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AC71B" w14:textId="149EB8F5" w:rsidR="00674806" w:rsidRPr="00BE16EE" w:rsidRDefault="00B14A50" w:rsidP="00C0490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0" w:author="Jeff Shrager" w:date="2016-01-20T18:23:00Z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</w:rPrChange>
        </w:rPr>
      </w:pPr>
      <w:ins w:id="1" w:author="Jeff Shrager" w:date="2016-01-20T17:53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The </w:t>
        </w:r>
      </w:ins>
      <w:ins w:id="2" w:author="Jeff Shrager" w:date="2016-01-20T18:10:00Z">
        <w:r w:rsidR="00D77758" w:rsidRPr="005F003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early </w:t>
        </w:r>
      </w:ins>
      <w:del w:id="3" w:author="Jeff Shrager" w:date="2016-01-20T17:53:00Z">
        <w:r w:rsidR="00F033DD" w:rsidRPr="005F0037" w:rsidDel="00B1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Developing </w:delText>
        </w:r>
      </w:del>
      <w:ins w:id="4" w:author="Jeff Shrager" w:date="2016-01-20T17:53:00Z">
        <w:r w:rsidRPr="005F003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development of </w:t>
        </w:r>
      </w:ins>
      <w:del w:id="5" w:author="Jeff Shrager" w:date="2016-01-20T17:53:00Z">
        <w:r w:rsidR="00F033DD" w:rsidRPr="005F0037" w:rsidDel="00B1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cognitive skill</w:delText>
        </w:r>
        <w:r w:rsidR="00890310" w:rsidRPr="00BE16EE" w:rsidDel="00B1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s for </w:delText>
        </w:r>
      </w:del>
      <w:r w:rsidR="00890310" w:rsidRPr="00BE16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7" w:author="Jeff Shrager" w:date="2016-01-20T18:23:00Z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</w:rPrChange>
        </w:rPr>
        <w:t xml:space="preserve">arithmetic </w:t>
      </w:r>
      <w:del w:id="8" w:author="Jeff Shrager" w:date="2016-01-20T17:53:00Z">
        <w:r w:rsidR="00890310" w:rsidRPr="00BE16EE" w:rsidDel="00B1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problem solving</w:delText>
        </w:r>
      </w:del>
      <w:ins w:id="10" w:author="Jeff Shrager" w:date="2016-01-20T17:53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skill is an important</w:t>
        </w:r>
      </w:ins>
      <w:ins w:id="12" w:author="Jeff Shrager" w:date="2016-01-20T18:05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, enduring,</w:t>
        </w:r>
      </w:ins>
      <w:ins w:id="14" w:author="Jeff Shrager" w:date="2016-01-20T17:53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and</w:t>
        </w:r>
        <w:bookmarkStart w:id="16" w:name="_GoBack"/>
        <w:bookmarkEnd w:id="16"/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widely studied </w:t>
        </w:r>
      </w:ins>
      <w:ins w:id="18" w:author="Jeff Shrager" w:date="2016-01-20T17:55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topic</w:t>
        </w:r>
      </w:ins>
      <w:ins w:id="20" w:author="Jeff Shrager" w:date="2016-01-20T17:53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.</w:t>
        </w:r>
      </w:ins>
      <w:ins w:id="22" w:author="Jeff Shrager" w:date="2016-01-20T18:06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It is known that </w:t>
        </w:r>
      </w:ins>
      <w:ins w:id="24" w:author="Jeff Shrager" w:date="2016-01-20T18:07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children's arithmetic strategies </w:t>
        </w:r>
        <w:del w:id="26" w:author="Jeff Shrager" w:date="2016-01-20T17:57:00Z">
          <w:r w:rsidR="007A392B" w:rsidRPr="00BE16EE" w:rsidDel="00B14A50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go through a critical 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transition from </w:t>
        </w:r>
        <w:del w:id="29" w:author="Jeff Shrager" w:date="2016-01-20T17:58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30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using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overt, </w:t>
        </w:r>
        <w:del w:id="32" w:author="Jeff Shrager" w:date="2016-01-20T17:57:00Z">
          <w:r w:rsidR="007A392B" w:rsidRPr="00BE16EE" w:rsidDel="00B14A50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33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more 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effortful, unreliable skills such as </w:t>
        </w:r>
        <w:del w:id="35" w:author="Jeff Shrager" w:date="2016-01-20T17:58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36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(i.e., counting 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finger counting,</w:t>
        </w:r>
        <w:del w:id="38" w:author="Jeff Shrager" w:date="2016-01-20T17:58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39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s)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4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to more efficient</w:t>
        </w:r>
        <w:del w:id="41" w:author="Jeff Shrager" w:date="2016-01-20T17:58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42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and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4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, reliable</w:t>
        </w:r>
      </w:ins>
      <w:ins w:id="44" w:author="Jeff Shrager" w:date="2016-01-20T18:24:00Z">
        <w:r w:rsidR="005F003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, and often c</w:t>
        </w:r>
        <w:r w:rsidR="005F0037" w:rsidRPr="0048463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overt</w:t>
        </w:r>
      </w:ins>
      <w:ins w:id="45" w:author="Jeff Shrager" w:date="2016-01-20T18:07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4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skills, such as </w:t>
        </w:r>
        <w:del w:id="47" w:author="Jeff Shrager" w:date="2016-01-20T17:58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48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(i.e., retrieving from </w:delText>
          </w:r>
        </w:del>
        <w:del w:id="49" w:author="Jeff Shrager" w:date="2016-01-20T17:59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50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memory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5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highly </w:t>
        </w:r>
        <w:proofErr w:type="spellStart"/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5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proceduralized</w:t>
        </w:r>
        <w:proofErr w:type="spellEnd"/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5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covert strategies,</w:t>
        </w:r>
      </w:ins>
      <w:ins w:id="54" w:author="Jeff Shrager" w:date="2016-01-20T18:24:00Z">
        <w:r w:rsidR="005F003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and</w:t>
        </w:r>
      </w:ins>
      <w:ins w:id="55" w:author="Jeff Shrager" w:date="2016-01-20T18:07:00Z">
        <w:r w:rsidR="005F003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5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ins w:id="57" w:author="Jeff Shrager" w:date="2016-01-20T18:24:00Z">
        <w:r w:rsidR="00BE23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sometimes</w:t>
        </w:r>
      </w:ins>
      <w:ins w:id="58" w:author="Jeff Shrager" w:date="2016-01-20T18:07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5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direct memory retrieval</w:t>
        </w:r>
        <w:del w:id="60" w:author="Jeff Shrager" w:date="2016-01-20T17:58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61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)</w:delText>
          </w:r>
        </w:del>
        <w:del w:id="62" w:author="Jeff Shrager" w:date="2016-01-20T17:59:00Z">
          <w:r w:rsidR="007A392B"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63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during arithmetic problem solving</w:delText>
          </w:r>
        </w:del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6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.</w:t>
        </w:r>
      </w:ins>
      <w:ins w:id="65" w:author="Jeff Shrager" w:date="2016-01-20T17:53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6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ins w:id="67" w:author="Jeff Shrager" w:date="2016-01-20T18:06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6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In the</w:t>
        </w:r>
      </w:ins>
      <w:ins w:id="69" w:author="Jeff Shrager" w:date="2016-01-20T17:56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7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ins w:id="71" w:author="Jeff Shrager" w:date="2016-01-20T18:24:00Z">
        <w:r w:rsidR="00FC357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'</w:t>
        </w:r>
      </w:ins>
      <w:ins w:id="72" w:author="Jeff Shrager" w:date="2016-01-20T17:56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7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80s and </w:t>
        </w:r>
      </w:ins>
      <w:ins w:id="74" w:author="Jeff Shrager" w:date="2016-01-20T18:06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7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'</w:t>
        </w:r>
      </w:ins>
      <w:ins w:id="76" w:author="Jeff Shrager" w:date="2016-01-20T17:56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7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90s</w:t>
        </w:r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7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specific </w:t>
        </w:r>
      </w:ins>
      <w:ins w:id="79" w:author="Jeff Shrager" w:date="2016-01-20T18:06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8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theories</w:t>
        </w:r>
      </w:ins>
      <w:ins w:id="81" w:author="Jeff Shrager" w:date="2016-01-20T17:56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8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, often instantiated in comput</w:t>
        </w:r>
      </w:ins>
      <w:ins w:id="83" w:author="Jeff Shrager" w:date="2016-01-20T18:06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8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ational models</w:t>
        </w:r>
      </w:ins>
      <w:ins w:id="85" w:author="Jeff Shrager" w:date="2016-01-20T17:56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8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, </w:t>
        </w:r>
      </w:ins>
      <w:ins w:id="87" w:author="Jeff Shrager" w:date="2016-01-20T17:57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8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were</w:t>
        </w:r>
      </w:ins>
      <w:ins w:id="89" w:author="Jeff Shrager" w:date="2016-01-20T17:56:00Z">
        <w:r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9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proposed to explain </w:t>
        </w:r>
      </w:ins>
      <w:ins w:id="91" w:author="Jeff Shrager" w:date="2016-01-20T18:07:00Z">
        <w:r w:rsidR="00FC357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9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these</w:t>
        </w:r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9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transition</w:t>
        </w:r>
      </w:ins>
      <w:ins w:id="94" w:author="Jeff Shrager" w:date="2016-01-20T18:25:00Z">
        <w:r w:rsidR="00FC357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</w:t>
        </w:r>
      </w:ins>
      <w:ins w:id="95" w:author="Jeff Shrager" w:date="2016-01-20T18:07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9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. </w:t>
        </w:r>
      </w:ins>
      <w:ins w:id="97" w:author="Jeff Shrager" w:date="2016-01-20T18:25:00Z">
        <w:r w:rsidR="00FC357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Recently, however, </w:t>
        </w:r>
      </w:ins>
      <w:moveToRangeStart w:id="98" w:author="Jeff Shrager" w:date="2016-01-20T17:56:00Z" w:name="move314931947"/>
      <w:moveTo w:id="99" w:author="Jeff Shrager" w:date="2016-01-20T17:56:00Z">
        <w:del w:id="100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01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children</w:delText>
          </w:r>
        </w:del>
        <w:del w:id="102" w:author="Jeff Shrager" w:date="2016-01-20T17:57:00Z">
          <w:r w:rsidRPr="00BE16EE" w:rsidDel="00B14A50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03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go through a critical </w:delText>
          </w:r>
        </w:del>
        <w:del w:id="104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05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transition from </w:delText>
          </w:r>
        </w:del>
        <w:del w:id="106" w:author="Jeff Shrager" w:date="2016-01-20T17:58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0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using</w:delText>
          </w:r>
        </w:del>
        <w:del w:id="108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09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</w:delText>
          </w:r>
        </w:del>
        <w:del w:id="110" w:author="Jeff Shrager" w:date="2016-01-20T17:57:00Z">
          <w:r w:rsidRPr="00BE16EE" w:rsidDel="00B14A50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11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more </w:delText>
          </w:r>
        </w:del>
        <w:del w:id="112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13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effortful skills</w:delText>
          </w:r>
        </w:del>
        <w:del w:id="114" w:author="Jeff Shrager" w:date="2016-01-20T17:58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15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(i.e., counting </w:delText>
          </w:r>
        </w:del>
        <w:del w:id="116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1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finger</w:delText>
          </w:r>
        </w:del>
        <w:del w:id="118" w:author="Jeff Shrager" w:date="2016-01-20T17:58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19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s)</w:delText>
          </w:r>
        </w:del>
        <w:del w:id="120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21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to more efficient</w:delText>
          </w:r>
        </w:del>
        <w:del w:id="122" w:author="Jeff Shrager" w:date="2016-01-20T17:58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23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and</w:delText>
          </w:r>
        </w:del>
        <w:del w:id="124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25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reliable skills</w:delText>
          </w:r>
        </w:del>
        <w:del w:id="126" w:author="Jeff Shrager" w:date="2016-01-20T17:58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2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(i.e., retrieving from </w:delText>
          </w:r>
        </w:del>
        <w:del w:id="128" w:author="Jeff Shrager" w:date="2016-01-20T17:59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29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memory</w:delText>
          </w:r>
        </w:del>
        <w:del w:id="130" w:author="Jeff Shrager" w:date="2016-01-20T17:58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31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)</w:delText>
          </w:r>
        </w:del>
        <w:del w:id="132" w:author="Jeff Shrager" w:date="2016-01-20T17:59:00Z">
          <w:r w:rsidRPr="00BE16EE" w:rsidDel="007044B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33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during arithmetic problem solving</w:delText>
          </w:r>
        </w:del>
        <w:del w:id="134" w:author="Jeff Shrager" w:date="2016-01-20T18:06:00Z">
          <w:r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35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.</w:delText>
          </w:r>
        </w:del>
      </w:moveTo>
      <w:moveToRangeEnd w:id="98"/>
      <w:ins w:id="136" w:author="Jeff Shrager" w:date="2016-01-20T18:25:00Z">
        <w:r w:rsidR="00FC357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</w:t>
        </w:r>
      </w:ins>
      <w:moveToRangeStart w:id="137" w:author="Jeff Shrager" w:date="2016-01-20T18:01:00Z" w:name="move314932246"/>
      <w:moveTo w:id="138" w:author="Jeff Shrager" w:date="2016-01-20T18:01:00Z">
        <w:del w:id="139" w:author="Jeff Shrager" w:date="2016-01-20T18:02:00Z">
          <w:r w:rsidR="00C04901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40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our understanding has been largely advanced by </w:delText>
          </w:r>
        </w:del>
        <w:del w:id="141" w:author="Jeff Shrager" w:date="2016-01-20T18:20:00Z">
          <w:r w:rsidR="00C04901" w:rsidRPr="00BE16EE" w:rsidDel="00FF4B44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42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s</w:delText>
          </w:r>
        </w:del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4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ystems neuroscience </w:t>
        </w:r>
      </w:moveTo>
      <w:ins w:id="144" w:author="Jeff Shrager" w:date="2016-01-20T18:02:00Z"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4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has </w:t>
        </w:r>
      </w:ins>
      <w:ins w:id="146" w:author="Jeff Shrager" w:date="2016-01-20T18:25:00Z">
        <w:r w:rsidR="00375A8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produced </w:t>
        </w:r>
      </w:ins>
      <w:ins w:id="147" w:author="Jeff Shrager" w:date="2016-01-20T18:21:00Z">
        <w:r w:rsidR="00AF012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4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detailed </w:t>
        </w:r>
      </w:ins>
      <w:ins w:id="149" w:author="Jeff Shrager" w:date="2016-01-20T18:08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5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descriptions of </w:t>
        </w:r>
      </w:ins>
      <w:ins w:id="151" w:author="Jeff Shrager" w:date="2016-01-20T18:02:00Z"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5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how </w:t>
        </w:r>
      </w:ins>
      <w:moveTo w:id="153" w:author="Jeff Shrager" w:date="2016-01-20T18:01:00Z">
        <w:del w:id="154" w:author="Jeff Shrager" w:date="2016-01-20T18:02:00Z">
          <w:r w:rsidR="00C04901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55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about how a </w:delText>
          </w:r>
        </w:del>
        <w:del w:id="156" w:author="Jeff Shrager" w:date="2016-01-20T18:19:00Z">
          <w:r w:rsidR="00C04901" w:rsidRPr="00BE16EE" w:rsidDel="0042595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5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distributed brain network</w:delText>
          </w:r>
        </w:del>
      </w:moveTo>
      <w:ins w:id="158" w:author="Jeff Shrager" w:date="2016-01-20T18:19:00Z">
        <w:r w:rsidR="0042595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5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multiple cognitive systems (memory, language, control, visual, motor, etc.) </w:t>
        </w:r>
      </w:ins>
      <w:ins w:id="160" w:author="Jeff Shrager" w:date="2016-01-20T18:25:00Z">
        <w:r w:rsidR="005B72C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interact </w:t>
        </w:r>
      </w:ins>
      <w:ins w:id="161" w:author="Jeff Shrager" w:date="2016-01-20T18:20:00Z">
        <w:r w:rsidR="0042595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6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via distributed brain networks </w:t>
        </w:r>
      </w:ins>
      <w:ins w:id="163" w:author="Jeff Shrager" w:date="2016-01-20T18:02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6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(</w:t>
        </w:r>
      </w:ins>
      <w:moveTo w:id="165" w:author="Jeff Shrager" w:date="2016-01-20T18:01:00Z">
        <w:del w:id="166" w:author="Jeff Shrager" w:date="2016-01-20T18:02:00Z">
          <w:r w:rsidR="00C04901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6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(</w:delText>
          </w:r>
        </w:del>
        <w:del w:id="168" w:author="Jeff Shrager" w:date="2016-01-20T18:12:00Z">
          <w:r w:rsidR="00C04901" w:rsidRPr="00BE16EE" w:rsidDel="00D77758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69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including </w:delText>
          </w:r>
        </w:del>
        <w:proofErr w:type="spellStart"/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7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d</w:t>
        </w:r>
        <w:del w:id="171" w:author="Jeff Shrager" w:date="2016-01-20T18:04:00Z">
          <w:r w:rsidR="00C04901"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72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orsolateral </w:delText>
          </w:r>
        </w:del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7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PFC</w:t>
        </w:r>
        <w:proofErr w:type="spellEnd"/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7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, hippocampus, SPL/IPS, VOTC, </w:t>
        </w:r>
      </w:moveTo>
      <w:ins w:id="175" w:author="Jeff Shrager" w:date="2016-01-20T18:02:00Z"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7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etc.</w:t>
        </w:r>
      </w:ins>
      <w:ins w:id="177" w:author="Jeff Shrager" w:date="2016-01-20T18:04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7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)</w:t>
        </w:r>
      </w:ins>
      <w:ins w:id="179" w:author="Jeff Shrager" w:date="2016-01-20T18:26:00Z">
        <w:r w:rsidR="005B72C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in complex cognition</w:t>
        </w:r>
      </w:ins>
      <w:ins w:id="180" w:author="Jeff Shrager" w:date="2016-01-20T18:20:00Z">
        <w:r w:rsidR="00FF4B44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8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, and how these</w:t>
        </w:r>
      </w:ins>
      <w:moveTo w:id="182" w:author="Jeff Shrager" w:date="2016-01-20T18:01:00Z">
        <w:del w:id="183" w:author="Jeff Shrager" w:date="2016-01-20T18:02:00Z">
          <w:r w:rsidR="00C04901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84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etc.)</w:delText>
          </w:r>
        </w:del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8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moveTo>
      <w:ins w:id="186" w:author="Jeff Shrager" w:date="2016-01-20T18:21:00Z">
        <w:r w:rsidR="00FF4B44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8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interactions</w:t>
        </w:r>
      </w:ins>
      <w:ins w:id="188" w:author="Jeff Shrager" w:date="2016-01-20T18:20:00Z">
        <w:r w:rsidR="00FF4B44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8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moveTo w:id="190" w:author="Jeff Shrager" w:date="2016-01-20T18:01:00Z">
        <w:del w:id="191" w:author="Jeff Shrager" w:date="2016-01-20T18:04:00Z">
          <w:r w:rsidR="00C04901"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92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undergo</w:delText>
          </w:r>
        </w:del>
        <w:del w:id="193" w:author="Jeff Shrager" w:date="2016-01-20T18:02:00Z">
          <w:r w:rsidR="00C04901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94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es</w:delText>
          </w:r>
        </w:del>
        <w:del w:id="195" w:author="Jeff Shrager" w:date="2016-01-20T18:04:00Z">
          <w:r w:rsidR="00C04901"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96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functional and structural </w:delText>
          </w:r>
        </w:del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19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change</w:t>
        </w:r>
        <w:del w:id="198" w:author="Jeff Shrager" w:date="2016-01-20T18:04:00Z">
          <w:r w:rsidR="00C04901"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199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s</w:delText>
          </w:r>
        </w:del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0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during </w:t>
        </w:r>
        <w:del w:id="201" w:author="Jeff Shrager" w:date="2016-01-20T18:02:00Z">
          <w:r w:rsidR="00C04901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02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this critical transition</w:delText>
          </w:r>
        </w:del>
      </w:moveTo>
      <w:ins w:id="203" w:author="Jeff Shrager" w:date="2016-01-20T18:02:00Z">
        <w:r w:rsidR="00C0490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0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development</w:t>
        </w:r>
      </w:ins>
      <w:ins w:id="205" w:author="Jeff Shrager" w:date="2016-01-20T18:26:00Z">
        <w:r w:rsidR="005B72C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. </w:t>
        </w:r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E</w:t>
        </w:r>
      </w:ins>
      <w:moveTo w:id="206" w:author="Jeff Shrager" w:date="2016-01-20T18:01:00Z">
        <w:del w:id="207" w:author="Jeff Shrager" w:date="2016-01-20T18:04:00Z">
          <w:r w:rsidR="00C04901" w:rsidRPr="00BE16EE" w:rsidDel="007A392B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08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.</w:delText>
          </w:r>
        </w:del>
      </w:moveTo>
      <w:moveToRangeEnd w:id="137"/>
      <w:ins w:id="209" w:author="Jeff Shrager" w:date="2016-01-20T18:26:00Z">
        <w:r w:rsidR="00746A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arlier </w:t>
        </w:r>
      </w:ins>
      <w:ins w:id="210" w:author="Jeff Shrager" w:date="2016-01-20T18:03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1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models</w:t>
        </w:r>
      </w:ins>
      <w:ins w:id="212" w:author="Jeff Shrager" w:date="2016-01-20T18:26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of arithmetic development</w:t>
        </w:r>
      </w:ins>
      <w:ins w:id="213" w:author="Jeff Shrager" w:date="2016-01-20T18:03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1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ins w:id="215" w:author="Jeff Shrager" w:date="2016-01-20T18:08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1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have not been </w:t>
        </w:r>
      </w:ins>
      <w:ins w:id="217" w:author="Jeff Shrager" w:date="2016-01-20T18:26:00Z">
        <w:r w:rsidR="00746A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updated to encompass</w:t>
        </w:r>
      </w:ins>
      <w:ins w:id="218" w:author="Jeff Shrager" w:date="2016-01-20T18:08:00Z">
        <w:r w:rsidR="007A392B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1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these results. </w:t>
        </w:r>
      </w:ins>
      <w:del w:id="220" w:author="Jeff Shrager" w:date="2016-01-20T17:55:00Z">
        <w:r w:rsidR="00890310" w:rsidRPr="00BE16EE" w:rsidDel="00B14A50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2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del w:id="222" w:author="Jeff Shrager" w:date="2016-01-20T18:00:00Z">
        <w:r w:rsidR="00890310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2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is one major </w:delText>
        </w:r>
        <w:commentRangeStart w:id="224"/>
        <w:r w:rsidR="00890310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2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mission</w:delText>
        </w:r>
        <w:commentRangeEnd w:id="224"/>
        <w:r w:rsidR="00594FAA" w:rsidRPr="005F0037" w:rsidDel="00C04901">
          <w:rPr>
            <w:rStyle w:val="CommentReference"/>
          </w:rPr>
          <w:commentReference w:id="224"/>
        </w:r>
        <w:r w:rsidR="00890310" w:rsidRPr="005F0037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 for children, and behavioral and system neuroscientific research in past </w:delText>
        </w:r>
      </w:del>
      <w:del w:id="226" w:author="Jeff Shrager" w:date="2016-01-20T18:01:00Z">
        <w:r w:rsidR="00890310" w:rsidRPr="005F0037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decades has categorized the learning </w:delText>
        </w:r>
        <w:r w:rsidR="00DB0393" w:rsidRPr="005F0037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profile</w:delText>
        </w:r>
        <w:r w:rsidR="00890310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2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s and neurocognitive networks underpinning this dev</w:delText>
        </w:r>
        <w:r w:rsidR="00F033DD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2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elopment</w:delText>
        </w:r>
      </w:del>
      <w:del w:id="229" w:author="Jeff Shrager" w:date="2016-01-20T18:03:00Z">
        <w:r w:rsidR="00F033DD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3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. </w:delText>
        </w:r>
        <w:r w:rsidR="00DB0393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3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Early </w:delText>
        </w:r>
        <w:r w:rsidR="009245F9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3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studies in cognitive science have provided theories and models on how </w:delText>
        </w:r>
      </w:del>
      <w:moveFromRangeStart w:id="233" w:author="Jeff Shrager" w:date="2016-01-20T17:56:00Z" w:name="move314931947"/>
      <w:moveFrom w:id="234" w:author="Jeff Shrager" w:date="2016-01-20T17:56:00Z">
        <w:del w:id="235" w:author="Jeff Shrager" w:date="2016-01-20T18:03:00Z">
          <w:r w:rsidR="009245F9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36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children </w:delText>
          </w:r>
          <w:r w:rsidR="00925EF2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3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go through a critical </w:delText>
          </w:r>
          <w:r w:rsidR="009245F9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38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transit</w:delText>
          </w:r>
          <w:r w:rsidR="00925EF2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39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ion</w:delText>
          </w:r>
          <w:r w:rsidR="009245F9" w:rsidRPr="00BE16EE" w:rsidDel="00C04901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240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from using more effortful skills (i.e., counting fingers) to more efficient and reliable skills (i.e., retrieving from memory) during arithmetic problem solving. </w:delText>
          </w:r>
        </w:del>
      </w:moveFrom>
      <w:moveFromRangeEnd w:id="233"/>
      <w:del w:id="241" w:author="Jeff Shrager" w:date="2016-01-20T18:03:00Z">
        <w:r w:rsidR="009245F9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4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More recently</w:delText>
        </w:r>
        <w:r w:rsidR="0090456A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4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, </w:delText>
        </w:r>
      </w:del>
      <w:moveFromRangeStart w:id="244" w:author="Jeff Shrager" w:date="2016-01-20T18:01:00Z" w:name="move314932246"/>
      <w:moveFrom w:id="245" w:author="Jeff Shrager" w:date="2016-01-20T18:01:00Z">
        <w:r w:rsidR="0090456A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4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our understanding has been largely advanced </w:t>
        </w:r>
        <w:r w:rsidR="009245F9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4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by systems neuroscience </w:t>
        </w:r>
        <w:r w:rsidR="0090456A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4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about </w:t>
        </w:r>
        <w:r w:rsidR="00DB0393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4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how a distributed brain network</w:t>
        </w:r>
        <w:r w:rsidR="00925EF2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(including </w:t>
        </w:r>
        <w:r w:rsidR="0090456A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dorsolateral PFC, hippocampus, SPL/IPS, VOTC, etc.) undergoes functional </w:t>
        </w:r>
        <w:r w:rsidR="00925EF2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and structural </w:t>
        </w:r>
        <w:r w:rsidR="0090456A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changes</w:t>
        </w:r>
        <w:r w:rsidR="00925EF2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during this critical</w:t>
        </w:r>
        <w:r w:rsidR="009245F9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transition. </w:t>
        </w:r>
        <w:r w:rsidR="0090456A" w:rsidRPr="00BE16EE" w:rsidDel="00C0490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moveFrom>
      <w:moveFromRangeEnd w:id="244"/>
      <w:del w:id="257" w:author="Jeff Shrager" w:date="2016-01-20T18:08:00Z">
        <w:r w:rsidR="00F033DD" w:rsidRPr="00BE16EE" w:rsidDel="007A392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However, its underlying neurocomputational</w:delText>
        </w:r>
        <w:r w:rsidR="00890310" w:rsidRPr="00BE16EE" w:rsidDel="007A392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5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mechanisms, </w:delText>
        </w:r>
        <w:r w:rsidR="009245F9" w:rsidRPr="00BE16EE" w:rsidDel="007A392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6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particularly, </w:delText>
        </w:r>
        <w:r w:rsidR="00890310" w:rsidRPr="00BE16EE" w:rsidDel="007A392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6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in the </w:delText>
        </w:r>
        <w:r w:rsidR="00F033DD" w:rsidRPr="00BE16EE" w:rsidDel="007A392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6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context of maturation and development of multiple cognitive systems, have not been examined. </w:delText>
        </w:r>
      </w:del>
      <w:del w:id="263" w:author="Jeff Shrager" w:date="2016-01-20T18:09:00Z"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6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Therefore, t</w:delText>
        </w:r>
      </w:del>
      <w:ins w:id="265" w:author="Jeff Shrager" w:date="2016-01-20T18:09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6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T</w:t>
        </w:r>
      </w:ins>
      <w:r w:rsidR="0090456A" w:rsidRPr="00BE16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267" w:author="Jeff Shrager" w:date="2016-01-20T18:23:00Z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</w:rPrChange>
        </w:rPr>
        <w:t>he</w:t>
      </w:r>
      <w:ins w:id="268" w:author="Jeff Shrager" w:date="2016-01-20T18:09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6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del w:id="270" w:author="Jeff Shrager" w:date="2016-01-20T18:09:00Z"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7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72" w:author="Jeff Shrager" w:date="2016-01-20T18:23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delText>first major</w:delText>
        </w:r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73" w:author="Jeff Shrager" w:date="2016-01-20T18:23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goal</w:delText>
        </w:r>
        <w:r w:rsidR="0090456A" w:rsidRPr="005F0037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 of this proposed project</w:delText>
        </w:r>
      </w:del>
      <w:ins w:id="274" w:author="Jeff Shrager" w:date="2016-01-20T18:09:00Z">
        <w:r w:rsidR="00D77758" w:rsidRPr="005F003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present proposal</w:t>
        </w:r>
      </w:ins>
      <w:r w:rsidR="0090456A" w:rsidRPr="005F00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ins w:id="275" w:author="Jeff Shrager" w:date="2016-01-20T18:13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7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aims</w:t>
        </w:r>
      </w:ins>
      <w:ins w:id="277" w:author="Jeff Shrager" w:date="2016-01-20T18:09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7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, first</w:t>
        </w:r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7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ins w:id="280" w:author="Jeff Shrager" w:date="2016-01-20T18:12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8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(1)</w:t>
        </w:r>
      </w:ins>
      <w:ins w:id="282" w:author="Jeff Shrager" w:date="2016-01-20T18:27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to u</w:t>
        </w:r>
      </w:ins>
      <w:ins w:id="283" w:author="Jeff Shrager" w:date="2016-01-20T18:18:00Z">
        <w:r w:rsidR="00AF012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8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pdate</w:t>
        </w:r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8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ins w:id="286" w:author="Jeff Shrager" w:date="2016-01-20T18:27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previous</w:t>
        </w:r>
      </w:ins>
      <w:ins w:id="287" w:author="Jeff Shrager" w:date="2016-01-20T18:18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8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theor</w:t>
        </w:r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8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ies</w:t>
        </w:r>
        <w:r w:rsidR="00AF012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9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9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and computational models</w:t>
        </w:r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9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of early arithmetic development to create </w:t>
        </w:r>
      </w:ins>
      <w:ins w:id="293" w:author="Jeff Shrager" w:date="2016-01-20T18:14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9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a new </w:t>
        </w:r>
        <w:proofErr w:type="spellStart"/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9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neurocomputational</w:t>
        </w:r>
        <w:proofErr w:type="spellEnd"/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9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framework that</w:t>
        </w:r>
      </w:ins>
      <w:ins w:id="297" w:author="Jeff Shrager" w:date="2016-01-20T18:10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29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encompass</w:t>
        </w:r>
      </w:ins>
      <w:ins w:id="299" w:author="Jeff Shrager" w:date="2016-01-20T18:18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0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es</w:t>
        </w:r>
      </w:ins>
      <w:ins w:id="301" w:author="Jeff Shrager" w:date="2016-01-20T18:10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0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findings from </w:t>
        </w:r>
      </w:ins>
      <w:ins w:id="303" w:author="Jeff Shrager" w:date="2016-01-20T18:09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0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systems neuroscience</w:t>
        </w:r>
      </w:ins>
      <w:del w:id="305" w:author="Jeff Shrager" w:date="2016-01-20T18:09:00Z"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0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is to </w:delText>
        </w:r>
        <w:r w:rsidR="009245F9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0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p</w:delText>
        </w:r>
      </w:del>
      <w:del w:id="308" w:author="Jeff Shrager" w:date="2016-01-20T18:11:00Z">
        <w:r w:rsidR="009245F9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0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rovide a neurocomputational framework and to</w:delText>
        </w:r>
      </w:del>
      <w:del w:id="310" w:author="Jeff Shrager" w:date="2016-01-20T18:21:00Z">
        <w:r w:rsidR="009245F9" w:rsidRPr="00BE16EE" w:rsidDel="00AF012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1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answer</w:delText>
        </w:r>
        <w:r w:rsidR="0090456A" w:rsidRPr="00BE16EE" w:rsidDel="00AF012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1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ins w:id="313" w:author="Tanya Evans" w:date="2016-01-19T12:16:00Z">
        <w:del w:id="314" w:author="Jeff Shrager" w:date="2016-01-20T18:09:00Z">
          <w:r w:rsidR="00594FAA" w:rsidRPr="00BE16EE" w:rsidDel="00D77758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315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>characterize</w:delText>
          </w:r>
        </w:del>
        <w:del w:id="316" w:author="Jeff Shrager" w:date="2016-01-20T18:11:00Z">
          <w:r w:rsidR="00594FAA" w:rsidRPr="00BE16EE" w:rsidDel="00D77758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  <w:rPrChange w:id="317" w:author="Jeff Shrager" w:date="2016-01-20T18:23:00Z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</w:rPrChange>
            </w:rPr>
            <w:delText xml:space="preserve"> </w:delText>
          </w:r>
        </w:del>
      </w:ins>
      <w:del w:id="318" w:author="Jeff Shrager" w:date="2016-01-20T18:11:00Z"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1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how the</w:delText>
        </w:r>
      </w:del>
      <w:del w:id="320" w:author="Jeff Shrager" w:date="2016-01-20T18:19:00Z">
        <w:r w:rsidR="0090456A" w:rsidRPr="00BE16EE" w:rsidDel="0042595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2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interaction among multiple cognitive systems (</w:delText>
        </w:r>
      </w:del>
      <w:del w:id="322" w:author="Jeff Shrager" w:date="2016-01-20T18:12:00Z"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2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i.e., </w:delText>
        </w:r>
      </w:del>
      <w:del w:id="324" w:author="Jeff Shrager" w:date="2016-01-20T18:19:00Z">
        <w:r w:rsidR="0090456A" w:rsidRPr="00BE16EE" w:rsidDel="0042595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2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memory, language,</w:delText>
        </w:r>
        <w:r w:rsidR="00925EF2" w:rsidRPr="00BE16EE" w:rsidDel="0042595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2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control, visual, motor, etc.</w:delText>
        </w:r>
        <w:r w:rsidR="0090456A" w:rsidRPr="00BE16EE" w:rsidDel="0042595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2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)</w:delText>
        </w:r>
      </w:del>
      <w:del w:id="328" w:author="Jeff Shrager" w:date="2016-01-20T18:12:00Z"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2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serves as complicated but still tractable mechanisms for the emergence of children’s arithmetic skills</w:delText>
        </w:r>
      </w:del>
      <w:ins w:id="330" w:author="Jeff Shrager" w:date="2016-01-20T18:12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3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; and</w:t>
        </w:r>
      </w:ins>
      <w:del w:id="332" w:author="Jeff Shrager" w:date="2016-01-20T18:12:00Z">
        <w:r w:rsidR="0090456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3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.</w:delText>
        </w:r>
      </w:del>
      <w:del w:id="334" w:author="Jeff Shrager" w:date="2016-01-20T18:27:00Z">
        <w:r w:rsidR="0090456A" w:rsidRPr="00BE16EE" w:rsidDel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3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ins w:id="336" w:author="Jeff Shrager" w:date="2016-01-20T18:21:00Z">
        <w:r w:rsidR="00AF0121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3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</w:ins>
      <w:ins w:id="338" w:author="Jeff Shrager" w:date="2016-01-20T18:27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second </w:t>
        </w:r>
      </w:ins>
      <w:ins w:id="339" w:author="Jeff Shrager" w:date="2016-01-20T18:13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4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(2) </w:t>
        </w:r>
      </w:ins>
      <w:ins w:id="341" w:author="Jeff Shrager" w:date="2016-01-20T18:27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to </w:t>
        </w:r>
      </w:ins>
      <w:del w:id="342" w:author="Jeff Shrager" w:date="2016-01-20T18:21:00Z">
        <w:r w:rsidR="00DB0393" w:rsidRPr="00BE16EE" w:rsidDel="00AF012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4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The second </w:delText>
        </w:r>
      </w:del>
      <w:del w:id="344" w:author="Jeff Shrager" w:date="2016-01-20T18:13:00Z"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45" w:author="Jeff Shrager" w:date="2016-01-20T18:23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major </w:delText>
        </w:r>
      </w:del>
      <w:del w:id="346" w:author="Jeff Shrager" w:date="2016-01-20T18:14:00Z"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47" w:author="Jeff Shrager" w:date="2016-01-20T18:23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delText>goal</w:delText>
        </w:r>
        <w:r w:rsidR="009245F9" w:rsidRPr="005F0037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 of this project</w:delText>
        </w:r>
      </w:del>
      <w:del w:id="348" w:author="Jeff Shrager" w:date="2016-01-20T18:21:00Z">
        <w:r w:rsidR="009245F9" w:rsidRPr="005F0037" w:rsidDel="00AF0121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 is to </w:delText>
        </w:r>
      </w:del>
      <w:ins w:id="349" w:author="Jeff Shrager" w:date="2016-01-20T18:22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50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a</w:t>
        </w:r>
        <w:r w:rsidR="00E01497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5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pply</w:t>
        </w:r>
      </w:ins>
      <w:ins w:id="352" w:author="Jeff Shrager" w:date="2016-01-20T18:15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5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the </w:t>
        </w:r>
      </w:ins>
      <w:ins w:id="354" w:author="Jeff Shrager" w:date="2016-01-20T18:27:00Z">
        <w:r w:rsidR="008612D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new </w:t>
        </w:r>
      </w:ins>
      <w:del w:id="355" w:author="Jeff Shrager" w:date="2016-01-20T18:14:00Z">
        <w:r w:rsidR="009245F9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56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employ this </w:delText>
        </w:r>
      </w:del>
      <w:del w:id="357" w:author="Jeff Shrager" w:date="2016-01-20T18:15:00Z">
        <w:r w:rsidR="009245F9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5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neurocomputational </w:delText>
        </w:r>
      </w:del>
      <w:r w:rsidR="009245F9" w:rsidRPr="00BE16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359" w:author="Jeff Shrager" w:date="2016-01-20T18:23:00Z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</w:rPrChange>
        </w:rPr>
        <w:t>framework</w:t>
      </w:r>
      <w:r w:rsidR="00DB0393" w:rsidRPr="00BE16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360" w:author="Jeff Shrager" w:date="2016-01-20T18:23:00Z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</w:rPrChange>
        </w:rPr>
        <w:t xml:space="preserve"> </w:t>
      </w:r>
      <w:ins w:id="361" w:author="Jeff Shrager" w:date="2016-01-20T18:14:00Z">
        <w:r w:rsidR="00D77758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62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to </w:t>
        </w:r>
      </w:ins>
      <w:ins w:id="363" w:author="Jeff Shrager" w:date="2016-01-20T18:22:00Z">
        <w:r w:rsidR="00E01497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64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provide hypotheses regarding observed comorbidities </w:t>
        </w:r>
      </w:ins>
      <w:ins w:id="365" w:author="Jeff Shrager" w:date="2016-01-20T18:28:00Z">
        <w:r w:rsidR="00274992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relating</w:t>
        </w:r>
      </w:ins>
      <w:ins w:id="366" w:author="Jeff Shrager" w:date="2016-01-20T18:22:00Z">
        <w:r w:rsidR="00E01497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6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atypical language and arithmetic </w:t>
        </w:r>
      </w:ins>
      <w:ins w:id="368" w:author="Jeff Shrager" w:date="2016-01-20T18:23:00Z">
        <w:r w:rsidR="00E01497" w:rsidRPr="00BE16EE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6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t>development</w:t>
        </w:r>
      </w:ins>
      <w:del w:id="370" w:author="Jeff Shrager" w:date="2016-01-20T18:16:00Z"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7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for bridging the</w:delText>
        </w:r>
      </w:del>
      <w:del w:id="372" w:author="Jeff Shrager" w:date="2016-01-20T18:22:00Z">
        <w:r w:rsidR="00DB0393" w:rsidRPr="00BE16EE" w:rsidDel="00E0149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7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del w:id="374" w:author="Jeff Shrager" w:date="2016-01-20T18:17:00Z"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75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cognitive theories and </w:delText>
        </w:r>
      </w:del>
      <w:del w:id="376" w:author="Jeff Shrager" w:date="2016-01-20T18:15:00Z"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77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neuroimaging findings on </w:delText>
        </w:r>
        <w:r w:rsidR="00EB692A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78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typical and atypical</w:delText>
        </w:r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79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 development </w:delText>
        </w:r>
      </w:del>
      <w:del w:id="380" w:author="Jeff Shrager" w:date="2016-01-20T18:17:00Z">
        <w:r w:rsidR="00DB0393" w:rsidRPr="00BE16EE" w:rsidDel="00D777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81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of </w:delText>
        </w:r>
      </w:del>
      <w:del w:id="382" w:author="Jeff Shrager" w:date="2016-01-20T18:22:00Z">
        <w:r w:rsidR="00DB0393" w:rsidRPr="00BE16EE" w:rsidDel="00E0149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rPrChange w:id="383" w:author="Jeff Shrager" w:date="2016-01-20T18:23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arithmetic skills</w:delText>
        </w:r>
      </w:del>
      <w:r w:rsidR="00DB0393" w:rsidRPr="00BE16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rPrChange w:id="384" w:author="Jeff Shrager" w:date="2016-01-20T18:23:00Z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</w:rPrChange>
        </w:rPr>
        <w:t>.</w:t>
      </w:r>
    </w:p>
    <w:p w14:paraId="32AE047F" w14:textId="58EF46EA" w:rsidR="009245F9" w:rsidRPr="00BE16EE" w:rsidRDefault="009245F9" w:rsidP="0011630F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  <w:lang w:eastAsia="zh-CN"/>
          <w:rPrChange w:id="385" w:author="Jeff Shrager" w:date="2016-01-20T18:23:00Z">
            <w:rPr>
              <w:rFonts w:ascii="Times New Roman" w:hAnsi="Times New Roman" w:cs="Times New Roman"/>
              <w:b/>
              <w:color w:val="222222"/>
              <w:sz w:val="24"/>
              <w:szCs w:val="24"/>
              <w:u w:val="single"/>
              <w:shd w:val="clear" w:color="auto" w:fill="FFFFFF"/>
              <w:lang w:eastAsia="zh-CN"/>
            </w:rPr>
          </w:rPrChange>
        </w:rPr>
      </w:pPr>
      <w:r w:rsidRPr="00BE16EE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  <w:rPrChange w:id="386" w:author="Jeff Shrager" w:date="2016-01-20T18:23:00Z">
            <w:rPr>
              <w:rFonts w:ascii="Times New Roman" w:hAnsi="Times New Roman" w:cs="Times New Roman"/>
              <w:b/>
              <w:color w:val="222222"/>
              <w:sz w:val="24"/>
              <w:szCs w:val="24"/>
              <w:u w:val="single"/>
              <w:shd w:val="clear" w:color="auto" w:fill="FFFFFF"/>
            </w:rPr>
          </w:rPrChange>
        </w:rPr>
        <w:t>Specific Aims</w:t>
      </w:r>
    </w:p>
    <w:p w14:paraId="33EF90EC" w14:textId="52074F20" w:rsidR="005A68FD" w:rsidRPr="00BE16EE" w:rsidRDefault="009245F9" w:rsidP="007B2D5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eastAsia="zh-CN"/>
          <w:rPrChange w:id="387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  <w:lang w:eastAsia="zh-CN"/>
            </w:rPr>
          </w:rPrChange>
        </w:rPr>
      </w:pPr>
      <w:r w:rsidRPr="00BE16EE">
        <w:rPr>
          <w:rFonts w:ascii="Times New Roman" w:hAnsi="Times New Roman" w:cs="Times New Roman"/>
          <w:sz w:val="24"/>
          <w:szCs w:val="24"/>
          <w:u w:val="single"/>
          <w:rPrChange w:id="388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>Aim</w:t>
      </w:r>
      <w:r w:rsidR="007B2D5E" w:rsidRPr="00BE16EE">
        <w:rPr>
          <w:rFonts w:ascii="Times New Roman" w:hAnsi="Times New Roman" w:cs="Times New Roman"/>
          <w:sz w:val="24"/>
          <w:szCs w:val="24"/>
          <w:u w:val="single"/>
          <w:rPrChange w:id="389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 xml:space="preserve"> 1</w:t>
      </w:r>
      <w:r w:rsidR="007B2D5E" w:rsidRPr="005F0037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ins w:id="390" w:author="Jeff Shrager" w:date="2016-01-20T18:28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>R</w:t>
        </w:r>
        <w:r w:rsidR="002A6B92">
          <w:rPr>
            <w:rFonts w:ascii="Times New Roman" w:hAnsi="Times New Roman" w:cs="Times New Roman"/>
            <w:sz w:val="24"/>
            <w:szCs w:val="24"/>
            <w:u w:val="single"/>
          </w:rPr>
          <w:t xml:space="preserve">evise </w:t>
        </w:r>
      </w:ins>
      <w:ins w:id="391" w:author="Jeff Shrager" w:date="2016-01-20T18:39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>existing</w:t>
        </w:r>
      </w:ins>
      <w:ins w:id="392" w:author="Jeff Shrager" w:date="2016-01-20T18:29:00Z">
        <w:r w:rsidR="00C32EF4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ins>
      <w:del w:id="393" w:author="Jeff Shrager" w:date="2016-01-20T18:18:00Z">
        <w:r w:rsidR="00A81906" w:rsidRPr="00BE16EE" w:rsidDel="00D77758">
          <w:rPr>
            <w:rFonts w:ascii="Times New Roman" w:hAnsi="Times New Roman" w:cs="Times New Roman"/>
            <w:sz w:val="24"/>
            <w:szCs w:val="24"/>
            <w:u w:val="single"/>
            <w:rPrChange w:id="394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>To d</w:delText>
        </w:r>
      </w:del>
      <w:del w:id="395" w:author="Jeff Shrager" w:date="2016-01-20T18:28:00Z">
        <w:r w:rsidRPr="00BE16EE" w:rsidDel="002A6B92">
          <w:rPr>
            <w:rFonts w:ascii="Times New Roman" w:hAnsi="Times New Roman" w:cs="Times New Roman"/>
            <w:sz w:val="24"/>
            <w:szCs w:val="24"/>
            <w:u w:val="single"/>
            <w:rPrChange w:id="396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 xml:space="preserve">evelop a </w:delText>
        </w:r>
      </w:del>
      <w:r w:rsidRPr="00BE16EE">
        <w:rPr>
          <w:rFonts w:ascii="Times New Roman" w:hAnsi="Times New Roman" w:cs="Times New Roman"/>
          <w:sz w:val="24"/>
          <w:szCs w:val="24"/>
          <w:u w:val="single"/>
          <w:rPrChange w:id="397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>computational</w:t>
      </w:r>
      <w:r w:rsidR="007B2D5E" w:rsidRPr="00BE16EE">
        <w:rPr>
          <w:rFonts w:ascii="Times New Roman" w:hAnsi="Times New Roman" w:cs="Times New Roman"/>
          <w:sz w:val="24"/>
          <w:szCs w:val="24"/>
          <w:u w:val="single"/>
          <w:rPrChange w:id="398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 xml:space="preserve"> model</w:t>
      </w:r>
      <w:ins w:id="399" w:author="Jeff Shrager" w:date="2016-01-20T18:28:00Z">
        <w:r w:rsidR="002A6B92">
          <w:rPr>
            <w:rFonts w:ascii="Times New Roman" w:hAnsi="Times New Roman" w:cs="Times New Roman"/>
            <w:sz w:val="24"/>
            <w:szCs w:val="24"/>
            <w:u w:val="single"/>
          </w:rPr>
          <w:t>s</w:t>
        </w:r>
      </w:ins>
      <w:r w:rsidR="007B2D5E" w:rsidRPr="00BE16EE">
        <w:rPr>
          <w:rFonts w:ascii="Times New Roman" w:hAnsi="Times New Roman" w:cs="Times New Roman"/>
          <w:sz w:val="24"/>
          <w:szCs w:val="24"/>
          <w:u w:val="single"/>
          <w:rPrChange w:id="400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 xml:space="preserve"> of children’s arithmetic </w:t>
      </w:r>
      <w:del w:id="401" w:author="Jeff Shrager" w:date="2016-01-20T18:32:00Z">
        <w:r w:rsidR="007B2D5E" w:rsidRPr="00BE16EE" w:rsidDel="00D658BA">
          <w:rPr>
            <w:rFonts w:ascii="Times New Roman" w:hAnsi="Times New Roman" w:cs="Times New Roman"/>
            <w:sz w:val="24"/>
            <w:szCs w:val="24"/>
            <w:u w:val="single"/>
            <w:rPrChange w:id="402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 xml:space="preserve">processing </w:delText>
        </w:r>
      </w:del>
      <w:ins w:id="403" w:author="Jeff Shrager" w:date="2016-01-20T18:32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>strategy use and change</w:t>
        </w:r>
        <w:r w:rsidR="00D658BA" w:rsidRPr="00BE16EE">
          <w:rPr>
            <w:rFonts w:ascii="Times New Roman" w:hAnsi="Times New Roman" w:cs="Times New Roman"/>
            <w:sz w:val="24"/>
            <w:szCs w:val="24"/>
            <w:u w:val="single"/>
            <w:rPrChange w:id="404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t xml:space="preserve"> </w:t>
        </w:r>
      </w:ins>
      <w:ins w:id="405" w:author="Jeff Shrager" w:date="2016-01-20T18:28:00Z">
        <w:r w:rsidR="002A6B92">
          <w:rPr>
            <w:rFonts w:ascii="Times New Roman" w:hAnsi="Times New Roman" w:cs="Times New Roman"/>
            <w:sz w:val="24"/>
            <w:szCs w:val="24"/>
            <w:u w:val="single"/>
          </w:rPr>
          <w:t xml:space="preserve">to encompass </w:t>
        </w:r>
      </w:ins>
      <w:ins w:id="406" w:author="Jeff Shrager" w:date="2016-01-20T18:32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 xml:space="preserve">our </w:t>
        </w:r>
      </w:ins>
      <w:ins w:id="407" w:author="Jeff Shrager" w:date="2016-01-20T18:29:00Z">
        <w:r w:rsidR="002A6B92">
          <w:rPr>
            <w:rFonts w:ascii="Times New Roman" w:hAnsi="Times New Roman" w:cs="Times New Roman"/>
            <w:sz w:val="24"/>
            <w:szCs w:val="24"/>
            <w:u w:val="single"/>
          </w:rPr>
          <w:t xml:space="preserve">recent </w:t>
        </w:r>
      </w:ins>
      <w:ins w:id="408" w:author="Jeff Shrager" w:date="2016-01-20T18:30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>understanding</w:t>
        </w:r>
        <w:r w:rsidR="00C32EF4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ins>
      <w:ins w:id="409" w:author="Jeff Shrager" w:date="2016-01-20T18:32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 xml:space="preserve">of how the brain </w:t>
        </w:r>
      </w:ins>
      <w:ins w:id="410" w:author="Jeff Shrager" w:date="2016-01-20T18:44:00Z">
        <w:r w:rsidR="00F10795" w:rsidRPr="00F10795">
          <w:rPr>
            <w:rFonts w:ascii="Times New Roman" w:hAnsi="Times New Roman" w:cs="Times New Roman"/>
            <w:i/>
            <w:sz w:val="24"/>
            <w:szCs w:val="24"/>
            <w:u w:val="single"/>
            <w:rPrChange w:id="411" w:author="Jeff Shrager" w:date="2016-01-20T18:44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t>typically</w:t>
        </w:r>
        <w:r w:rsidR="00F10795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ins>
      <w:ins w:id="412" w:author="Jeff Shrager" w:date="2016-01-20T18:32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 xml:space="preserve">works </w:t>
        </w:r>
      </w:ins>
      <w:ins w:id="413" w:author="Jeff Shrager" w:date="2016-01-20T18:44:00Z">
        <w:r w:rsidR="00F10795">
          <w:rPr>
            <w:rFonts w:ascii="Times New Roman" w:hAnsi="Times New Roman" w:cs="Times New Roman"/>
            <w:sz w:val="24"/>
            <w:szCs w:val="24"/>
            <w:u w:val="single"/>
          </w:rPr>
          <w:t xml:space="preserve">and develops </w:t>
        </w:r>
      </w:ins>
      <w:ins w:id="414" w:author="Jeff Shrager" w:date="2016-01-20T18:32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>as a</w:t>
        </w:r>
      </w:ins>
      <w:ins w:id="415" w:author="Jeff Shrager" w:date="2016-01-20T18:30:00Z">
        <w:r w:rsidR="00C32EF4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ins>
      <w:ins w:id="416" w:author="Jeff Shrager" w:date="2016-01-20T18:32:00Z">
        <w:r w:rsidR="00D658BA">
          <w:rPr>
            <w:rFonts w:ascii="Times New Roman" w:hAnsi="Times New Roman" w:cs="Times New Roman"/>
            <w:sz w:val="24"/>
            <w:szCs w:val="24"/>
            <w:u w:val="single"/>
          </w:rPr>
          <w:t xml:space="preserve">cognitive </w:t>
        </w:r>
      </w:ins>
      <w:del w:id="417" w:author="Jeff Shrager" w:date="2016-01-20T18:29:00Z">
        <w:r w:rsidR="00A11138" w:rsidRPr="00BE16EE" w:rsidDel="002A6B92">
          <w:rPr>
            <w:rFonts w:ascii="Times New Roman" w:hAnsi="Times New Roman" w:cs="Times New Roman"/>
            <w:sz w:val="24"/>
            <w:szCs w:val="24"/>
            <w:u w:val="single"/>
            <w:lang w:eastAsia="zh-CN"/>
            <w:rPrChange w:id="418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zh-CN"/>
              </w:rPr>
            </w:rPrChange>
          </w:rPr>
          <w:delText xml:space="preserve">in a modern </w:delText>
        </w:r>
      </w:del>
      <w:r w:rsidR="00A11138" w:rsidRPr="00BE16EE">
        <w:rPr>
          <w:rFonts w:ascii="Times New Roman" w:hAnsi="Times New Roman" w:cs="Times New Roman"/>
          <w:sz w:val="24"/>
          <w:szCs w:val="24"/>
          <w:u w:val="single"/>
          <w:lang w:eastAsia="zh-CN"/>
          <w:rPrChange w:id="419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  <w:lang w:eastAsia="zh-CN"/>
            </w:rPr>
          </w:rPrChange>
        </w:rPr>
        <w:t>system</w:t>
      </w:r>
      <w:del w:id="420" w:author="Jeff Shrager" w:date="2016-01-20T18:32:00Z">
        <w:r w:rsidR="00A11138" w:rsidRPr="00BE16EE" w:rsidDel="00D658BA">
          <w:rPr>
            <w:rFonts w:ascii="Times New Roman" w:hAnsi="Times New Roman" w:cs="Times New Roman"/>
            <w:sz w:val="24"/>
            <w:szCs w:val="24"/>
            <w:u w:val="single"/>
            <w:lang w:eastAsia="zh-CN"/>
            <w:rPrChange w:id="421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zh-CN"/>
              </w:rPr>
            </w:rPrChange>
          </w:rPr>
          <w:delText xml:space="preserve"> neuroscience</w:delText>
        </w:r>
      </w:del>
      <w:del w:id="422" w:author="Jeff Shrager" w:date="2016-01-20T18:29:00Z">
        <w:r w:rsidR="00A11138" w:rsidRPr="00BE16EE" w:rsidDel="002A6B92">
          <w:rPr>
            <w:rFonts w:ascii="Times New Roman" w:hAnsi="Times New Roman" w:cs="Times New Roman"/>
            <w:sz w:val="24"/>
            <w:szCs w:val="24"/>
            <w:u w:val="single"/>
            <w:lang w:eastAsia="zh-CN"/>
            <w:rPrChange w:id="423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zh-CN"/>
              </w:rPr>
            </w:rPrChange>
          </w:rPr>
          <w:delText xml:space="preserve"> framework</w:delText>
        </w:r>
      </w:del>
      <w:r w:rsidR="007B2D5E" w:rsidRPr="00BE16EE">
        <w:rPr>
          <w:rFonts w:ascii="Times New Roman" w:hAnsi="Times New Roman" w:cs="Times New Roman" w:hint="eastAsia"/>
          <w:sz w:val="24"/>
          <w:szCs w:val="24"/>
          <w:u w:val="single"/>
          <w:lang w:eastAsia="zh-CN"/>
          <w:rPrChange w:id="424" w:author="Jeff Shrager" w:date="2016-01-20T18:23:00Z">
            <w:rPr>
              <w:rFonts w:ascii="Times New Roman" w:hAnsi="Times New Roman" w:cs="Times New Roman" w:hint="eastAsia"/>
              <w:b/>
              <w:sz w:val="24"/>
              <w:szCs w:val="24"/>
              <w:u w:val="single"/>
              <w:lang w:eastAsia="zh-CN"/>
            </w:rPr>
          </w:rPrChange>
        </w:rPr>
        <w:t xml:space="preserve">. </w:t>
      </w:r>
    </w:p>
    <w:p w14:paraId="36011A28" w14:textId="1A48F73D" w:rsidR="00D658BA" w:rsidRDefault="007B2D5E" w:rsidP="007B2D5E">
      <w:pPr>
        <w:spacing w:after="0" w:line="240" w:lineRule="auto"/>
        <w:rPr>
          <w:ins w:id="425" w:author="Jeff Shrager" w:date="2016-01-20T18:34:00Z"/>
          <w:rFonts w:ascii="Times New Roman" w:hAnsi="Times New Roman" w:cs="Times New Roman"/>
          <w:sz w:val="24"/>
          <w:szCs w:val="24"/>
        </w:rPr>
      </w:pPr>
      <w:r w:rsidRPr="00BE16EE">
        <w:rPr>
          <w:rFonts w:ascii="Times New Roman" w:hAnsi="Times New Roman" w:cs="Times New Roman"/>
          <w:i/>
          <w:sz w:val="24"/>
          <w:szCs w:val="24"/>
          <w:rPrChange w:id="426" w:author="Jeff Shrager" w:date="2016-01-20T18:2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Hypothesis 1</w:t>
      </w:r>
      <w:r w:rsidR="00A11138" w:rsidRPr="00BE16EE">
        <w:rPr>
          <w:rFonts w:ascii="Times New Roman" w:hAnsi="Times New Roman" w:cs="Times New Roman"/>
          <w:i/>
          <w:sz w:val="24"/>
          <w:szCs w:val="24"/>
          <w:rPrChange w:id="427" w:author="Jeff Shrager" w:date="2016-01-20T18:2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A</w:t>
      </w:r>
      <w:r w:rsidRPr="005F0037">
        <w:rPr>
          <w:rFonts w:ascii="Times New Roman" w:hAnsi="Times New Roman" w:cs="Times New Roman"/>
          <w:sz w:val="24"/>
          <w:szCs w:val="24"/>
        </w:rPr>
        <w:t xml:space="preserve">: </w:t>
      </w:r>
      <w:ins w:id="428" w:author="Jeff Shrager" w:date="2016-01-20T18:36:00Z">
        <w:r w:rsidR="00D658BA">
          <w:rPr>
            <w:rFonts w:ascii="Times New Roman" w:hAnsi="Times New Roman" w:cs="Times New Roman"/>
            <w:sz w:val="24"/>
            <w:szCs w:val="24"/>
          </w:rPr>
          <w:t>The revised models can</w:t>
        </w:r>
      </w:ins>
      <w:ins w:id="429" w:author="Jeff Shrager" w:date="2016-01-20T18:34:00Z">
        <w:r w:rsidR="00D658B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30" w:author="Jeff Shrager" w:date="2016-01-20T18:30:00Z">
        <w:r w:rsidR="004124FC" w:rsidRPr="005F0037" w:rsidDel="00C32EF4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del w:id="431" w:author="Jeff Shrager" w:date="2016-01-20T18:29:00Z">
        <w:r w:rsidR="004124FC" w:rsidRPr="005F0037" w:rsidDel="002A6B92">
          <w:rPr>
            <w:rFonts w:ascii="Times New Roman" w:hAnsi="Times New Roman" w:cs="Times New Roman"/>
            <w:sz w:val="24"/>
            <w:szCs w:val="24"/>
          </w:rPr>
          <w:delText xml:space="preserve">proposed </w:delText>
        </w:r>
      </w:del>
      <w:del w:id="432" w:author="Jeff Shrager" w:date="2016-01-20T18:30:00Z">
        <w:r w:rsidR="004124FC" w:rsidRPr="005F0037" w:rsidDel="00C32EF4">
          <w:rPr>
            <w:rFonts w:ascii="Times New Roman" w:hAnsi="Times New Roman" w:cs="Times New Roman"/>
            <w:sz w:val="24"/>
            <w:szCs w:val="24"/>
          </w:rPr>
          <w:delText>m</w:delText>
        </w:r>
      </w:del>
      <w:del w:id="433" w:author="Jeff Shrager" w:date="2016-01-20T18:33:00Z">
        <w:r w:rsidR="004124FC"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odel can </w:delText>
        </w:r>
      </w:del>
      <w:ins w:id="434" w:author="Jeff Shrager" w:date="2016-01-20T18:31:00Z">
        <w:r w:rsidR="00D658BA">
          <w:rPr>
            <w:rFonts w:ascii="Times New Roman" w:hAnsi="Times New Roman" w:cs="Times New Roman"/>
            <w:sz w:val="24"/>
            <w:szCs w:val="24"/>
          </w:rPr>
          <w:t>re</w:t>
        </w:r>
      </w:ins>
      <w:del w:id="435" w:author="Jeff Shrager" w:date="2016-01-20T18:31:00Z">
        <w:r w:rsidR="004124FC"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accurately </w:delText>
        </w:r>
      </w:del>
      <w:r w:rsidR="004124FC" w:rsidRPr="005F0037">
        <w:rPr>
          <w:rFonts w:ascii="Times New Roman" w:hAnsi="Times New Roman" w:cs="Times New Roman"/>
          <w:sz w:val="24"/>
          <w:szCs w:val="24"/>
        </w:rPr>
        <w:t>produce</w:t>
      </w:r>
      <w:ins w:id="436" w:author="Jeff Shrager" w:date="2016-01-20T18:31:00Z">
        <w:r w:rsidR="00D658BA">
          <w:rPr>
            <w:rFonts w:ascii="Times New Roman" w:hAnsi="Times New Roman" w:cs="Times New Roman"/>
            <w:sz w:val="24"/>
            <w:szCs w:val="24"/>
          </w:rPr>
          <w:t xml:space="preserve"> observed </w:t>
        </w:r>
      </w:ins>
      <w:ins w:id="437" w:author="Jeff Shrager" w:date="2016-01-20T18:34:00Z">
        <w:r w:rsidR="00D658BA">
          <w:rPr>
            <w:rFonts w:ascii="Times New Roman" w:hAnsi="Times New Roman" w:cs="Times New Roman"/>
            <w:sz w:val="24"/>
            <w:szCs w:val="24"/>
          </w:rPr>
          <w:t xml:space="preserve">regularities in </w:t>
        </w:r>
      </w:ins>
      <w:ins w:id="438" w:author="Jeff Shrager" w:date="2016-01-20T18:31:00Z">
        <w:r w:rsidR="00D658BA">
          <w:rPr>
            <w:rFonts w:ascii="Times New Roman" w:hAnsi="Times New Roman" w:cs="Times New Roman"/>
            <w:sz w:val="24"/>
            <w:szCs w:val="24"/>
          </w:rPr>
          <w:t>strategy usage and change</w:t>
        </w:r>
      </w:ins>
      <w:del w:id="439" w:author="Jeff Shrager" w:date="2016-01-20T18:31:00Z">
        <w:r w:rsidR="004124FC"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 right answer</w:delText>
        </w:r>
      </w:del>
      <w:ins w:id="440" w:author="Tanya Evans" w:date="2016-01-19T12:17:00Z">
        <w:del w:id="441" w:author="Jeff Shrager" w:date="2016-01-20T18:31:00Z">
          <w:r w:rsidR="00594FAA" w:rsidRPr="00BE16EE" w:rsidDel="00D658BA">
            <w:rPr>
              <w:rFonts w:ascii="Times New Roman" w:hAnsi="Times New Roman" w:cs="Times New Roman"/>
              <w:sz w:val="24"/>
              <w:szCs w:val="24"/>
              <w:rPrChange w:id="442" w:author="Jeff Shrager" w:date="2016-01-20T18:23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>correct responses</w:delText>
          </w:r>
        </w:del>
      </w:ins>
      <w:del w:id="443" w:author="Jeff Shrager" w:date="2016-01-20T18:31:00Z">
        <w:r w:rsidR="004124FC" w:rsidRPr="00BE16EE" w:rsidDel="00D658BA">
          <w:rPr>
            <w:rFonts w:ascii="Times New Roman" w:hAnsi="Times New Roman" w:cs="Times New Roman"/>
            <w:sz w:val="24"/>
            <w:szCs w:val="24"/>
            <w:rPrChange w:id="444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for addition problems</w:delText>
        </w:r>
      </w:del>
      <w:ins w:id="445" w:author="Jeff Shrager" w:date="2016-01-20T18:33:00Z">
        <w:r w:rsidR="00D658BA">
          <w:rPr>
            <w:rFonts w:ascii="Times New Roman" w:hAnsi="Times New Roman" w:cs="Times New Roman"/>
            <w:sz w:val="24"/>
            <w:szCs w:val="24"/>
          </w:rPr>
          <w:t>,</w:t>
        </w:r>
      </w:ins>
      <w:ins w:id="446" w:author="Jeff Shrager" w:date="2016-01-20T18:34:00Z">
        <w:r w:rsidR="00D658BA">
          <w:rPr>
            <w:rFonts w:ascii="Times New Roman" w:hAnsi="Times New Roman" w:cs="Times New Roman"/>
            <w:sz w:val="24"/>
            <w:szCs w:val="24"/>
          </w:rPr>
          <w:t xml:space="preserve"> a</w:t>
        </w:r>
        <w:r w:rsidR="007606BE">
          <w:rPr>
            <w:rFonts w:ascii="Times New Roman" w:hAnsi="Times New Roman" w:cs="Times New Roman"/>
            <w:sz w:val="24"/>
            <w:szCs w:val="24"/>
          </w:rPr>
          <w:t>s could the old models. (I.e., T</w:t>
        </w:r>
        <w:r w:rsidR="00D658BA">
          <w:rPr>
            <w:rFonts w:ascii="Times New Roman" w:hAnsi="Times New Roman" w:cs="Times New Roman"/>
            <w:sz w:val="24"/>
            <w:szCs w:val="24"/>
          </w:rPr>
          <w:t>hey are no worse than the existing models</w:t>
        </w:r>
      </w:ins>
      <w:ins w:id="447" w:author="Jeff Shrager" w:date="2016-01-20T18:40:00Z">
        <w:r w:rsidR="007606BE">
          <w:rPr>
            <w:rFonts w:ascii="Times New Roman" w:hAnsi="Times New Roman" w:cs="Times New Roman"/>
            <w:sz w:val="24"/>
            <w:szCs w:val="24"/>
          </w:rPr>
          <w:t xml:space="preserve"> in encompassing the basic performance data</w:t>
        </w:r>
      </w:ins>
      <w:ins w:id="448" w:author="Jeff Shrager" w:date="2016-01-20T18:34:00Z">
        <w:r w:rsidR="00D658BA">
          <w:rPr>
            <w:rFonts w:ascii="Times New Roman" w:hAnsi="Times New Roman" w:cs="Times New Roman"/>
            <w:sz w:val="24"/>
            <w:szCs w:val="24"/>
          </w:rPr>
          <w:t>.)</w:t>
        </w:r>
      </w:ins>
    </w:p>
    <w:p w14:paraId="3ADECA02" w14:textId="14B912EB" w:rsidR="007B2D5E" w:rsidRPr="00BE16EE" w:rsidDel="00D658BA" w:rsidRDefault="004124FC" w:rsidP="007B2D5E">
      <w:pPr>
        <w:spacing w:after="0" w:line="240" w:lineRule="auto"/>
        <w:rPr>
          <w:del w:id="449" w:author="Jeff Shrager" w:date="2016-01-20T18:36:00Z"/>
          <w:rFonts w:ascii="Times New Roman" w:hAnsi="Times New Roman" w:cs="Times New Roman"/>
          <w:sz w:val="24"/>
          <w:szCs w:val="24"/>
          <w:rPrChange w:id="450" w:author="Jeff Shrager" w:date="2016-01-20T18:23:00Z">
            <w:rPr>
              <w:del w:id="451" w:author="Jeff Shrager" w:date="2016-01-20T18:36:00Z"/>
              <w:rFonts w:ascii="Times New Roman" w:hAnsi="Times New Roman" w:cs="Times New Roman"/>
              <w:sz w:val="24"/>
              <w:szCs w:val="24"/>
            </w:rPr>
          </w:rPrChange>
        </w:rPr>
      </w:pPr>
      <w:del w:id="452" w:author="Jeff Shrager" w:date="2016-01-20T18:33:00Z">
        <w:r w:rsidRPr="00BE16EE" w:rsidDel="00D658BA">
          <w:rPr>
            <w:rFonts w:ascii="Times New Roman" w:hAnsi="Times New Roman" w:cs="Times New Roman"/>
            <w:sz w:val="24"/>
            <w:szCs w:val="24"/>
            <w:rPrChange w:id="453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, </w:delText>
        </w:r>
        <w:r w:rsidR="00491F73" w:rsidRPr="00BE16EE" w:rsidDel="00D658BA">
          <w:rPr>
            <w:rFonts w:ascii="Times New Roman" w:hAnsi="Times New Roman" w:cs="Times New Roman"/>
            <w:sz w:val="24"/>
            <w:szCs w:val="24"/>
            <w:rPrChange w:id="454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and it shows benchmark</w:delText>
        </w:r>
        <w:r w:rsidRPr="00BE16EE" w:rsidDel="00D658BA">
          <w:rPr>
            <w:rFonts w:ascii="Times New Roman" w:hAnsi="Times New Roman" w:cs="Times New Roman"/>
            <w:sz w:val="24"/>
            <w:szCs w:val="24"/>
            <w:rPrChange w:id="455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phenomena</w:delText>
        </w:r>
        <w:r w:rsidR="00491F73" w:rsidRPr="00BE16EE" w:rsidDel="00D658BA">
          <w:rPr>
            <w:rFonts w:ascii="Times New Roman" w:hAnsi="Times New Roman" w:cs="Times New Roman"/>
            <w:sz w:val="24"/>
            <w:szCs w:val="24"/>
            <w:rPrChange w:id="456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of arithmetic development,</w:delText>
        </w:r>
        <w:r w:rsidR="000203D5" w:rsidRPr="00BE16EE" w:rsidDel="00D658BA">
          <w:rPr>
            <w:rFonts w:ascii="Times New Roman" w:hAnsi="Times New Roman" w:cs="Times New Roman"/>
            <w:sz w:val="24"/>
            <w:szCs w:val="24"/>
            <w:rPrChange w:id="457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particularly the</w:delText>
        </w:r>
        <w:r w:rsidRPr="00BE16EE" w:rsidDel="00D658BA">
          <w:rPr>
            <w:rFonts w:ascii="Times New Roman" w:hAnsi="Times New Roman" w:cs="Times New Roman"/>
            <w:sz w:val="24"/>
            <w:szCs w:val="24"/>
            <w:rPrChange w:id="458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transition from using fingers counting to</w:delText>
        </w:r>
        <w:r w:rsidR="000203D5" w:rsidRPr="00BE16EE" w:rsidDel="00D658BA">
          <w:rPr>
            <w:rFonts w:ascii="Times New Roman" w:hAnsi="Times New Roman" w:cs="Times New Roman"/>
            <w:sz w:val="24"/>
            <w:szCs w:val="24"/>
            <w:rPrChange w:id="459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memory retrieving for answers.</w:delText>
        </w:r>
      </w:del>
    </w:p>
    <w:p w14:paraId="79781604" w14:textId="683BF380" w:rsidR="00D658BA" w:rsidRDefault="00A11138" w:rsidP="007B2D5E">
      <w:pPr>
        <w:spacing w:after="0" w:line="240" w:lineRule="auto"/>
        <w:rPr>
          <w:ins w:id="460" w:author="Jeff Shrager" w:date="2016-01-20T18:38:00Z"/>
          <w:rFonts w:ascii="Times New Roman" w:hAnsi="Times New Roman" w:cs="Times New Roman"/>
          <w:sz w:val="24"/>
          <w:szCs w:val="24"/>
        </w:rPr>
      </w:pPr>
      <w:r w:rsidRPr="00BE16EE">
        <w:rPr>
          <w:rFonts w:ascii="Times New Roman" w:hAnsi="Times New Roman" w:cs="Times New Roman"/>
          <w:i/>
          <w:sz w:val="24"/>
          <w:szCs w:val="24"/>
          <w:rPrChange w:id="461" w:author="Jeff Shrager" w:date="2016-01-20T18:23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 xml:space="preserve">Hypothesis 1B: </w:t>
      </w:r>
      <w:r w:rsidRPr="00BE16EE">
        <w:rPr>
          <w:rFonts w:ascii="Times New Roman" w:hAnsi="Times New Roman" w:cs="Times New Roman"/>
          <w:sz w:val="24"/>
          <w:szCs w:val="24"/>
          <w:rPrChange w:id="462" w:author="Jeff Shrager" w:date="2016-01-20T18:2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</w:t>
      </w:r>
      <w:ins w:id="463" w:author="Jeff Shrager" w:date="2016-01-20T18:36:00Z">
        <w:r w:rsidR="00D658BA">
          <w:rPr>
            <w:rFonts w:ascii="Times New Roman" w:hAnsi="Times New Roman" w:cs="Times New Roman"/>
            <w:sz w:val="24"/>
            <w:szCs w:val="24"/>
          </w:rPr>
          <w:t>The revised models furthermore reproduce and provide explanations for observed regularities in the interacti</w:t>
        </w:r>
      </w:ins>
      <w:ins w:id="464" w:author="Jeff Shrager" w:date="2016-01-20T18:37:00Z">
        <w:r w:rsidR="00D658BA">
          <w:rPr>
            <w:rFonts w:ascii="Times New Roman" w:hAnsi="Times New Roman" w:cs="Times New Roman"/>
            <w:sz w:val="24"/>
            <w:szCs w:val="24"/>
          </w:rPr>
          <w:t xml:space="preserve">ve activation </w:t>
        </w:r>
      </w:ins>
      <w:del w:id="465" w:author="Jeff Shrager" w:date="2016-01-20T18:35:00Z">
        <w:r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del w:id="466" w:author="Jeff Shrager" w:date="2016-01-20T18:37:00Z">
        <w:r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internal activation </w:delText>
        </w:r>
      </w:del>
      <w:r w:rsidRPr="005F0037">
        <w:rPr>
          <w:rFonts w:ascii="Times New Roman" w:hAnsi="Times New Roman" w:cs="Times New Roman"/>
          <w:sz w:val="24"/>
          <w:szCs w:val="24"/>
        </w:rPr>
        <w:t>patterns</w:t>
      </w:r>
      <w:del w:id="467" w:author="Jeff Shrager" w:date="2016-01-20T18:37:00Z">
        <w:r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468" w:author="Jeff Shrager" w:date="2016-01-20T18:35:00Z">
        <w:r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del w:id="469" w:author="Jeff Shrager" w:date="2016-01-20T18:37:00Z">
        <w:r w:rsidRPr="005F0037" w:rsidDel="00D658BA">
          <w:rPr>
            <w:rFonts w:ascii="Times New Roman" w:hAnsi="Times New Roman" w:cs="Times New Roman"/>
            <w:sz w:val="24"/>
            <w:szCs w:val="24"/>
          </w:rPr>
          <w:delText>the neurocomputational model can accurately predict involvement of</w:delText>
        </w:r>
      </w:del>
      <w:ins w:id="470" w:author="Jeff Shrager" w:date="2016-01-20T18:37:00Z">
        <w:r w:rsidR="00D658BA">
          <w:rPr>
            <w:rFonts w:ascii="Times New Roman" w:hAnsi="Times New Roman" w:cs="Times New Roman"/>
            <w:sz w:val="24"/>
            <w:szCs w:val="24"/>
          </w:rPr>
          <w:t xml:space="preserve"> among</w:t>
        </w:r>
      </w:ins>
      <w:del w:id="471" w:author="Jeff Shrager" w:date="2016-01-20T18:37:00Z">
        <w:r w:rsidRPr="005F0037" w:rsidDel="00D658BA">
          <w:rPr>
            <w:rFonts w:ascii="Times New Roman" w:hAnsi="Times New Roman" w:cs="Times New Roman"/>
            <w:sz w:val="24"/>
            <w:szCs w:val="24"/>
          </w:rPr>
          <w:delText xml:space="preserve"> different</w:delText>
        </w:r>
      </w:del>
      <w:r w:rsidRPr="005F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037">
        <w:rPr>
          <w:rFonts w:ascii="Times New Roman" w:hAnsi="Times New Roman" w:cs="Times New Roman"/>
          <w:sz w:val="24"/>
          <w:szCs w:val="24"/>
        </w:rPr>
        <w:t>neuro</w:t>
      </w:r>
      <w:proofErr w:type="spellEnd"/>
      <w:r w:rsidRPr="005F0037">
        <w:rPr>
          <w:rFonts w:ascii="Times New Roman" w:hAnsi="Times New Roman" w:cs="Times New Roman"/>
          <w:sz w:val="24"/>
          <w:szCs w:val="24"/>
        </w:rPr>
        <w:t xml:space="preserve">-pathways in brain systems </w:t>
      </w:r>
      <w:ins w:id="472" w:author="Jeff Shrager" w:date="2016-01-20T18:37:00Z">
        <w:r w:rsidR="00D658BA">
          <w:rPr>
            <w:rFonts w:ascii="Times New Roman" w:hAnsi="Times New Roman" w:cs="Times New Roman"/>
            <w:sz w:val="24"/>
            <w:szCs w:val="24"/>
          </w:rPr>
          <w:t>during performance.</w:t>
        </w:r>
      </w:ins>
      <w:ins w:id="473" w:author="Jeff Shrager" w:date="2016-01-20T18:39:00Z">
        <w:r w:rsidR="007606BE">
          <w:rPr>
            <w:rFonts w:ascii="Times New Roman" w:hAnsi="Times New Roman" w:cs="Times New Roman"/>
            <w:sz w:val="24"/>
            <w:szCs w:val="24"/>
          </w:rPr>
          <w:t xml:space="preserve"> (I.e., They</w:t>
        </w:r>
      </w:ins>
      <w:ins w:id="474" w:author="Jeff Shrager" w:date="2016-01-20T18:40:00Z">
        <w:r w:rsidR="007606BE">
          <w:rPr>
            <w:rFonts w:ascii="Times New Roman" w:hAnsi="Times New Roman" w:cs="Times New Roman"/>
            <w:sz w:val="24"/>
            <w:szCs w:val="24"/>
          </w:rPr>
          <w:t xml:space="preserve"> can additionally encompass systems data.)</w:t>
        </w:r>
      </w:ins>
    </w:p>
    <w:p w14:paraId="47B84786" w14:textId="039CB148" w:rsidR="00F10795" w:rsidRDefault="00D658BA" w:rsidP="007B2D5E">
      <w:pPr>
        <w:spacing w:after="0" w:line="240" w:lineRule="auto"/>
        <w:rPr>
          <w:ins w:id="475" w:author="Jeff Shrager" w:date="2016-01-20T18:49:00Z"/>
          <w:rFonts w:ascii="Times New Roman" w:hAnsi="Times New Roman" w:cs="Times New Roman"/>
          <w:sz w:val="24"/>
          <w:szCs w:val="24"/>
        </w:rPr>
      </w:pPr>
      <w:ins w:id="476" w:author="Jeff Shrager" w:date="2016-01-20T18:38:00Z">
        <w:r w:rsidRPr="00D658BA">
          <w:rPr>
            <w:rFonts w:ascii="Times New Roman" w:hAnsi="Times New Roman" w:cs="Times New Roman"/>
            <w:i/>
            <w:sz w:val="24"/>
            <w:szCs w:val="24"/>
            <w:rPrChange w:id="477" w:author="Jeff Shrager" w:date="2016-01-20T18:3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Hypothesis 1C:</w:t>
        </w:r>
        <w:r>
          <w:rPr>
            <w:rFonts w:ascii="Times New Roman" w:hAnsi="Times New Roman" w:cs="Times New Roman"/>
            <w:sz w:val="24"/>
            <w:szCs w:val="24"/>
          </w:rPr>
          <w:t xml:space="preserve"> The revised models furthermore reproduce and provide explanations for</w:t>
        </w:r>
      </w:ins>
      <w:del w:id="478" w:author="Jeff Shrager" w:date="2016-01-20T18:38:00Z">
        <w:r w:rsidR="00A11138" w:rsidRPr="005F0037" w:rsidDel="00D658BA">
          <w:rPr>
            <w:rFonts w:ascii="Times New Roman" w:hAnsi="Times New Roman" w:cs="Times New Roman"/>
            <w:sz w:val="24"/>
            <w:szCs w:val="24"/>
          </w:rPr>
          <w:delText>during arithmetic development.</w:delText>
        </w:r>
      </w:del>
      <w:ins w:id="479" w:author="Jeff Shrager" w:date="2016-01-20T18:38:00Z">
        <w:r>
          <w:rPr>
            <w:rFonts w:ascii="Times New Roman" w:hAnsi="Times New Roman" w:cs="Times New Roman"/>
            <w:sz w:val="24"/>
            <w:szCs w:val="24"/>
          </w:rPr>
          <w:t xml:space="preserve"> observed </w:t>
        </w:r>
        <w:r w:rsidRPr="00D658BA">
          <w:rPr>
            <w:rFonts w:ascii="Times New Roman" w:hAnsi="Times New Roman" w:cs="Times New Roman"/>
            <w:i/>
            <w:sz w:val="24"/>
            <w:szCs w:val="24"/>
            <w:rPrChange w:id="480" w:author="Jeff Shrager" w:date="2016-01-20T18:3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changes </w:t>
        </w:r>
        <w:r>
          <w:rPr>
            <w:rFonts w:ascii="Times New Roman" w:hAnsi="Times New Roman" w:cs="Times New Roman"/>
            <w:sz w:val="24"/>
            <w:szCs w:val="24"/>
          </w:rPr>
          <w:t xml:space="preserve">in interactive activation </w:t>
        </w:r>
        <w:r w:rsidRPr="005F0037">
          <w:rPr>
            <w:rFonts w:ascii="Times New Roman" w:hAnsi="Times New Roman" w:cs="Times New Roman"/>
            <w:sz w:val="24"/>
            <w:szCs w:val="24"/>
          </w:rPr>
          <w:t>patterns</w:t>
        </w:r>
        <w:r>
          <w:rPr>
            <w:rFonts w:ascii="Times New Roman" w:hAnsi="Times New Roman" w:cs="Times New Roman"/>
            <w:sz w:val="24"/>
            <w:szCs w:val="24"/>
          </w:rPr>
          <w:t xml:space="preserve"> across development.</w:t>
        </w:r>
      </w:ins>
      <w:ins w:id="481" w:author="Jeff Shrager" w:date="2016-01-20T18:40:00Z">
        <w:r w:rsidR="007606BE">
          <w:rPr>
            <w:rFonts w:ascii="Times New Roman" w:hAnsi="Times New Roman" w:cs="Times New Roman"/>
            <w:sz w:val="24"/>
            <w:szCs w:val="24"/>
          </w:rPr>
          <w:t xml:space="preserve"> (I.e., They can additionally encompass systems-level developmental data.)</w:t>
        </w:r>
      </w:ins>
    </w:p>
    <w:p w14:paraId="5EF95BED" w14:textId="70A9039F" w:rsidR="00F10795" w:rsidRDefault="00F10795" w:rsidP="007B2D5E">
      <w:pPr>
        <w:spacing w:after="0" w:line="240" w:lineRule="auto"/>
        <w:rPr>
          <w:ins w:id="482" w:author="Jeff Shrager" w:date="2016-01-20T18:48:00Z"/>
          <w:rFonts w:ascii="Times New Roman" w:hAnsi="Times New Roman" w:cs="Times New Roman"/>
          <w:sz w:val="24"/>
          <w:szCs w:val="24"/>
        </w:rPr>
      </w:pPr>
      <w:ins w:id="483" w:author="Jeff Shrager" w:date="2016-01-20T18:49:00Z">
        <w:r>
          <w:rPr>
            <w:rFonts w:ascii="Times New Roman" w:hAnsi="Times New Roman" w:cs="Times New Roman"/>
            <w:sz w:val="24"/>
            <w:szCs w:val="24"/>
          </w:rPr>
          <w:t>An example of the sort of explanation that could be developed from this aim is that the d</w:t>
        </w:r>
        <w:r w:rsidRPr="005F0037">
          <w:rPr>
            <w:rFonts w:ascii="Times New Roman" w:hAnsi="Times New Roman" w:cs="Times New Roman"/>
            <w:sz w:val="24"/>
            <w:szCs w:val="24"/>
          </w:rPr>
          <w:t xml:space="preserve">evelopment of cognitive control supports transition to memory retrieval of arithmetic facts and the dynamic change from counting to retrieving </w:t>
        </w:r>
        <w:r w:rsidRPr="0048463B">
          <w:rPr>
            <w:rFonts w:ascii="Times New Roman" w:hAnsi="Times New Roman" w:cs="Times New Roman"/>
            <w:sz w:val="24"/>
            <w:szCs w:val="24"/>
          </w:rPr>
          <w:t>in turns stabilizes the maturation of the cognitive control system.</w:t>
        </w:r>
      </w:ins>
    </w:p>
    <w:p w14:paraId="2D49C337" w14:textId="77777777" w:rsidR="00F10795" w:rsidRPr="00BE16EE" w:rsidRDefault="00F10795" w:rsidP="007B2D5E">
      <w:pPr>
        <w:spacing w:after="0" w:line="240" w:lineRule="auto"/>
        <w:rPr>
          <w:rFonts w:ascii="Times New Roman" w:hAnsi="Times New Roman" w:cs="Times New Roman"/>
          <w:sz w:val="24"/>
          <w:szCs w:val="24"/>
          <w:rPrChange w:id="484" w:author="Jeff Shrager" w:date="2016-01-20T18:2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</w:p>
    <w:p w14:paraId="6DFC245E" w14:textId="048F53D4" w:rsidR="007606BE" w:rsidRDefault="00A81906" w:rsidP="007B2D5E">
      <w:pPr>
        <w:spacing w:after="0" w:line="240" w:lineRule="auto"/>
        <w:rPr>
          <w:ins w:id="485" w:author="Jeff Shrager" w:date="2016-01-20T18:42:00Z"/>
          <w:rFonts w:ascii="Times New Roman" w:hAnsi="Times New Roman" w:cs="Times New Roman"/>
          <w:sz w:val="24"/>
          <w:szCs w:val="24"/>
          <w:u w:val="single"/>
        </w:rPr>
      </w:pPr>
      <w:r w:rsidRPr="00BE16EE">
        <w:rPr>
          <w:rFonts w:ascii="Times New Roman" w:hAnsi="Times New Roman" w:cs="Times New Roman"/>
          <w:sz w:val="24"/>
          <w:szCs w:val="24"/>
          <w:u w:val="single"/>
          <w:rPrChange w:id="486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>Aim</w:t>
      </w:r>
      <w:r w:rsidR="007B2D5E" w:rsidRPr="00BE16EE">
        <w:rPr>
          <w:rFonts w:ascii="Times New Roman" w:hAnsi="Times New Roman" w:cs="Times New Roman"/>
          <w:sz w:val="24"/>
          <w:szCs w:val="24"/>
          <w:u w:val="single"/>
          <w:rPrChange w:id="487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 xml:space="preserve"> </w:t>
      </w:r>
      <w:r w:rsidR="007B2D5E" w:rsidRPr="00BE16EE">
        <w:rPr>
          <w:rFonts w:ascii="Times New Roman" w:hAnsi="Times New Roman" w:cs="Times New Roman"/>
          <w:sz w:val="24"/>
          <w:szCs w:val="24"/>
          <w:u w:val="single"/>
          <w:lang w:eastAsia="zh-CN"/>
          <w:rPrChange w:id="488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  <w:lang w:eastAsia="zh-CN"/>
            </w:rPr>
          </w:rPrChange>
        </w:rPr>
        <w:t>2</w:t>
      </w:r>
      <w:r w:rsidR="007B2D5E" w:rsidRPr="00BE16EE">
        <w:rPr>
          <w:rFonts w:ascii="Times New Roman" w:hAnsi="Times New Roman" w:cs="Times New Roman"/>
          <w:sz w:val="24"/>
          <w:szCs w:val="24"/>
          <w:u w:val="single"/>
          <w:rPrChange w:id="489" w:author="Jeff Shrager" w:date="2016-01-20T18:23:00Z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  <w:t xml:space="preserve">: </w:t>
      </w:r>
      <w:ins w:id="490" w:author="Jeff Shrager" w:date="2016-01-20T18:43:00Z">
        <w:r w:rsidR="007606BE">
          <w:rPr>
            <w:rFonts w:ascii="Times New Roman" w:hAnsi="Times New Roman" w:cs="Times New Roman"/>
            <w:sz w:val="24"/>
            <w:szCs w:val="24"/>
            <w:u w:val="single"/>
          </w:rPr>
          <w:t>Explore</w:t>
        </w:r>
      </w:ins>
      <w:ins w:id="491" w:author="Jeff Shrager" w:date="2016-01-20T18:41:00Z">
        <w:r w:rsidR="007606B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  <w:r w:rsidR="007606BE" w:rsidRPr="00F10795">
          <w:rPr>
            <w:rFonts w:ascii="Times New Roman" w:hAnsi="Times New Roman" w:cs="Times New Roman"/>
            <w:i/>
            <w:sz w:val="24"/>
            <w:szCs w:val="24"/>
            <w:u w:val="single"/>
            <w:rPrChange w:id="492" w:author="Jeff Shrager" w:date="2016-01-20T18:44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t>atypical</w:t>
        </w:r>
        <w:r w:rsidR="007606B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ins>
      <w:ins w:id="493" w:author="Jeff Shrager" w:date="2016-01-20T18:45:00Z">
        <w:r w:rsidR="00F10795">
          <w:rPr>
            <w:rFonts w:ascii="Times New Roman" w:hAnsi="Times New Roman" w:cs="Times New Roman"/>
            <w:sz w:val="24"/>
            <w:szCs w:val="24"/>
            <w:u w:val="single"/>
          </w:rPr>
          <w:t>comorbid</w:t>
        </w:r>
      </w:ins>
      <w:ins w:id="494" w:author="Jeff Shrager" w:date="2016-01-20T18:50:00Z">
        <w:r w:rsidR="0090599C">
          <w:rPr>
            <w:rFonts w:ascii="Times New Roman" w:hAnsi="Times New Roman" w:cs="Times New Roman"/>
            <w:sz w:val="24"/>
            <w:szCs w:val="24"/>
            <w:u w:val="single"/>
          </w:rPr>
          <w:t>ities in</w:t>
        </w:r>
      </w:ins>
      <w:ins w:id="495" w:author="Jeff Shrager" w:date="2016-01-20T18:41:00Z">
        <w:r w:rsidR="007606BE">
          <w:rPr>
            <w:rFonts w:ascii="Times New Roman" w:hAnsi="Times New Roman" w:cs="Times New Roman"/>
            <w:sz w:val="24"/>
            <w:szCs w:val="24"/>
            <w:u w:val="single"/>
          </w:rPr>
          <w:t xml:space="preserve"> language and </w:t>
        </w:r>
      </w:ins>
      <w:ins w:id="496" w:author="Jeff Shrager" w:date="2016-01-20T18:42:00Z">
        <w:r w:rsidR="007606BE">
          <w:rPr>
            <w:rFonts w:ascii="Times New Roman" w:hAnsi="Times New Roman" w:cs="Times New Roman"/>
            <w:sz w:val="24"/>
            <w:szCs w:val="24"/>
            <w:u w:val="single"/>
          </w:rPr>
          <w:t>arithmetic</w:t>
        </w:r>
      </w:ins>
      <w:ins w:id="497" w:author="Jeff Shrager" w:date="2016-01-20T18:45:00Z">
        <w:r w:rsidR="00F10795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ins>
      <w:ins w:id="498" w:author="Jeff Shrager" w:date="2016-01-20T18:50:00Z">
        <w:r w:rsidR="0090599C">
          <w:rPr>
            <w:rFonts w:ascii="Times New Roman" w:hAnsi="Times New Roman" w:cs="Times New Roman"/>
            <w:sz w:val="24"/>
            <w:szCs w:val="24"/>
            <w:u w:val="single"/>
          </w:rPr>
          <w:t>development</w:t>
        </w:r>
      </w:ins>
      <w:ins w:id="499" w:author="Jeff Shrager" w:date="2016-01-20T18:45:00Z">
        <w:r w:rsidR="00F10795">
          <w:rPr>
            <w:rFonts w:ascii="Times New Roman" w:hAnsi="Times New Roman" w:cs="Times New Roman"/>
            <w:sz w:val="24"/>
            <w:szCs w:val="24"/>
            <w:u w:val="single"/>
          </w:rPr>
          <w:t xml:space="preserve"> by studying atypical parameterization of the model, </w:t>
        </w:r>
      </w:ins>
      <w:ins w:id="500" w:author="Jeff Shrager" w:date="2016-01-20T18:50:00Z">
        <w:r w:rsidR="004007A9">
          <w:rPr>
            <w:rFonts w:ascii="Times New Roman" w:hAnsi="Times New Roman" w:cs="Times New Roman"/>
            <w:sz w:val="24"/>
            <w:szCs w:val="24"/>
            <w:u w:val="single"/>
          </w:rPr>
          <w:t xml:space="preserve">and/or </w:t>
        </w:r>
      </w:ins>
      <w:ins w:id="501" w:author="Jeff Shrager" w:date="2016-01-20T18:43:00Z">
        <w:r w:rsidR="00F10795">
          <w:rPr>
            <w:rFonts w:ascii="Times New Roman" w:hAnsi="Times New Roman" w:cs="Times New Roman"/>
            <w:sz w:val="24"/>
            <w:szCs w:val="24"/>
            <w:u w:val="single"/>
          </w:rPr>
          <w:t>revising it as</w:t>
        </w:r>
        <w:r w:rsidR="007606BE">
          <w:rPr>
            <w:rFonts w:ascii="Times New Roman" w:hAnsi="Times New Roman" w:cs="Times New Roman"/>
            <w:sz w:val="24"/>
            <w:szCs w:val="24"/>
            <w:u w:val="single"/>
          </w:rPr>
          <w:t xml:space="preserve"> needed to encompass these regularities</w:t>
        </w:r>
      </w:ins>
      <w:ins w:id="502" w:author="Jeff Shrager" w:date="2016-01-20T18:41:00Z">
        <w:r w:rsidR="007606BE">
          <w:rPr>
            <w:rFonts w:ascii="Times New Roman" w:hAnsi="Times New Roman" w:cs="Times New Roman"/>
            <w:sz w:val="24"/>
            <w:szCs w:val="24"/>
            <w:u w:val="single"/>
          </w:rPr>
          <w:t xml:space="preserve">. </w:t>
        </w:r>
      </w:ins>
    </w:p>
    <w:p w14:paraId="75712DAE" w14:textId="51F0F458" w:rsidR="00F10795" w:rsidRDefault="007606BE" w:rsidP="007B2D5E">
      <w:pPr>
        <w:spacing w:after="0" w:line="240" w:lineRule="auto"/>
        <w:rPr>
          <w:ins w:id="503" w:author="Jeff Shrager" w:date="2016-01-20T18:46:00Z"/>
          <w:rFonts w:ascii="Times New Roman" w:hAnsi="Times New Roman" w:cs="Times New Roman"/>
          <w:sz w:val="24"/>
          <w:szCs w:val="24"/>
          <w:lang w:eastAsia="zh-CN"/>
        </w:rPr>
      </w:pPr>
      <w:ins w:id="504" w:author="Jeff Shrager" w:date="2016-01-20T18:42:00Z">
        <w:r w:rsidRPr="007606BE">
          <w:rPr>
            <w:rFonts w:ascii="Times New Roman" w:hAnsi="Times New Roman" w:cs="Times New Roman"/>
            <w:i/>
            <w:sz w:val="24"/>
            <w:szCs w:val="24"/>
            <w:rPrChange w:id="505" w:author="Jeff Shrager" w:date="2016-01-20T18:42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t>Hypothesis 2A</w:t>
        </w:r>
        <w:r w:rsidRPr="007606BE">
          <w:rPr>
            <w:rFonts w:ascii="Times New Roman" w:hAnsi="Times New Roman" w:cs="Times New Roman"/>
            <w:sz w:val="24"/>
            <w:szCs w:val="24"/>
            <w:rPrChange w:id="506" w:author="Jeff Shrager" w:date="2016-01-20T18:42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t xml:space="preserve">: </w:t>
        </w:r>
      </w:ins>
      <w:ins w:id="507" w:author="Jeff Shrager" w:date="2016-01-20T18:46:00Z">
        <w:r w:rsidR="00F10795" w:rsidRPr="005F0037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Manipulations of model parameters such as </w:t>
        </w:r>
        <w:r w:rsidR="00F10795" w:rsidRPr="005F0037">
          <w:rPr>
            <w:rFonts w:ascii="Times New Roman" w:eastAsia="Arial" w:hAnsi="Times New Roman" w:cs="Times New Roman"/>
            <w:color w:val="000000"/>
            <w:sz w:val="24"/>
            <w:szCs w:val="24"/>
            <w:lang w:eastAsia="zh-CN"/>
          </w:rPr>
          <w:t>learning rate</w:t>
        </w:r>
        <w:r w:rsidR="00F10795">
          <w:rPr>
            <w:rFonts w:ascii="Times New Roman" w:hAnsi="Times New Roman" w:cs="Times New Roman"/>
            <w:sz w:val="24"/>
            <w:szCs w:val="24"/>
            <w:lang w:eastAsia="zh-CN"/>
          </w:rPr>
          <w:t>,</w:t>
        </w:r>
        <w:r w:rsidR="00F10795" w:rsidRPr="005F0037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 decay</w:t>
        </w:r>
      </w:ins>
      <w:ins w:id="508" w:author="Jeff Shrager" w:date="2016-01-20T18:47:00Z">
        <w:r w:rsidR="00F10795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 rates</w:t>
        </w:r>
      </w:ins>
      <w:ins w:id="509" w:author="Jeff Shrager" w:date="2016-01-20T18:46:00Z">
        <w:r w:rsidR="00F10795" w:rsidRPr="0048463B">
          <w:rPr>
            <w:rFonts w:ascii="Times New Roman" w:eastAsia="Arial" w:hAnsi="Times New Roman" w:cs="Times New Roman"/>
            <w:color w:val="000000"/>
            <w:sz w:val="24"/>
            <w:szCs w:val="24"/>
            <w:lang w:eastAsia="zh-CN"/>
          </w:rPr>
          <w:t xml:space="preserve"> (analogous to</w:t>
        </w:r>
        <w:r w:rsidR="00F10795" w:rsidRPr="0048463B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 synaptic plasticity)</w:t>
        </w:r>
      </w:ins>
      <w:ins w:id="510" w:author="Jeff Shrager" w:date="2016-01-20T18:47:00Z">
        <w:r w:rsidR="00F10795">
          <w:rPr>
            <w:rFonts w:ascii="Times New Roman" w:hAnsi="Times New Roman" w:cs="Times New Roman"/>
            <w:sz w:val="24"/>
            <w:szCs w:val="24"/>
            <w:lang w:eastAsia="zh-CN"/>
          </w:rPr>
          <w:t>, and so on</w:t>
        </w:r>
      </w:ins>
      <w:ins w:id="511" w:author="Jeff Shrager" w:date="2016-01-20T18:46:00Z">
        <w:r w:rsidR="00F10795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 may enable the existing (revised) model to reproduce </w:t>
        </w:r>
      </w:ins>
      <w:ins w:id="512" w:author="Jeff Shrager" w:date="2016-01-20T18:47:00Z">
        <w:r w:rsidR="00F10795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atypical </w:t>
        </w:r>
      </w:ins>
      <w:ins w:id="513" w:author="Jeff Shrager" w:date="2016-01-20T18:46:00Z">
        <w:r w:rsidR="00F10795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patterns </w:t>
        </w:r>
      </w:ins>
      <w:ins w:id="514" w:author="Jeff Shrager" w:date="2016-01-20T18:47:00Z">
        <w:r w:rsidR="00F10795">
          <w:rPr>
            <w:rFonts w:ascii="Times New Roman" w:hAnsi="Times New Roman" w:cs="Times New Roman"/>
            <w:sz w:val="24"/>
            <w:szCs w:val="24"/>
            <w:lang w:eastAsia="zh-CN"/>
          </w:rPr>
          <w:t xml:space="preserve">of arithmetic skill development, especially as regards language comorbidity. </w:t>
        </w:r>
      </w:ins>
    </w:p>
    <w:p w14:paraId="64058358" w14:textId="443DA2BF" w:rsidR="004007A9" w:rsidRDefault="004007A9" w:rsidP="007B2D5E">
      <w:pPr>
        <w:spacing w:after="0" w:line="240" w:lineRule="auto"/>
        <w:rPr>
          <w:ins w:id="515" w:author="Jeff Shrager" w:date="2016-01-20T18:50:00Z"/>
          <w:rFonts w:ascii="Times New Roman" w:hAnsi="Times New Roman" w:cs="Times New Roman"/>
          <w:sz w:val="24"/>
          <w:szCs w:val="24"/>
        </w:rPr>
      </w:pPr>
      <w:ins w:id="516" w:author="Jeff Shrager" w:date="2016-01-20T18:50:00Z">
        <w:r w:rsidRPr="004007A9">
          <w:rPr>
            <w:rFonts w:ascii="Times New Roman" w:hAnsi="Times New Roman" w:cs="Times New Roman"/>
            <w:i/>
            <w:sz w:val="24"/>
            <w:szCs w:val="24"/>
            <w:rPrChange w:id="517" w:author="Jeff Shrager" w:date="2016-01-20T18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Hypothesis 2B</w:t>
        </w:r>
        <w:r>
          <w:rPr>
            <w:rFonts w:ascii="Times New Roman" w:hAnsi="Times New Roman" w:cs="Times New Roman"/>
            <w:sz w:val="24"/>
            <w:szCs w:val="24"/>
          </w:rPr>
          <w:t xml:space="preserve">: We expect the 2A will be refuted, </w:t>
        </w:r>
      </w:ins>
      <w:ins w:id="518" w:author="Jeff Shrager" w:date="2016-01-20T18:51:00Z">
        <w:r>
          <w:rPr>
            <w:rFonts w:ascii="Times New Roman" w:hAnsi="Times New Roman" w:cs="Times New Roman"/>
            <w:sz w:val="24"/>
            <w:szCs w:val="24"/>
          </w:rPr>
          <w:t xml:space="preserve">and that reproducing the desired patterns will require structural changes to the models, but that with such changes we will be able to accomplish the </w:t>
        </w:r>
      </w:ins>
      <w:ins w:id="519" w:author="Jeff Shrager" w:date="2016-01-20T18:52:00Z">
        <w:r>
          <w:rPr>
            <w:rFonts w:ascii="Times New Roman" w:hAnsi="Times New Roman" w:cs="Times New Roman"/>
            <w:sz w:val="24"/>
            <w:szCs w:val="24"/>
          </w:rPr>
          <w:t xml:space="preserve">goal, and that these changes will be related to changes </w:t>
        </w:r>
      </w:ins>
      <w:ins w:id="520" w:author="Jeff Shrager" w:date="2016-01-20T18:53:00Z">
        <w:r>
          <w:rPr>
            <w:rFonts w:ascii="Times New Roman" w:hAnsi="Times New Roman" w:cs="Times New Roman"/>
            <w:sz w:val="24"/>
            <w:szCs w:val="24"/>
          </w:rPr>
          <w:t>hypothesized (and/or observed)</w:t>
        </w:r>
      </w:ins>
      <w:ins w:id="521" w:author="Jeff Shrager" w:date="2016-01-20T18:52:00Z">
        <w:r>
          <w:rPr>
            <w:rFonts w:ascii="Times New Roman" w:hAnsi="Times New Roman" w:cs="Times New Roman"/>
            <w:sz w:val="24"/>
            <w:szCs w:val="24"/>
          </w:rPr>
          <w:t xml:space="preserve"> in the </w:t>
        </w:r>
      </w:ins>
      <w:ins w:id="522" w:author="Jeff Shrager" w:date="2016-01-20T18:53:00Z">
        <w:r>
          <w:rPr>
            <w:rFonts w:ascii="Times New Roman" w:hAnsi="Times New Roman" w:cs="Times New Roman"/>
            <w:sz w:val="24"/>
            <w:szCs w:val="24"/>
          </w:rPr>
          <w:t xml:space="preserve"> systems </w:t>
        </w:r>
      </w:ins>
      <w:proofErr w:type="spellStart"/>
      <w:ins w:id="523" w:author="Jeff Shrager" w:date="2016-01-20T18:52:00Z">
        <w:r>
          <w:rPr>
            <w:rFonts w:ascii="Times New Roman" w:hAnsi="Times New Roman" w:cs="Times New Roman"/>
            <w:sz w:val="24"/>
            <w:szCs w:val="24"/>
          </w:rPr>
          <w:t>neuro</w:t>
        </w:r>
      </w:ins>
      <w:ins w:id="524" w:author="Jeff Shrager" w:date="2016-01-20T18:53:00Z">
        <w:r>
          <w:rPr>
            <w:rFonts w:ascii="Times New Roman" w:hAnsi="Times New Roman" w:cs="Times New Roman"/>
            <w:sz w:val="24"/>
            <w:szCs w:val="24"/>
          </w:rPr>
          <w:t>scientific</w:t>
        </w:r>
      </w:ins>
      <w:proofErr w:type="spellEnd"/>
      <w:ins w:id="525" w:author="Jeff Shrager" w:date="2016-01-20T18:52:00Z">
        <w:r>
          <w:rPr>
            <w:rFonts w:ascii="Times New Roman" w:hAnsi="Times New Roman" w:cs="Times New Roman"/>
            <w:sz w:val="24"/>
            <w:szCs w:val="24"/>
          </w:rPr>
          <w:t xml:space="preserve"> study of </w:t>
        </w:r>
      </w:ins>
      <w:ins w:id="526" w:author="Jeff Shrager" w:date="2016-01-20T18:53:00Z">
        <w:r>
          <w:rPr>
            <w:rFonts w:ascii="Times New Roman" w:hAnsi="Times New Roman" w:cs="Times New Roman"/>
            <w:sz w:val="24"/>
            <w:szCs w:val="24"/>
          </w:rPr>
          <w:t>atypical development.</w:t>
        </w:r>
      </w:ins>
    </w:p>
    <w:p w14:paraId="15AE38F4" w14:textId="1E9F0018" w:rsidR="00A81906" w:rsidRPr="007606BE" w:rsidDel="00F10795" w:rsidRDefault="00A81906" w:rsidP="007B2D5E">
      <w:pPr>
        <w:spacing w:after="0" w:line="240" w:lineRule="auto"/>
        <w:rPr>
          <w:del w:id="527" w:author="Jeff Shrager" w:date="2016-01-20T18:47:00Z"/>
          <w:rFonts w:ascii="Times New Roman" w:hAnsi="Times New Roman" w:cs="Times New Roman"/>
          <w:sz w:val="24"/>
          <w:szCs w:val="24"/>
          <w:lang w:eastAsia="zh-CN"/>
          <w:rPrChange w:id="528" w:author="Jeff Shrager" w:date="2016-01-20T18:42:00Z">
            <w:rPr>
              <w:del w:id="529" w:author="Jeff Shrager" w:date="2016-01-20T18:47:00Z"/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del w:id="530" w:author="Jeff Shrager" w:date="2016-01-20T18:47:00Z">
        <w:r w:rsidRPr="007606BE" w:rsidDel="00F10795">
          <w:rPr>
            <w:rFonts w:ascii="Times New Roman" w:hAnsi="Times New Roman" w:cs="Times New Roman"/>
            <w:sz w:val="24"/>
            <w:szCs w:val="24"/>
            <w:rPrChange w:id="531" w:author="Jeff Shrager" w:date="2016-01-20T18:42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>To examine the role of motor, language and cognitive control systems during development of arithmetic skills in an extended computational model</w:delText>
        </w:r>
        <w:r w:rsidR="007B2D5E" w:rsidRPr="007606BE" w:rsidDel="00F10795">
          <w:rPr>
            <w:rFonts w:ascii="Times New Roman" w:hAnsi="Times New Roman" w:cs="Times New Roman"/>
            <w:sz w:val="24"/>
            <w:szCs w:val="24"/>
            <w:rPrChange w:id="532" w:author="Jeff Shrager" w:date="2016-01-20T18:42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>.</w:delText>
        </w:r>
        <w:r w:rsidR="007B2D5E" w:rsidRPr="007606BE" w:rsidDel="00F10795">
          <w:rPr>
            <w:rFonts w:ascii="Times New Roman" w:hAnsi="Times New Roman" w:cs="Times New Roman"/>
            <w:sz w:val="24"/>
            <w:szCs w:val="24"/>
            <w:lang w:eastAsia="zh-CN"/>
            <w:rPrChange w:id="533" w:author="Jeff Shrager" w:date="2016-01-20T18:42:00Z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rPrChange>
          </w:rPr>
          <w:delText xml:space="preserve"> </w:delText>
        </w:r>
      </w:del>
    </w:p>
    <w:p w14:paraId="4952F72C" w14:textId="2FF1A2F6" w:rsidR="000203D5" w:rsidRPr="00BE16EE" w:rsidDel="004007A9" w:rsidRDefault="000203D5" w:rsidP="007B2D5E">
      <w:pPr>
        <w:spacing w:after="0" w:line="240" w:lineRule="auto"/>
        <w:rPr>
          <w:del w:id="534" w:author="Jeff Shrager" w:date="2016-01-20T18:50:00Z"/>
          <w:rFonts w:ascii="Times New Roman" w:hAnsi="Times New Roman" w:cs="Times New Roman"/>
          <w:sz w:val="24"/>
          <w:szCs w:val="24"/>
          <w:lang w:eastAsia="zh-CN"/>
          <w:rPrChange w:id="535" w:author="Jeff Shrager" w:date="2016-01-20T18:23:00Z">
            <w:rPr>
              <w:del w:id="536" w:author="Jeff Shrager" w:date="2016-01-20T18:50:00Z"/>
              <w:rFonts w:ascii="Times New Roman" w:hAnsi="Times New Roman" w:cs="Times New Roman"/>
              <w:sz w:val="24"/>
              <w:szCs w:val="24"/>
              <w:lang w:eastAsia="zh-CN"/>
            </w:rPr>
          </w:rPrChange>
        </w:rPr>
      </w:pPr>
      <w:del w:id="537" w:author="Jeff Shrager" w:date="2016-01-20T18:47:00Z">
        <w:r w:rsidRPr="007606BE" w:rsidDel="00F10795">
          <w:rPr>
            <w:rStyle w:val="CommentReference"/>
            <w:rPrChange w:id="538" w:author="Jeff Shrager" w:date="2016-01-20T18:42:00Z">
              <w:rPr>
                <w:rStyle w:val="CommentReference"/>
              </w:rPr>
            </w:rPrChange>
          </w:rPr>
          <w:commentReference w:id="539"/>
        </w:r>
      </w:del>
      <w:del w:id="540" w:author="Jeff Shrager" w:date="2016-01-20T18:50:00Z">
        <w:r w:rsidR="007B2D5E" w:rsidRPr="00BE16EE" w:rsidDel="004007A9">
          <w:rPr>
            <w:rFonts w:ascii="Times New Roman" w:hAnsi="Times New Roman" w:cs="Times New Roman"/>
            <w:i/>
            <w:sz w:val="24"/>
            <w:szCs w:val="24"/>
            <w:rPrChange w:id="541" w:author="Jeff Shrager" w:date="2016-01-20T18:23:00Z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rPrChange>
          </w:rPr>
          <w:delText xml:space="preserve">Hypothesis </w:delText>
        </w:r>
        <w:r w:rsidR="007B2D5E" w:rsidRPr="00BE16EE" w:rsidDel="004007A9">
          <w:rPr>
            <w:rFonts w:ascii="Times New Roman" w:hAnsi="Times New Roman" w:cs="Times New Roman"/>
            <w:i/>
            <w:sz w:val="24"/>
            <w:szCs w:val="24"/>
            <w:lang w:eastAsia="zh-CN"/>
            <w:rPrChange w:id="542" w:author="Jeff Shrager" w:date="2016-01-20T18:23:00Z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zh-CN"/>
              </w:rPr>
            </w:rPrChange>
          </w:rPr>
          <w:delText>2</w:delText>
        </w:r>
      </w:del>
      <w:del w:id="543" w:author="Jeff Shrager" w:date="2016-01-20T18:47:00Z">
        <w:r w:rsidR="007B2D5E" w:rsidRPr="00BE16EE" w:rsidDel="00F10795">
          <w:rPr>
            <w:rFonts w:ascii="Times New Roman" w:hAnsi="Times New Roman" w:cs="Times New Roman"/>
            <w:i/>
            <w:sz w:val="24"/>
            <w:szCs w:val="24"/>
            <w:rPrChange w:id="544" w:author="Jeff Shrager" w:date="2016-01-20T18:23:00Z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rPrChange>
          </w:rPr>
          <w:delText>A</w:delText>
        </w:r>
      </w:del>
      <w:del w:id="545" w:author="Jeff Shrager" w:date="2016-01-20T18:50:00Z">
        <w:r w:rsidR="007B2D5E" w:rsidRPr="005F0037" w:rsidDel="004007A9">
          <w:rPr>
            <w:rFonts w:ascii="Times New Roman" w:hAnsi="Times New Roman" w:cs="Times New Roman"/>
            <w:sz w:val="24"/>
            <w:szCs w:val="24"/>
          </w:rPr>
          <w:delText xml:space="preserve">: </w:delText>
        </w:r>
      </w:del>
      <w:del w:id="546" w:author="Jeff Shrager" w:date="2016-01-20T18:48:00Z">
        <w:r w:rsidRPr="005F0037" w:rsidDel="00F10795">
          <w:rPr>
            <w:rFonts w:ascii="Times New Roman" w:hAnsi="Times New Roman" w:cs="Times New Roman"/>
            <w:sz w:val="24"/>
            <w:szCs w:val="24"/>
          </w:rPr>
          <w:delText xml:space="preserve">Motor systems (i.e., </w:delText>
        </w:r>
        <w:r w:rsidRPr="00BE16EE" w:rsidDel="00F10795">
          <w:rPr>
            <w:rFonts w:ascii="Times New Roman" w:hAnsi="Times New Roman" w:cs="Times New Roman"/>
            <w:sz w:val="24"/>
            <w:szCs w:val="24"/>
            <w:rPrChange w:id="547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pulling out</w:delText>
        </w:r>
      </w:del>
      <w:ins w:id="548" w:author="Tanya Evans" w:date="2016-01-19T12:18:00Z">
        <w:del w:id="549" w:author="Jeff Shrager" w:date="2016-01-20T18:48:00Z">
          <w:r w:rsidR="00594FAA" w:rsidRPr="00BE16EE" w:rsidDel="00F10795">
            <w:rPr>
              <w:rFonts w:ascii="Times New Roman" w:hAnsi="Times New Roman" w:cs="Times New Roman"/>
              <w:sz w:val="24"/>
              <w:szCs w:val="24"/>
              <w:rPrChange w:id="550" w:author="Jeff Shrager" w:date="2016-01-20T18:23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>counting on</w:delText>
          </w:r>
        </w:del>
      </w:ins>
      <w:del w:id="551" w:author="Jeff Shrager" w:date="2016-01-20T18:48:00Z">
        <w:r w:rsidRPr="00BE16EE" w:rsidDel="00F10795">
          <w:rPr>
            <w:rFonts w:ascii="Times New Roman" w:hAnsi="Times New Roman" w:cs="Times New Roman"/>
            <w:sz w:val="24"/>
            <w:szCs w:val="24"/>
            <w:rPrChange w:id="552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fingers) provide </w:delText>
        </w:r>
        <w:r w:rsidR="00491F73" w:rsidRPr="00BE16EE" w:rsidDel="00F10795">
          <w:rPr>
            <w:rFonts w:ascii="Times New Roman" w:hAnsi="Times New Roman" w:cs="Times New Roman"/>
            <w:sz w:val="24"/>
            <w:szCs w:val="24"/>
            <w:rPrChange w:id="553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 basis for multisensory integration of</w:delText>
        </w:r>
        <w:r w:rsidRPr="00BE16EE" w:rsidDel="00F10795">
          <w:rPr>
            <w:rFonts w:ascii="Times New Roman" w:hAnsi="Times New Roman" w:cs="Times New Roman"/>
            <w:sz w:val="24"/>
            <w:szCs w:val="24"/>
            <w:rPrChange w:id="554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number representati</w:delText>
        </w:r>
        <w:r w:rsidR="00491F73" w:rsidRPr="00BE16EE" w:rsidDel="00F10795">
          <w:rPr>
            <w:rFonts w:ascii="Times New Roman" w:hAnsi="Times New Roman" w:cs="Times New Roman"/>
            <w:sz w:val="24"/>
            <w:szCs w:val="24"/>
            <w:rPrChange w:id="555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ons and learning the </w:delText>
        </w:r>
        <w:r w:rsidRPr="00BE16EE" w:rsidDel="00F10795">
          <w:rPr>
            <w:rFonts w:ascii="Times New Roman" w:hAnsi="Times New Roman" w:cs="Times New Roman"/>
            <w:sz w:val="24"/>
            <w:szCs w:val="24"/>
            <w:rPrChange w:id="556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</w:delText>
        </w:r>
        <w:r w:rsidR="00491F73" w:rsidRPr="00BE16EE" w:rsidDel="00F10795">
          <w:rPr>
            <w:rFonts w:ascii="Times New Roman" w:hAnsi="Times New Roman" w:cs="Times New Roman"/>
            <w:sz w:val="24"/>
            <w:szCs w:val="24"/>
            <w:rPrChange w:id="557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ssociation</w:delText>
        </w:r>
        <w:r w:rsidRPr="00BE16EE" w:rsidDel="00F10795">
          <w:rPr>
            <w:rFonts w:ascii="Times New Roman" w:hAnsi="Times New Roman" w:cs="Times New Roman"/>
            <w:sz w:val="24"/>
            <w:szCs w:val="24"/>
            <w:rPrChange w:id="558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between addends and answers.</w:delText>
        </w:r>
      </w:del>
    </w:p>
    <w:p w14:paraId="0FF8734A" w14:textId="3AE2FA0C" w:rsidR="007B2D5E" w:rsidRPr="00BE16EE" w:rsidDel="004007A9" w:rsidRDefault="007B2D5E" w:rsidP="007B2D5E">
      <w:pPr>
        <w:spacing w:after="0" w:line="240" w:lineRule="auto"/>
        <w:rPr>
          <w:del w:id="559" w:author="Jeff Shrager" w:date="2016-01-20T18:54:00Z"/>
          <w:rFonts w:ascii="Times New Roman" w:hAnsi="Times New Roman" w:cs="Times New Roman"/>
          <w:sz w:val="24"/>
          <w:szCs w:val="24"/>
          <w:rPrChange w:id="560" w:author="Jeff Shrager" w:date="2016-01-20T18:23:00Z">
            <w:rPr>
              <w:del w:id="561" w:author="Jeff Shrager" w:date="2016-01-20T18:54:00Z"/>
              <w:rFonts w:ascii="Times New Roman" w:hAnsi="Times New Roman" w:cs="Times New Roman"/>
              <w:sz w:val="24"/>
              <w:szCs w:val="24"/>
            </w:rPr>
          </w:rPrChange>
        </w:rPr>
      </w:pPr>
      <w:del w:id="562" w:author="Jeff Shrager" w:date="2016-01-20T18:53:00Z">
        <w:r w:rsidRPr="00BE16EE" w:rsidDel="004007A9">
          <w:rPr>
            <w:rFonts w:ascii="Times New Roman" w:hAnsi="Times New Roman" w:cs="Times New Roman"/>
            <w:i/>
            <w:sz w:val="24"/>
            <w:szCs w:val="24"/>
            <w:rPrChange w:id="563" w:author="Jeff Shrager" w:date="2016-01-20T18:23:00Z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rPrChange>
          </w:rPr>
          <w:delText xml:space="preserve">Hypothesis </w:delText>
        </w:r>
        <w:r w:rsidRPr="00BE16EE" w:rsidDel="004007A9">
          <w:rPr>
            <w:rFonts w:ascii="Times New Roman" w:hAnsi="Times New Roman" w:cs="Times New Roman"/>
            <w:i/>
            <w:sz w:val="24"/>
            <w:szCs w:val="24"/>
            <w:lang w:eastAsia="zh-CN"/>
            <w:rPrChange w:id="564" w:author="Jeff Shrager" w:date="2016-01-20T18:23:00Z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zh-CN"/>
              </w:rPr>
            </w:rPrChange>
          </w:rPr>
          <w:delText>2</w:delText>
        </w:r>
        <w:r w:rsidRPr="00BE16EE" w:rsidDel="004007A9">
          <w:rPr>
            <w:rFonts w:ascii="Times New Roman" w:hAnsi="Times New Roman" w:cs="Times New Roman"/>
            <w:i/>
            <w:sz w:val="24"/>
            <w:szCs w:val="24"/>
            <w:rPrChange w:id="565" w:author="Jeff Shrager" w:date="2016-01-20T18:23:00Z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rPrChange>
          </w:rPr>
          <w:delText>B</w:delText>
        </w:r>
        <w:r w:rsidRPr="005F0037" w:rsidDel="004007A9">
          <w:rPr>
            <w:rFonts w:ascii="Times New Roman" w:hAnsi="Times New Roman" w:cs="Times New Roman"/>
            <w:sz w:val="24"/>
            <w:szCs w:val="24"/>
          </w:rPr>
          <w:delText>:</w:delText>
        </w:r>
      </w:del>
      <w:ins w:id="566" w:author="Jeff Shrager" w:date="2016-01-20T18:53:00Z">
        <w:r w:rsidR="004007A9">
          <w:rPr>
            <w:rFonts w:ascii="Times New Roman" w:hAnsi="Times New Roman" w:cs="Times New Roman"/>
            <w:sz w:val="24"/>
            <w:szCs w:val="24"/>
          </w:rPr>
          <w:t xml:space="preserve">An example of where models revised in this aim may provide useful explanations is in predicting that </w:t>
        </w:r>
      </w:ins>
      <w:del w:id="567" w:author="Jeff Shrager" w:date="2016-01-20T18:54:00Z">
        <w:r w:rsidRPr="005F0037" w:rsidDel="004007A9">
          <w:rPr>
            <w:rFonts w:ascii="Times New Roman" w:hAnsi="Times New Roman" w:cs="Times New Roman" w:hint="eastAsia"/>
            <w:sz w:val="24"/>
            <w:szCs w:val="24"/>
            <w:lang w:eastAsia="zh-CN"/>
          </w:rPr>
          <w:delText xml:space="preserve"> </w:delText>
        </w:r>
        <w:r w:rsidR="000203D5" w:rsidRPr="005F0037" w:rsidDel="004007A9">
          <w:rPr>
            <w:rFonts w:ascii="Times New Roman" w:hAnsi="Times New Roman" w:cs="Times New Roman"/>
            <w:sz w:val="24"/>
            <w:szCs w:val="24"/>
          </w:rPr>
          <w:delText>L</w:delText>
        </w:r>
      </w:del>
      <w:ins w:id="568" w:author="Jeff Shrager" w:date="2016-01-20T18:54:00Z">
        <w:r w:rsidR="004007A9">
          <w:rPr>
            <w:rFonts w:ascii="Times New Roman" w:hAnsi="Times New Roman" w:cs="Times New Roman"/>
            <w:sz w:val="24"/>
            <w:szCs w:val="24"/>
          </w:rPr>
          <w:t>l</w:t>
        </w:r>
      </w:ins>
      <w:r w:rsidR="000203D5" w:rsidRPr="005F0037">
        <w:rPr>
          <w:rFonts w:ascii="Times New Roman" w:hAnsi="Times New Roman" w:cs="Times New Roman"/>
          <w:sz w:val="24"/>
          <w:szCs w:val="24"/>
        </w:rPr>
        <w:t xml:space="preserve">anguage can </w:t>
      </w:r>
      <w:del w:id="569" w:author="Jeff Shrager" w:date="2016-01-20T18:54:00Z">
        <w:r w:rsidR="00491F73" w:rsidRPr="00BE16EE" w:rsidDel="004007A9">
          <w:rPr>
            <w:rFonts w:ascii="Times New Roman" w:hAnsi="Times New Roman" w:cs="Times New Roman"/>
            <w:sz w:val="24"/>
            <w:szCs w:val="24"/>
            <w:rPrChange w:id="570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help </w:delText>
        </w:r>
      </w:del>
      <w:ins w:id="571" w:author="Jeff Shrager" w:date="2016-01-20T18:54:00Z">
        <w:r w:rsidR="004007A9">
          <w:rPr>
            <w:rFonts w:ascii="Times New Roman" w:hAnsi="Times New Roman" w:cs="Times New Roman"/>
            <w:sz w:val="24"/>
            <w:szCs w:val="24"/>
          </w:rPr>
          <w:t>support</w:t>
        </w:r>
        <w:r w:rsidR="004007A9" w:rsidRPr="00BE16EE">
          <w:rPr>
            <w:rFonts w:ascii="Times New Roman" w:hAnsi="Times New Roman" w:cs="Times New Roman"/>
            <w:sz w:val="24"/>
            <w:szCs w:val="24"/>
            <w:rPrChange w:id="572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573" w:author="Tanya Evans" w:date="2016-01-19T12:18:00Z">
        <w:r w:rsidR="00491F73" w:rsidRPr="00BE16EE" w:rsidDel="00594FAA">
          <w:rPr>
            <w:rFonts w:ascii="Times New Roman" w:hAnsi="Times New Roman" w:cs="Times New Roman"/>
            <w:sz w:val="24"/>
            <w:szCs w:val="24"/>
            <w:rPrChange w:id="574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learning </w:delText>
        </w:r>
      </w:del>
      <w:r w:rsidR="00491F73" w:rsidRPr="00BE16EE">
        <w:rPr>
          <w:rFonts w:ascii="Times New Roman" w:hAnsi="Times New Roman" w:cs="Times New Roman"/>
          <w:sz w:val="24"/>
          <w:szCs w:val="24"/>
          <w:rPrChange w:id="575" w:author="Jeff Shrager" w:date="2016-01-20T18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arithmetic </w:t>
      </w:r>
      <w:ins w:id="576" w:author="Tanya Evans" w:date="2016-01-19T12:18:00Z">
        <w:r w:rsidR="00594FAA" w:rsidRPr="00BE16EE">
          <w:rPr>
            <w:rFonts w:ascii="Times New Roman" w:hAnsi="Times New Roman" w:cs="Times New Roman"/>
            <w:sz w:val="24"/>
            <w:szCs w:val="24"/>
            <w:rPrChange w:id="577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learning </w:t>
        </w:r>
      </w:ins>
      <w:r w:rsidR="00491F73" w:rsidRPr="00BE16EE">
        <w:rPr>
          <w:rFonts w:ascii="Times New Roman" w:hAnsi="Times New Roman" w:cs="Times New Roman"/>
          <w:sz w:val="24"/>
          <w:szCs w:val="24"/>
          <w:rPrChange w:id="578" w:author="Jeff Shrager" w:date="2016-01-20T18:23:00Z">
            <w:rPr>
              <w:rFonts w:ascii="Times New Roman" w:hAnsi="Times New Roman" w:cs="Times New Roman"/>
              <w:sz w:val="24"/>
              <w:szCs w:val="24"/>
            </w:rPr>
          </w:rPrChange>
        </w:rPr>
        <w:t>by providing</w:t>
      </w:r>
      <w:r w:rsidR="000203D5" w:rsidRPr="00BE16EE">
        <w:rPr>
          <w:rFonts w:ascii="Times New Roman" w:hAnsi="Times New Roman" w:cs="Times New Roman"/>
          <w:sz w:val="24"/>
          <w:szCs w:val="24"/>
          <w:rPrChange w:id="579" w:author="Jeff Shrager" w:date="2016-01-20T18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unique symbolic</w:t>
      </w:r>
      <w:r w:rsidR="00491F73" w:rsidRPr="00BE16EE">
        <w:rPr>
          <w:rFonts w:ascii="Times New Roman" w:hAnsi="Times New Roman" w:cs="Times New Roman"/>
          <w:sz w:val="24"/>
          <w:szCs w:val="24"/>
          <w:rPrChange w:id="580" w:author="Jeff Shrager" w:date="2016-01-20T18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representations for numbers, but</w:t>
      </w:r>
      <w:r w:rsidR="000203D5" w:rsidRPr="00BE16EE">
        <w:rPr>
          <w:rFonts w:ascii="Times New Roman" w:hAnsi="Times New Roman" w:cs="Times New Roman"/>
          <w:sz w:val="24"/>
          <w:szCs w:val="24"/>
          <w:rPrChange w:id="581" w:author="Jeff Shrager" w:date="2016-01-20T18:2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582" w:author="Jeff Shrager" w:date="2016-01-20T18:54:00Z">
        <w:r w:rsidR="004007A9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="000203D5" w:rsidRPr="00BE16EE">
        <w:rPr>
          <w:rFonts w:ascii="Times New Roman" w:hAnsi="Times New Roman" w:cs="Times New Roman"/>
          <w:sz w:val="24"/>
          <w:szCs w:val="24"/>
          <w:rPrChange w:id="583" w:author="Jeff Shrager" w:date="2016-01-20T18:23:00Z">
            <w:rPr>
              <w:rFonts w:ascii="Times New Roman" w:hAnsi="Times New Roman" w:cs="Times New Roman"/>
              <w:sz w:val="24"/>
              <w:szCs w:val="24"/>
            </w:rPr>
          </w:rPrChange>
        </w:rPr>
        <w:t>noisy representations can hamper successful learning.</w:t>
      </w:r>
    </w:p>
    <w:p w14:paraId="216FC16D" w14:textId="309F8430" w:rsidR="000203D5" w:rsidRPr="00BE16EE" w:rsidDel="004007A9" w:rsidRDefault="000203D5" w:rsidP="007B2D5E">
      <w:pPr>
        <w:spacing w:after="0" w:line="240" w:lineRule="auto"/>
        <w:rPr>
          <w:del w:id="584" w:author="Jeff Shrager" w:date="2016-01-20T18:54:00Z"/>
          <w:rFonts w:ascii="Times New Roman" w:hAnsi="Times New Roman" w:cs="Times New Roman"/>
          <w:sz w:val="24"/>
          <w:szCs w:val="24"/>
          <w:rPrChange w:id="585" w:author="Jeff Shrager" w:date="2016-01-20T18:23:00Z">
            <w:rPr>
              <w:del w:id="586" w:author="Jeff Shrager" w:date="2016-01-20T18:54:00Z"/>
              <w:rFonts w:ascii="Times New Roman" w:hAnsi="Times New Roman" w:cs="Times New Roman"/>
              <w:sz w:val="24"/>
              <w:szCs w:val="24"/>
            </w:rPr>
          </w:rPrChange>
        </w:rPr>
      </w:pPr>
      <w:del w:id="587" w:author="Jeff Shrager" w:date="2016-01-20T18:48:00Z">
        <w:r w:rsidRPr="00BE16EE" w:rsidDel="00F10795">
          <w:rPr>
            <w:rFonts w:ascii="Times New Roman" w:hAnsi="Times New Roman" w:cs="Times New Roman"/>
            <w:sz w:val="24"/>
            <w:szCs w:val="24"/>
            <w:rPrChange w:id="588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Hypothesis 3C</w:delText>
        </w:r>
        <w:r w:rsidRPr="005F0037" w:rsidDel="00F10795">
          <w:rPr>
            <w:rFonts w:ascii="Times New Roman" w:hAnsi="Times New Roman" w:cs="Times New Roman"/>
            <w:sz w:val="24"/>
            <w:szCs w:val="24"/>
          </w:rPr>
          <w:delText>:  Development of cognitive control supports transition to memory retrieval of arithmetic</w:delText>
        </w:r>
        <w:r w:rsidR="008517CC" w:rsidRPr="005F0037" w:rsidDel="00F10795">
          <w:rPr>
            <w:rFonts w:ascii="Times New Roman" w:hAnsi="Times New Roman" w:cs="Times New Roman"/>
            <w:sz w:val="24"/>
            <w:szCs w:val="24"/>
          </w:rPr>
          <w:delText xml:space="preserve"> facts and the dynamic change from counting to retrieving </w:delText>
        </w:r>
        <w:r w:rsidR="008517CC" w:rsidRPr="00BE16EE" w:rsidDel="00F10795">
          <w:rPr>
            <w:rFonts w:ascii="Times New Roman" w:hAnsi="Times New Roman" w:cs="Times New Roman"/>
            <w:sz w:val="24"/>
            <w:szCs w:val="24"/>
            <w:rPrChange w:id="589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for answer in turns stabilizes the maturation of </w:delText>
        </w:r>
      </w:del>
      <w:ins w:id="590" w:author="Tanya Evans" w:date="2016-01-19T12:19:00Z">
        <w:del w:id="591" w:author="Jeff Shrager" w:date="2016-01-20T18:48:00Z">
          <w:r w:rsidR="00594FAA" w:rsidRPr="00BE16EE" w:rsidDel="00F10795">
            <w:rPr>
              <w:rFonts w:ascii="Times New Roman" w:hAnsi="Times New Roman" w:cs="Times New Roman"/>
              <w:sz w:val="24"/>
              <w:szCs w:val="24"/>
              <w:rPrChange w:id="592" w:author="Jeff Shrager" w:date="2016-01-20T18:23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 xml:space="preserve">the </w:delText>
          </w:r>
        </w:del>
      </w:ins>
      <w:del w:id="593" w:author="Jeff Shrager" w:date="2016-01-20T18:48:00Z">
        <w:r w:rsidR="008517CC" w:rsidRPr="00BE16EE" w:rsidDel="00F10795">
          <w:rPr>
            <w:rFonts w:ascii="Times New Roman" w:hAnsi="Times New Roman" w:cs="Times New Roman"/>
            <w:sz w:val="24"/>
            <w:szCs w:val="24"/>
            <w:rPrChange w:id="594" w:author="Jeff Shrager" w:date="2016-01-20T18:2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cognitive control system.</w:delText>
        </w:r>
      </w:del>
    </w:p>
    <w:p w14:paraId="4636887A" w14:textId="03D29E25" w:rsidR="00A11138" w:rsidRPr="00BE16EE" w:rsidDel="004007A9" w:rsidRDefault="00A11138" w:rsidP="007B2D5E">
      <w:pPr>
        <w:spacing w:after="0" w:line="240" w:lineRule="auto"/>
        <w:rPr>
          <w:del w:id="595" w:author="Jeff Shrager" w:date="2016-01-20T18:54:00Z"/>
          <w:rFonts w:ascii="Times New Roman" w:hAnsi="Times New Roman" w:cs="Times New Roman"/>
          <w:sz w:val="24"/>
          <w:szCs w:val="24"/>
          <w:u w:val="single"/>
          <w:rPrChange w:id="596" w:author="Jeff Shrager" w:date="2016-01-20T18:23:00Z">
            <w:rPr>
              <w:del w:id="597" w:author="Jeff Shrager" w:date="2016-01-20T18:54:00Z"/>
              <w:rFonts w:ascii="Times New Roman" w:hAnsi="Times New Roman" w:cs="Times New Roman"/>
              <w:b/>
              <w:sz w:val="24"/>
              <w:szCs w:val="24"/>
              <w:u w:val="single"/>
            </w:rPr>
          </w:rPrChange>
        </w:rPr>
      </w:pPr>
      <w:del w:id="598" w:author="Jeff Shrager" w:date="2016-01-20T18:54:00Z">
        <w:r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599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>Aim 3: (Tanya</w:delText>
        </w:r>
        <w:r w:rsidR="009B1DC0"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600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 xml:space="preserve"> and Jeff</w:delText>
        </w:r>
        <w:r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601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 xml:space="preserve"> please helps here!) Validate model predictions with new empirical data</w:delText>
        </w:r>
        <w:r w:rsidR="009B1DC0"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602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>. About learning experience (different training)? About language and arithmetic learning?</w:delText>
        </w:r>
      </w:del>
    </w:p>
    <w:p w14:paraId="351E7841" w14:textId="77777777" w:rsidR="00A11138" w:rsidRPr="005F0037" w:rsidDel="00DE6339" w:rsidRDefault="00A11138" w:rsidP="007B2D5E">
      <w:pPr>
        <w:spacing w:after="0" w:line="240" w:lineRule="auto"/>
        <w:rPr>
          <w:del w:id="603" w:author="Jeff Shrager" w:date="2016-01-20T18:23:00Z"/>
          <w:rFonts w:ascii="Times New Roman" w:hAnsi="Times New Roman" w:cs="Times New Roman"/>
          <w:sz w:val="24"/>
          <w:szCs w:val="24"/>
        </w:rPr>
      </w:pPr>
    </w:p>
    <w:p w14:paraId="04A97033" w14:textId="4209B1A8" w:rsidR="00A11138" w:rsidRPr="00BE16EE" w:rsidDel="004007A9" w:rsidRDefault="00A11138" w:rsidP="007B2D5E">
      <w:pPr>
        <w:spacing w:after="0" w:line="240" w:lineRule="auto"/>
        <w:rPr>
          <w:del w:id="604" w:author="Jeff Shrager" w:date="2016-01-20T18:54:00Z"/>
          <w:rFonts w:ascii="Times New Roman" w:hAnsi="Times New Roman" w:cs="Times New Roman"/>
          <w:sz w:val="24"/>
          <w:szCs w:val="24"/>
          <w:lang w:eastAsia="zh-CN"/>
          <w:rPrChange w:id="605" w:author="Jeff Shrager" w:date="2016-01-20T18:23:00Z">
            <w:rPr>
              <w:del w:id="606" w:author="Jeff Shrager" w:date="2016-01-20T18:54:00Z"/>
              <w:rFonts w:ascii="Times New Roman" w:hAnsi="Times New Roman" w:cs="Times New Roman"/>
              <w:b/>
              <w:sz w:val="24"/>
              <w:szCs w:val="24"/>
              <w:lang w:eastAsia="zh-CN"/>
            </w:rPr>
          </w:rPrChange>
        </w:rPr>
      </w:pPr>
    </w:p>
    <w:p w14:paraId="2D84F460" w14:textId="7E549621" w:rsidR="008517CC" w:rsidRPr="005F0037" w:rsidDel="004007A9" w:rsidRDefault="00A81906" w:rsidP="007B2D5E">
      <w:pPr>
        <w:spacing w:after="0" w:line="240" w:lineRule="auto"/>
        <w:rPr>
          <w:del w:id="607" w:author="Jeff Shrager" w:date="2016-01-20T18:54:00Z"/>
          <w:rFonts w:ascii="Times New Roman" w:hAnsi="Times New Roman" w:cs="Times New Roman"/>
          <w:sz w:val="24"/>
          <w:szCs w:val="24"/>
        </w:rPr>
      </w:pPr>
      <w:del w:id="608" w:author="Jeff Shrager" w:date="2016-01-20T18:54:00Z">
        <w:r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609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 xml:space="preserve">Aim </w:delText>
        </w:r>
        <w:r w:rsidRPr="00BE16EE" w:rsidDel="004007A9">
          <w:rPr>
            <w:rFonts w:ascii="Times New Roman" w:hAnsi="Times New Roman" w:cs="Times New Roman"/>
            <w:sz w:val="24"/>
            <w:szCs w:val="24"/>
            <w:u w:val="single"/>
            <w:lang w:eastAsia="zh-CN"/>
            <w:rPrChange w:id="610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zh-CN"/>
              </w:rPr>
            </w:rPrChange>
          </w:rPr>
          <w:delText>4</w:delText>
        </w:r>
        <w:r w:rsidR="007B2D5E"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611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>: Characterize sources of individual differences in ne</w:delText>
        </w:r>
        <w:r w:rsidR="00A81E8E"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612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>ural architecture of</w:delText>
        </w:r>
        <w:r w:rsidR="007B2D5E" w:rsidRPr="00BE16EE" w:rsidDel="004007A9">
          <w:rPr>
            <w:rFonts w:ascii="Times New Roman" w:hAnsi="Times New Roman" w:cs="Times New Roman"/>
            <w:sz w:val="24"/>
            <w:szCs w:val="24"/>
            <w:u w:val="single"/>
            <w:rPrChange w:id="613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delText xml:space="preserve"> atypical development</w:delText>
        </w:r>
        <w:r w:rsidR="007B2D5E" w:rsidRPr="005F0037" w:rsidDel="004007A9">
          <w:rPr>
            <w:rFonts w:ascii="Times New Roman" w:hAnsi="Times New Roman" w:cs="Times New Roman"/>
            <w:sz w:val="24"/>
            <w:szCs w:val="24"/>
            <w:u w:val="single"/>
          </w:rPr>
          <w:delText>.</w:delText>
        </w:r>
        <w:r w:rsidR="007B2D5E" w:rsidRPr="005F0037" w:rsidDel="004007A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33E53C0A" w14:textId="26F7C19F" w:rsidR="00F7621B" w:rsidRPr="00BE16EE" w:rsidRDefault="008517CC" w:rsidP="008517CC">
      <w:pPr>
        <w:spacing w:after="0" w:line="240" w:lineRule="auto"/>
        <w:rPr>
          <w:rFonts w:ascii="Times New Roman" w:hAnsi="Times New Roman" w:cs="Times New Roman"/>
          <w:sz w:val="24"/>
          <w:szCs w:val="24"/>
          <w:rPrChange w:id="614" w:author="Jeff Shrager" w:date="2016-01-20T18:2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del w:id="615" w:author="Jeff Shrager" w:date="2016-01-20T18:54:00Z">
        <w:r w:rsidRPr="00BE16EE" w:rsidDel="004007A9">
          <w:rPr>
            <w:rFonts w:ascii="Times New Roman" w:hAnsi="Times New Roman" w:cs="Times New Roman"/>
            <w:i/>
            <w:sz w:val="24"/>
            <w:szCs w:val="24"/>
            <w:rPrChange w:id="616" w:author="Jeff Shrager" w:date="2016-01-20T18:23:00Z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rPrChange>
          </w:rPr>
          <w:delText xml:space="preserve">Hypothesis 4: </w:delText>
        </w:r>
        <w:r w:rsidR="00EF59C3" w:rsidRPr="00BE16EE" w:rsidDel="004007A9">
          <w:rPr>
            <w:rFonts w:ascii="Times New Roman" w:hAnsi="Times New Roman" w:cs="Times New Roman"/>
            <w:sz w:val="24"/>
            <w:szCs w:val="24"/>
            <w:rPrChange w:id="617" w:author="Jeff Shrager" w:date="2016-01-20T18:23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 xml:space="preserve"> </w:delText>
        </w:r>
      </w:del>
      <w:del w:id="618" w:author="Jeff Shrager" w:date="2016-01-20T18:46:00Z">
        <w:r w:rsidR="00EF59C3" w:rsidRPr="005F0037" w:rsidDel="00F10795">
          <w:rPr>
            <w:rFonts w:ascii="Times New Roman" w:hAnsi="Times New Roman" w:cs="Times New Roman"/>
            <w:sz w:val="24"/>
            <w:szCs w:val="24"/>
            <w:lang w:eastAsia="zh-CN"/>
          </w:rPr>
          <w:delText xml:space="preserve">Manipulations of model parameters such as (a) </w:delText>
        </w:r>
        <w:r w:rsidR="00EF59C3" w:rsidRPr="005F0037" w:rsidDel="00F10795">
          <w:rPr>
            <w:rFonts w:ascii="Times New Roman" w:eastAsia="Arial" w:hAnsi="Times New Roman" w:cs="Times New Roman"/>
            <w:color w:val="000000"/>
            <w:sz w:val="24"/>
            <w:szCs w:val="24"/>
            <w:lang w:eastAsia="zh-CN"/>
          </w:rPr>
          <w:delText>learning rate</w:delText>
        </w:r>
        <w:r w:rsidR="00EF59C3" w:rsidRPr="005F0037" w:rsidDel="00F10795">
          <w:rPr>
            <w:rFonts w:ascii="Times New Roman" w:hAnsi="Times New Roman" w:cs="Times New Roman"/>
            <w:sz w:val="24"/>
            <w:szCs w:val="24"/>
            <w:lang w:eastAsia="zh-CN"/>
          </w:rPr>
          <w:delText xml:space="preserve"> and weight decay</w:delText>
        </w:r>
        <w:r w:rsidR="00EF59C3" w:rsidRPr="00BE16EE" w:rsidDel="00F10795">
          <w:rPr>
            <w:rFonts w:ascii="Times New Roman" w:eastAsia="Arial" w:hAnsi="Times New Roman" w:cs="Times New Roman"/>
            <w:color w:val="000000"/>
            <w:sz w:val="24"/>
            <w:szCs w:val="24"/>
            <w:lang w:eastAsia="zh-CN"/>
            <w:rPrChange w:id="619" w:author="Jeff Shrager" w:date="2016-01-20T18:23:00Z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zh-CN"/>
              </w:rPr>
            </w:rPrChange>
          </w:rPr>
          <w:delText xml:space="preserve"> (analogous to</w:delText>
        </w:r>
        <w:r w:rsidR="00EF59C3" w:rsidRPr="00BE16EE" w:rsidDel="00F10795">
          <w:rPr>
            <w:rFonts w:ascii="Times New Roman" w:hAnsi="Times New Roman" w:cs="Times New Roman"/>
            <w:sz w:val="24"/>
            <w:szCs w:val="24"/>
            <w:lang w:eastAsia="zh-CN"/>
            <w:rPrChange w:id="620" w:author="Jeff Shrager" w:date="2016-01-20T18:23:00Z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rPrChange>
          </w:rPr>
          <w:delText xml:space="preserve"> synaptic plasticity); (b) number of processing units (capacity for learning); and (c) initial range of weight values (intrinsic connectivity streng</w:delText>
        </w:r>
        <w:r w:rsidR="00A81E8E" w:rsidRPr="00BE16EE" w:rsidDel="00F10795">
          <w:rPr>
            <w:rFonts w:ascii="Times New Roman" w:hAnsi="Times New Roman" w:cs="Times New Roman"/>
            <w:sz w:val="24"/>
            <w:szCs w:val="24"/>
            <w:lang w:eastAsia="zh-CN"/>
            <w:rPrChange w:id="621" w:author="Jeff Shrager" w:date="2016-01-20T18:23:00Z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rPrChange>
          </w:rPr>
          <w:delText xml:space="preserve">th) can explain </w:delText>
        </w:r>
        <w:r w:rsidR="00EF59C3" w:rsidRPr="00BE16EE" w:rsidDel="00F10795">
          <w:rPr>
            <w:rFonts w:ascii="Times New Roman" w:hAnsi="Times New Roman" w:cs="Times New Roman"/>
            <w:sz w:val="24"/>
            <w:szCs w:val="24"/>
            <w:lang w:eastAsia="zh-CN"/>
            <w:rPrChange w:id="622" w:author="Jeff Shrager" w:date="2016-01-20T18:23:00Z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rPrChange>
          </w:rPr>
          <w:delText xml:space="preserve">atypical development of arithmetic skills and </w:delText>
        </w:r>
        <w:r w:rsidR="00A81E8E" w:rsidRPr="00BE16EE" w:rsidDel="00F10795">
          <w:rPr>
            <w:rFonts w:ascii="Times New Roman" w:hAnsi="Times New Roman" w:cs="Times New Roman"/>
            <w:sz w:val="24"/>
            <w:szCs w:val="24"/>
            <w:lang w:eastAsia="zh-CN"/>
            <w:rPrChange w:id="623" w:author="Jeff Shrager" w:date="2016-01-20T18:23:00Z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rPrChange>
          </w:rPr>
          <w:delText>the corresponding abnormality in neural activities</w:delText>
        </w:r>
      </w:del>
      <w:ins w:id="624" w:author="Tanya Evans" w:date="2016-01-19T12:20:00Z">
        <w:del w:id="625" w:author="Jeff Shrager" w:date="2016-01-20T18:46:00Z">
          <w:r w:rsidR="00594FAA" w:rsidRPr="00BE16EE" w:rsidDel="00F10795">
            <w:rPr>
              <w:rFonts w:ascii="Times New Roman" w:hAnsi="Times New Roman" w:cs="Times New Roman"/>
              <w:sz w:val="24"/>
              <w:szCs w:val="24"/>
              <w:lang w:eastAsia="zh-CN"/>
              <w:rPrChange w:id="626" w:author="Jeff Shrager" w:date="2016-01-20T18:23:00Z">
                <w:rPr>
                  <w:rFonts w:ascii="Times New Roman" w:hAnsi="Times New Roman" w:cs="Times New Roman"/>
                  <w:sz w:val="24"/>
                  <w:szCs w:val="24"/>
                  <w:lang w:eastAsia="zh-CN"/>
                </w:rPr>
              </w:rPrChange>
            </w:rPr>
            <w:delText>activation</w:delText>
          </w:r>
        </w:del>
      </w:ins>
      <w:del w:id="627" w:author="Jeff Shrager" w:date="2016-01-20T18:46:00Z">
        <w:r w:rsidR="00A81E8E" w:rsidRPr="00BE16EE" w:rsidDel="00F10795">
          <w:rPr>
            <w:rFonts w:ascii="Times New Roman" w:hAnsi="Times New Roman" w:cs="Times New Roman"/>
            <w:sz w:val="24"/>
            <w:szCs w:val="24"/>
            <w:lang w:eastAsia="zh-CN"/>
            <w:rPrChange w:id="628" w:author="Jeff Shrager" w:date="2016-01-20T18:23:00Z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rPrChange>
          </w:rPr>
          <w:delText>.</w:delText>
        </w:r>
      </w:del>
    </w:p>
    <w:sectPr w:rsidR="00F7621B" w:rsidRPr="00BE16EE" w:rsidSect="00A81E8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4" w:author="Tanya Evans" w:date="2016-01-19T12:15:00Z" w:initials="TE">
    <w:p w14:paraId="1491C4EE" w14:textId="2921FC96" w:rsidR="0090599C" w:rsidRDefault="0090599C">
      <w:pPr>
        <w:pStyle w:val="CommentText"/>
      </w:pPr>
      <w:r>
        <w:rPr>
          <w:rStyle w:val="CommentReference"/>
        </w:rPr>
        <w:annotationRef/>
      </w:r>
      <w:r>
        <w:t>language</w:t>
      </w:r>
    </w:p>
  </w:comment>
  <w:comment w:id="539" w:author="Lang Chen" w:date="2015-12-09T11:39:00Z" w:initials="LC">
    <w:p w14:paraId="5E390C59" w14:textId="33A628E0" w:rsidR="0090599C" w:rsidRDefault="0090599C">
      <w:pPr>
        <w:pStyle w:val="CommentText"/>
      </w:pPr>
      <w:r>
        <w:rPr>
          <w:rStyle w:val="CommentReference"/>
        </w:rPr>
        <w:annotationRef/>
      </w:r>
      <w:r>
        <w:t>Redundant to Hypotheses 2A-C?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/>
  <w:bordersDoNotSurroundHeader/>
  <w:bordersDoNotSurroundFooter/>
  <w:proofState w:spelling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25"/>
    <w:rsid w:val="000203D5"/>
    <w:rsid w:val="00041B6F"/>
    <w:rsid w:val="000A70F2"/>
    <w:rsid w:val="000C691D"/>
    <w:rsid w:val="000D15B4"/>
    <w:rsid w:val="0011630F"/>
    <w:rsid w:val="001B544F"/>
    <w:rsid w:val="00274992"/>
    <w:rsid w:val="002922C6"/>
    <w:rsid w:val="002A6B92"/>
    <w:rsid w:val="00323375"/>
    <w:rsid w:val="00323825"/>
    <w:rsid w:val="00330C42"/>
    <w:rsid w:val="00375A88"/>
    <w:rsid w:val="003A7F8B"/>
    <w:rsid w:val="003F03B3"/>
    <w:rsid w:val="004007A9"/>
    <w:rsid w:val="004065D4"/>
    <w:rsid w:val="004124FC"/>
    <w:rsid w:val="00425951"/>
    <w:rsid w:val="00426DAC"/>
    <w:rsid w:val="0042708E"/>
    <w:rsid w:val="004376FB"/>
    <w:rsid w:val="00491F73"/>
    <w:rsid w:val="004C37AD"/>
    <w:rsid w:val="004E03E1"/>
    <w:rsid w:val="004E3CE6"/>
    <w:rsid w:val="0051438A"/>
    <w:rsid w:val="00594FAA"/>
    <w:rsid w:val="005A68FD"/>
    <w:rsid w:val="005B72C5"/>
    <w:rsid w:val="005E3726"/>
    <w:rsid w:val="005F0037"/>
    <w:rsid w:val="00601F20"/>
    <w:rsid w:val="00621179"/>
    <w:rsid w:val="006256FC"/>
    <w:rsid w:val="00636B62"/>
    <w:rsid w:val="00674806"/>
    <w:rsid w:val="00692858"/>
    <w:rsid w:val="006C5B65"/>
    <w:rsid w:val="007044BD"/>
    <w:rsid w:val="00712E86"/>
    <w:rsid w:val="00746AAB"/>
    <w:rsid w:val="007606BE"/>
    <w:rsid w:val="007A392B"/>
    <w:rsid w:val="007B2D5E"/>
    <w:rsid w:val="00807396"/>
    <w:rsid w:val="00837706"/>
    <w:rsid w:val="008517CC"/>
    <w:rsid w:val="008612DB"/>
    <w:rsid w:val="00890310"/>
    <w:rsid w:val="008C2839"/>
    <w:rsid w:val="0090456A"/>
    <w:rsid w:val="0090599C"/>
    <w:rsid w:val="00916EF1"/>
    <w:rsid w:val="009245F9"/>
    <w:rsid w:val="00925EF2"/>
    <w:rsid w:val="00955C7B"/>
    <w:rsid w:val="009B1DC0"/>
    <w:rsid w:val="009E7064"/>
    <w:rsid w:val="00A11138"/>
    <w:rsid w:val="00A11D0C"/>
    <w:rsid w:val="00A760AD"/>
    <w:rsid w:val="00A81906"/>
    <w:rsid w:val="00A81E8E"/>
    <w:rsid w:val="00AF0121"/>
    <w:rsid w:val="00B03FC8"/>
    <w:rsid w:val="00B14A50"/>
    <w:rsid w:val="00B33732"/>
    <w:rsid w:val="00B37356"/>
    <w:rsid w:val="00BE16EE"/>
    <w:rsid w:val="00BE23DA"/>
    <w:rsid w:val="00BE7494"/>
    <w:rsid w:val="00C04901"/>
    <w:rsid w:val="00C0558A"/>
    <w:rsid w:val="00C32EF4"/>
    <w:rsid w:val="00C407C4"/>
    <w:rsid w:val="00D54C81"/>
    <w:rsid w:val="00D658BA"/>
    <w:rsid w:val="00D77758"/>
    <w:rsid w:val="00D7790A"/>
    <w:rsid w:val="00DB0393"/>
    <w:rsid w:val="00DC1A7C"/>
    <w:rsid w:val="00DE6339"/>
    <w:rsid w:val="00E01497"/>
    <w:rsid w:val="00E024A4"/>
    <w:rsid w:val="00E02868"/>
    <w:rsid w:val="00E07199"/>
    <w:rsid w:val="00EB692A"/>
    <w:rsid w:val="00EF59C3"/>
    <w:rsid w:val="00F033DD"/>
    <w:rsid w:val="00F10795"/>
    <w:rsid w:val="00F7621B"/>
    <w:rsid w:val="00F85364"/>
    <w:rsid w:val="00FC3575"/>
    <w:rsid w:val="00FC6649"/>
    <w:rsid w:val="00FF4B44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5E0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6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30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0F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0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58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6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30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0F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0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5BA09-F1B1-3949-A4E0-E8C9A954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1086</Words>
  <Characters>6192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Lang</dc:creator>
  <cp:lastModifiedBy>Jeff Shrager</cp:lastModifiedBy>
  <cp:revision>25</cp:revision>
  <dcterms:created xsi:type="dcterms:W3CDTF">2016-01-19T20:20:00Z</dcterms:created>
  <dcterms:modified xsi:type="dcterms:W3CDTF">2016-01-21T02:54:00Z</dcterms:modified>
</cp:coreProperties>
</file>