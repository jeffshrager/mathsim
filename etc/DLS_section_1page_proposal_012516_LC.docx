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AC71B" w14:textId="27682198" w:rsidR="00674806" w:rsidRPr="00BE16EE" w:rsidRDefault="00B14A50" w:rsidP="00C04901">
      <w:pPr>
        <w:rPr>
          <w:rFonts w:ascii="Times New Roman" w:hAnsi="Times New Roman" w:cs="Times New Roman"/>
          <w:color w:val="222222"/>
          <w:sz w:val="24"/>
          <w:szCs w:val="24"/>
          <w:shd w:val="clear" w:color="auto" w:fill="FFFFFF"/>
        </w:rPr>
      </w:pPr>
      <w:r w:rsidRPr="00BE16EE">
        <w:rPr>
          <w:rFonts w:ascii="Times New Roman" w:hAnsi="Times New Roman" w:cs="Times New Roman"/>
          <w:color w:val="222222"/>
          <w:sz w:val="24"/>
          <w:szCs w:val="24"/>
          <w:shd w:val="clear" w:color="auto" w:fill="FFFFFF"/>
        </w:rPr>
        <w:t xml:space="preserve">The </w:t>
      </w:r>
      <w:r w:rsidR="00D77758" w:rsidRPr="005F0037">
        <w:rPr>
          <w:rFonts w:ascii="Times New Roman" w:hAnsi="Times New Roman" w:cs="Times New Roman"/>
          <w:color w:val="222222"/>
          <w:sz w:val="24"/>
          <w:szCs w:val="24"/>
          <w:shd w:val="clear" w:color="auto" w:fill="FFFFFF"/>
        </w:rPr>
        <w:t xml:space="preserve">early </w:t>
      </w:r>
      <w:r w:rsidRPr="005F0037">
        <w:rPr>
          <w:rFonts w:ascii="Times New Roman" w:hAnsi="Times New Roman" w:cs="Times New Roman"/>
          <w:color w:val="222222"/>
          <w:sz w:val="24"/>
          <w:szCs w:val="24"/>
          <w:shd w:val="clear" w:color="auto" w:fill="FFFFFF"/>
        </w:rPr>
        <w:t xml:space="preserve">development of </w:t>
      </w:r>
      <w:r w:rsidR="00890310" w:rsidRPr="00BE16EE">
        <w:rPr>
          <w:rFonts w:ascii="Times New Roman" w:hAnsi="Times New Roman" w:cs="Times New Roman"/>
          <w:color w:val="222222"/>
          <w:sz w:val="24"/>
          <w:szCs w:val="24"/>
          <w:shd w:val="clear" w:color="auto" w:fill="FFFFFF"/>
        </w:rPr>
        <w:t xml:space="preserve">arithmetic </w:t>
      </w:r>
      <w:r w:rsidRPr="00BE16EE">
        <w:rPr>
          <w:rFonts w:ascii="Times New Roman" w:hAnsi="Times New Roman" w:cs="Times New Roman"/>
          <w:color w:val="222222"/>
          <w:sz w:val="24"/>
          <w:szCs w:val="24"/>
          <w:shd w:val="clear" w:color="auto" w:fill="FFFFFF"/>
        </w:rPr>
        <w:t>skill is an important</w:t>
      </w:r>
      <w:r w:rsidR="007A392B" w:rsidRPr="00BE16EE">
        <w:rPr>
          <w:rFonts w:ascii="Times New Roman" w:hAnsi="Times New Roman" w:cs="Times New Roman"/>
          <w:color w:val="222222"/>
          <w:sz w:val="24"/>
          <w:szCs w:val="24"/>
          <w:shd w:val="clear" w:color="auto" w:fill="FFFFFF"/>
        </w:rPr>
        <w:t>, enduring,</w:t>
      </w:r>
      <w:r w:rsidRPr="00BE16EE">
        <w:rPr>
          <w:rFonts w:ascii="Times New Roman" w:hAnsi="Times New Roman" w:cs="Times New Roman"/>
          <w:color w:val="222222"/>
          <w:sz w:val="24"/>
          <w:szCs w:val="24"/>
          <w:shd w:val="clear" w:color="auto" w:fill="FFFFFF"/>
        </w:rPr>
        <w:t xml:space="preserve"> and widely studied topic.</w:t>
      </w:r>
      <w:r w:rsidR="007A392B" w:rsidRPr="00BE16EE">
        <w:rPr>
          <w:rFonts w:ascii="Times New Roman" w:hAnsi="Times New Roman" w:cs="Times New Roman"/>
          <w:color w:val="222222"/>
          <w:sz w:val="24"/>
          <w:szCs w:val="24"/>
          <w:shd w:val="clear" w:color="auto" w:fill="FFFFFF"/>
        </w:rPr>
        <w:t xml:space="preserve"> It is known that children's arithmetic strategies transition from overt, effortful, unreliable skills such as finger counting, to more efficient, reliable</w:t>
      </w:r>
      <w:r w:rsidR="005F0037">
        <w:rPr>
          <w:rFonts w:ascii="Times New Roman" w:hAnsi="Times New Roman" w:cs="Times New Roman"/>
          <w:color w:val="222222"/>
          <w:sz w:val="24"/>
          <w:szCs w:val="24"/>
          <w:shd w:val="clear" w:color="auto" w:fill="FFFFFF"/>
        </w:rPr>
        <w:t>, and often c</w:t>
      </w:r>
      <w:r w:rsidR="005F0037" w:rsidRPr="0048463B">
        <w:rPr>
          <w:rFonts w:ascii="Times New Roman" w:hAnsi="Times New Roman" w:cs="Times New Roman"/>
          <w:color w:val="222222"/>
          <w:sz w:val="24"/>
          <w:szCs w:val="24"/>
          <w:shd w:val="clear" w:color="auto" w:fill="FFFFFF"/>
        </w:rPr>
        <w:t>overt</w:t>
      </w:r>
      <w:r w:rsidR="007A392B" w:rsidRPr="00BE16EE">
        <w:rPr>
          <w:rFonts w:ascii="Times New Roman" w:hAnsi="Times New Roman" w:cs="Times New Roman"/>
          <w:color w:val="222222"/>
          <w:sz w:val="24"/>
          <w:szCs w:val="24"/>
          <w:shd w:val="clear" w:color="auto" w:fill="FFFFFF"/>
        </w:rPr>
        <w:t xml:space="preserve"> skills, such as highly </w:t>
      </w:r>
      <w:proofErr w:type="spellStart"/>
      <w:r w:rsidR="007A392B" w:rsidRPr="00BE16EE">
        <w:rPr>
          <w:rFonts w:ascii="Times New Roman" w:hAnsi="Times New Roman" w:cs="Times New Roman"/>
          <w:color w:val="222222"/>
          <w:sz w:val="24"/>
          <w:szCs w:val="24"/>
          <w:shd w:val="clear" w:color="auto" w:fill="FFFFFF"/>
        </w:rPr>
        <w:t>proceduralized</w:t>
      </w:r>
      <w:proofErr w:type="spellEnd"/>
      <w:r w:rsidR="007A392B" w:rsidRPr="00BE16EE">
        <w:rPr>
          <w:rFonts w:ascii="Times New Roman" w:hAnsi="Times New Roman" w:cs="Times New Roman"/>
          <w:color w:val="222222"/>
          <w:sz w:val="24"/>
          <w:szCs w:val="24"/>
          <w:shd w:val="clear" w:color="auto" w:fill="FFFFFF"/>
        </w:rPr>
        <w:t xml:space="preserve"> covert strategies,</w:t>
      </w:r>
      <w:r w:rsidR="005F0037">
        <w:rPr>
          <w:rFonts w:ascii="Times New Roman" w:hAnsi="Times New Roman" w:cs="Times New Roman"/>
          <w:color w:val="222222"/>
          <w:sz w:val="24"/>
          <w:szCs w:val="24"/>
          <w:shd w:val="clear" w:color="auto" w:fill="FFFFFF"/>
        </w:rPr>
        <w:t xml:space="preserve"> and </w:t>
      </w:r>
      <w:r w:rsidR="00BE23DA">
        <w:rPr>
          <w:rFonts w:ascii="Times New Roman" w:hAnsi="Times New Roman" w:cs="Times New Roman"/>
          <w:color w:val="222222"/>
          <w:sz w:val="24"/>
          <w:szCs w:val="24"/>
          <w:shd w:val="clear" w:color="auto" w:fill="FFFFFF"/>
        </w:rPr>
        <w:t>sometimes</w:t>
      </w:r>
      <w:r w:rsidR="007A392B" w:rsidRPr="00BE16EE">
        <w:rPr>
          <w:rFonts w:ascii="Times New Roman" w:hAnsi="Times New Roman" w:cs="Times New Roman"/>
          <w:color w:val="222222"/>
          <w:sz w:val="24"/>
          <w:szCs w:val="24"/>
          <w:shd w:val="clear" w:color="auto" w:fill="FFFFFF"/>
        </w:rPr>
        <w:t xml:space="preserve"> direct memory retrieval.</w:t>
      </w:r>
      <w:r w:rsidRPr="00BE16EE">
        <w:rPr>
          <w:rFonts w:ascii="Times New Roman" w:hAnsi="Times New Roman" w:cs="Times New Roman"/>
          <w:color w:val="222222"/>
          <w:sz w:val="24"/>
          <w:szCs w:val="24"/>
          <w:shd w:val="clear" w:color="auto" w:fill="FFFFFF"/>
        </w:rPr>
        <w:t xml:space="preserve"> </w:t>
      </w:r>
      <w:commentRangeStart w:id="0"/>
      <w:r w:rsidR="007A392B" w:rsidRPr="00BE16EE">
        <w:rPr>
          <w:rFonts w:ascii="Times New Roman" w:hAnsi="Times New Roman" w:cs="Times New Roman"/>
          <w:color w:val="222222"/>
          <w:sz w:val="24"/>
          <w:szCs w:val="24"/>
          <w:shd w:val="clear" w:color="auto" w:fill="FFFFFF"/>
        </w:rPr>
        <w:t>In the</w:t>
      </w:r>
      <w:r w:rsidRPr="00BE16EE">
        <w:rPr>
          <w:rFonts w:ascii="Times New Roman" w:hAnsi="Times New Roman" w:cs="Times New Roman"/>
          <w:color w:val="222222"/>
          <w:sz w:val="24"/>
          <w:szCs w:val="24"/>
          <w:shd w:val="clear" w:color="auto" w:fill="FFFFFF"/>
        </w:rPr>
        <w:t xml:space="preserve"> </w:t>
      </w:r>
      <w:r w:rsidR="00FC3575">
        <w:rPr>
          <w:rFonts w:ascii="Times New Roman" w:hAnsi="Times New Roman" w:cs="Times New Roman"/>
          <w:color w:val="222222"/>
          <w:sz w:val="24"/>
          <w:szCs w:val="24"/>
          <w:shd w:val="clear" w:color="auto" w:fill="FFFFFF"/>
        </w:rPr>
        <w:t>'</w:t>
      </w:r>
      <w:r w:rsidRPr="00BE16EE">
        <w:rPr>
          <w:rFonts w:ascii="Times New Roman" w:hAnsi="Times New Roman" w:cs="Times New Roman"/>
          <w:color w:val="222222"/>
          <w:sz w:val="24"/>
          <w:szCs w:val="24"/>
          <w:shd w:val="clear" w:color="auto" w:fill="FFFFFF"/>
        </w:rPr>
        <w:t xml:space="preserve">80s and </w:t>
      </w:r>
      <w:r w:rsidR="007A392B" w:rsidRPr="00BE16EE">
        <w:rPr>
          <w:rFonts w:ascii="Times New Roman" w:hAnsi="Times New Roman" w:cs="Times New Roman"/>
          <w:color w:val="222222"/>
          <w:sz w:val="24"/>
          <w:szCs w:val="24"/>
          <w:shd w:val="clear" w:color="auto" w:fill="FFFFFF"/>
        </w:rPr>
        <w:t>'90s</w:t>
      </w:r>
      <w:r w:rsidRPr="00BE16EE">
        <w:rPr>
          <w:rFonts w:ascii="Times New Roman" w:hAnsi="Times New Roman" w:cs="Times New Roman"/>
          <w:color w:val="222222"/>
          <w:sz w:val="24"/>
          <w:szCs w:val="24"/>
          <w:shd w:val="clear" w:color="auto" w:fill="FFFFFF"/>
        </w:rPr>
        <w:t xml:space="preserve"> specific </w:t>
      </w:r>
      <w:r w:rsidR="007A392B" w:rsidRPr="00BE16EE">
        <w:rPr>
          <w:rFonts w:ascii="Times New Roman" w:hAnsi="Times New Roman" w:cs="Times New Roman"/>
          <w:color w:val="222222"/>
          <w:sz w:val="24"/>
          <w:szCs w:val="24"/>
          <w:shd w:val="clear" w:color="auto" w:fill="FFFFFF"/>
        </w:rPr>
        <w:t>theories</w:t>
      </w:r>
      <w:r w:rsidRPr="00BE16EE">
        <w:rPr>
          <w:rFonts w:ascii="Times New Roman" w:hAnsi="Times New Roman" w:cs="Times New Roman"/>
          <w:color w:val="222222"/>
          <w:sz w:val="24"/>
          <w:szCs w:val="24"/>
          <w:shd w:val="clear" w:color="auto" w:fill="FFFFFF"/>
        </w:rPr>
        <w:t>, often instantiated in comput</w:t>
      </w:r>
      <w:r w:rsidR="007A392B" w:rsidRPr="00BE16EE">
        <w:rPr>
          <w:rFonts w:ascii="Times New Roman" w:hAnsi="Times New Roman" w:cs="Times New Roman"/>
          <w:color w:val="222222"/>
          <w:sz w:val="24"/>
          <w:szCs w:val="24"/>
          <w:shd w:val="clear" w:color="auto" w:fill="FFFFFF"/>
        </w:rPr>
        <w:t>ational models</w:t>
      </w:r>
      <w:r w:rsidRPr="00BE16EE">
        <w:rPr>
          <w:rFonts w:ascii="Times New Roman" w:hAnsi="Times New Roman" w:cs="Times New Roman"/>
          <w:color w:val="222222"/>
          <w:sz w:val="24"/>
          <w:szCs w:val="24"/>
          <w:shd w:val="clear" w:color="auto" w:fill="FFFFFF"/>
        </w:rPr>
        <w:t xml:space="preserve">, were proposed to explain </w:t>
      </w:r>
      <w:r w:rsidR="00FC3575">
        <w:rPr>
          <w:rFonts w:ascii="Times New Roman" w:hAnsi="Times New Roman" w:cs="Times New Roman"/>
          <w:color w:val="222222"/>
          <w:sz w:val="24"/>
          <w:szCs w:val="24"/>
          <w:shd w:val="clear" w:color="auto" w:fill="FFFFFF"/>
        </w:rPr>
        <w:t>these</w:t>
      </w:r>
      <w:r w:rsidR="007A392B" w:rsidRPr="00BE16EE">
        <w:rPr>
          <w:rFonts w:ascii="Times New Roman" w:hAnsi="Times New Roman" w:cs="Times New Roman"/>
          <w:color w:val="222222"/>
          <w:sz w:val="24"/>
          <w:szCs w:val="24"/>
          <w:shd w:val="clear" w:color="auto" w:fill="FFFFFF"/>
        </w:rPr>
        <w:t xml:space="preserve"> transition</w:t>
      </w:r>
      <w:r w:rsidR="00FC3575">
        <w:rPr>
          <w:rFonts w:ascii="Times New Roman" w:hAnsi="Times New Roman" w:cs="Times New Roman"/>
          <w:color w:val="222222"/>
          <w:sz w:val="24"/>
          <w:szCs w:val="24"/>
          <w:shd w:val="clear" w:color="auto" w:fill="FFFFFF"/>
        </w:rPr>
        <w:t>s</w:t>
      </w:r>
      <w:r w:rsidR="007A392B" w:rsidRPr="00BE16EE">
        <w:rPr>
          <w:rFonts w:ascii="Times New Roman" w:hAnsi="Times New Roman" w:cs="Times New Roman"/>
          <w:color w:val="222222"/>
          <w:sz w:val="24"/>
          <w:szCs w:val="24"/>
          <w:shd w:val="clear" w:color="auto" w:fill="FFFFFF"/>
        </w:rPr>
        <w:t>.</w:t>
      </w:r>
      <w:commentRangeEnd w:id="0"/>
      <w:r w:rsidR="00035176">
        <w:rPr>
          <w:rStyle w:val="CommentReference"/>
        </w:rPr>
        <w:commentReference w:id="0"/>
      </w:r>
      <w:r w:rsidR="007A392B" w:rsidRPr="00BE16EE">
        <w:rPr>
          <w:rFonts w:ascii="Times New Roman" w:hAnsi="Times New Roman" w:cs="Times New Roman"/>
          <w:color w:val="222222"/>
          <w:sz w:val="24"/>
          <w:szCs w:val="24"/>
          <w:shd w:val="clear" w:color="auto" w:fill="FFFFFF"/>
        </w:rPr>
        <w:t xml:space="preserve"> </w:t>
      </w:r>
      <w:ins w:id="1" w:author="Lang Chen" w:date="2016-01-25T10:04:00Z">
        <w:r w:rsidR="00FA5165">
          <w:rPr>
            <w:rFonts w:ascii="Times New Roman" w:hAnsi="Times New Roman" w:cs="Times New Roman"/>
            <w:color w:val="222222"/>
            <w:sz w:val="24"/>
            <w:szCs w:val="24"/>
            <w:shd w:val="clear" w:color="auto" w:fill="FFFFFF"/>
          </w:rPr>
          <w:t>However, these early computational models were</w:t>
        </w:r>
      </w:ins>
      <w:ins w:id="2" w:author="Lang Chen" w:date="2016-01-25T10:05:00Z">
        <w:r w:rsidR="00EE17D4">
          <w:rPr>
            <w:rFonts w:ascii="Times New Roman" w:hAnsi="Times New Roman" w:cs="Times New Roman"/>
            <w:color w:val="222222"/>
            <w:sz w:val="24"/>
            <w:szCs w:val="24"/>
            <w:shd w:val="clear" w:color="auto" w:fill="FFFFFF"/>
          </w:rPr>
          <w:t xml:space="preserve"> </w:t>
        </w:r>
        <w:r w:rsidR="00EE17D4" w:rsidRPr="00EE17D4">
          <w:rPr>
            <w:rFonts w:ascii="Times New Roman" w:hAnsi="Times New Roman" w:cs="Times New Roman"/>
            <w:b/>
            <w:i/>
            <w:color w:val="222222"/>
            <w:sz w:val="24"/>
            <w:szCs w:val="24"/>
            <w:shd w:val="clear" w:color="auto" w:fill="FFFFFF"/>
            <w:rPrChange w:id="3" w:author="Lang Chen" w:date="2016-01-25T10:06:00Z">
              <w:rPr>
                <w:rFonts w:ascii="Times New Roman" w:hAnsi="Times New Roman" w:cs="Times New Roman"/>
                <w:color w:val="222222"/>
                <w:sz w:val="24"/>
                <w:szCs w:val="24"/>
                <w:shd w:val="clear" w:color="auto" w:fill="FFFFFF"/>
              </w:rPr>
            </w:rPrChange>
          </w:rPr>
          <w:t>learning</w:t>
        </w:r>
        <w:r w:rsidR="00EE17D4">
          <w:rPr>
            <w:rFonts w:ascii="Times New Roman" w:hAnsi="Times New Roman" w:cs="Times New Roman"/>
            <w:color w:val="222222"/>
            <w:sz w:val="24"/>
            <w:szCs w:val="24"/>
            <w:shd w:val="clear" w:color="auto" w:fill="FFFFFF"/>
          </w:rPr>
          <w:t xml:space="preserve"> models instead of </w:t>
        </w:r>
        <w:r w:rsidR="00EE17D4" w:rsidRPr="00EE17D4">
          <w:rPr>
            <w:rFonts w:ascii="Times New Roman" w:hAnsi="Times New Roman" w:cs="Times New Roman"/>
            <w:b/>
            <w:i/>
            <w:color w:val="222222"/>
            <w:sz w:val="24"/>
            <w:szCs w:val="24"/>
            <w:shd w:val="clear" w:color="auto" w:fill="FFFFFF"/>
            <w:rPrChange w:id="4" w:author="Lang Chen" w:date="2016-01-25T10:06:00Z">
              <w:rPr>
                <w:rFonts w:ascii="Times New Roman" w:hAnsi="Times New Roman" w:cs="Times New Roman"/>
                <w:color w:val="222222"/>
                <w:sz w:val="24"/>
                <w:szCs w:val="24"/>
                <w:shd w:val="clear" w:color="auto" w:fill="FFFFFF"/>
              </w:rPr>
            </w:rPrChange>
          </w:rPr>
          <w:t>developmental</w:t>
        </w:r>
        <w:r w:rsidR="00EE17D4">
          <w:rPr>
            <w:rFonts w:ascii="Times New Roman" w:hAnsi="Times New Roman" w:cs="Times New Roman"/>
            <w:color w:val="222222"/>
            <w:sz w:val="24"/>
            <w:szCs w:val="24"/>
            <w:shd w:val="clear" w:color="auto" w:fill="FFFFFF"/>
          </w:rPr>
          <w:t xml:space="preserve"> models</w:t>
        </w:r>
      </w:ins>
      <w:ins w:id="5" w:author="Lang Chen" w:date="2016-01-25T10:09:00Z">
        <w:r w:rsidR="00EE17D4">
          <w:rPr>
            <w:rFonts w:ascii="Times New Roman" w:hAnsi="Times New Roman" w:cs="Times New Roman"/>
            <w:color w:val="222222"/>
            <w:sz w:val="24"/>
            <w:szCs w:val="24"/>
            <w:shd w:val="clear" w:color="auto" w:fill="FFFFFF"/>
          </w:rPr>
          <w:t xml:space="preserve"> which</w:t>
        </w:r>
      </w:ins>
      <w:ins w:id="6" w:author="Lang Chen" w:date="2016-01-25T10:14:00Z">
        <w:r w:rsidR="00EE17D4">
          <w:rPr>
            <w:rFonts w:ascii="Times New Roman" w:hAnsi="Times New Roman" w:cs="Times New Roman"/>
            <w:color w:val="222222"/>
            <w:sz w:val="24"/>
            <w:szCs w:val="24"/>
            <w:shd w:val="clear" w:color="auto" w:fill="FFFFFF"/>
          </w:rPr>
          <w:t xml:space="preserve">, by </w:t>
        </w:r>
      </w:ins>
      <w:ins w:id="7" w:author="Lang Chen" w:date="2016-01-25T10:15:00Z">
        <w:r w:rsidR="00785D3F">
          <w:rPr>
            <w:rFonts w:ascii="Times New Roman" w:hAnsi="Times New Roman" w:cs="Times New Roman"/>
            <w:color w:val="222222"/>
            <w:sz w:val="24"/>
            <w:szCs w:val="24"/>
            <w:shd w:val="clear" w:color="auto" w:fill="FFFFFF"/>
          </w:rPr>
          <w:t>strengthening and weakening connectivity between systems,</w:t>
        </w:r>
      </w:ins>
      <w:ins w:id="8" w:author="Lang Chen" w:date="2016-01-25T10:09:00Z">
        <w:r w:rsidR="00785D3F">
          <w:rPr>
            <w:rFonts w:ascii="Times New Roman" w:hAnsi="Times New Roman" w:cs="Times New Roman"/>
            <w:color w:val="222222"/>
            <w:sz w:val="24"/>
            <w:szCs w:val="24"/>
            <w:shd w:val="clear" w:color="auto" w:fill="FFFFFF"/>
          </w:rPr>
          <w:t xml:space="preserve"> can</w:t>
        </w:r>
        <w:r w:rsidR="00EE17D4">
          <w:rPr>
            <w:rFonts w:ascii="Times New Roman" w:hAnsi="Times New Roman" w:cs="Times New Roman"/>
            <w:color w:val="222222"/>
            <w:sz w:val="24"/>
            <w:szCs w:val="24"/>
            <w:shd w:val="clear" w:color="auto" w:fill="FFFFFF"/>
          </w:rPr>
          <w:t xml:space="preserve"> address </w:t>
        </w:r>
      </w:ins>
      <w:ins w:id="9" w:author="Lang Chen" w:date="2016-01-25T10:15:00Z">
        <w:r w:rsidR="00785D3F">
          <w:rPr>
            <w:rFonts w:ascii="Times New Roman" w:hAnsi="Times New Roman" w:cs="Times New Roman"/>
            <w:color w:val="222222"/>
            <w:sz w:val="24"/>
            <w:szCs w:val="24"/>
            <w:shd w:val="clear" w:color="auto" w:fill="FFFFFF"/>
          </w:rPr>
          <w:t>fundamental discrepancies between major theories</w:t>
        </w:r>
      </w:ins>
      <w:ins w:id="10" w:author="Lang Chen" w:date="2016-01-25T10:16:00Z">
        <w:r w:rsidR="00785D3F">
          <w:rPr>
            <w:rFonts w:ascii="Times New Roman" w:hAnsi="Times New Roman" w:cs="Times New Roman"/>
            <w:color w:val="222222"/>
            <w:sz w:val="24"/>
            <w:szCs w:val="24"/>
            <w:shd w:val="clear" w:color="auto" w:fill="FFFFFF"/>
          </w:rPr>
          <w:t xml:space="preserve"> (don’t know yet)</w:t>
        </w:r>
      </w:ins>
      <w:ins w:id="11" w:author="Lang Chen" w:date="2016-01-25T10:15:00Z">
        <w:r w:rsidR="00785D3F">
          <w:rPr>
            <w:rFonts w:ascii="Times New Roman" w:hAnsi="Times New Roman" w:cs="Times New Roman"/>
            <w:color w:val="222222"/>
            <w:sz w:val="24"/>
            <w:szCs w:val="24"/>
            <w:shd w:val="clear" w:color="auto" w:fill="FFFFFF"/>
          </w:rPr>
          <w:t>.</w:t>
        </w:r>
      </w:ins>
      <w:ins w:id="12" w:author="Lang Chen" w:date="2016-01-25T10:05:00Z">
        <w:r w:rsidR="00EE17D4">
          <w:rPr>
            <w:rFonts w:ascii="Times New Roman" w:hAnsi="Times New Roman" w:cs="Times New Roman"/>
            <w:color w:val="222222"/>
            <w:sz w:val="24"/>
            <w:szCs w:val="24"/>
            <w:shd w:val="clear" w:color="auto" w:fill="FFFFFF"/>
          </w:rPr>
          <w:t xml:space="preserve"> </w:t>
        </w:r>
      </w:ins>
      <w:ins w:id="13" w:author="Lang Chen" w:date="2016-01-25T10:16:00Z">
        <w:r w:rsidR="00785D3F">
          <w:rPr>
            <w:rFonts w:ascii="Times New Roman" w:hAnsi="Times New Roman" w:cs="Times New Roman"/>
            <w:color w:val="222222"/>
            <w:sz w:val="24"/>
            <w:szCs w:val="24"/>
            <w:shd w:val="clear" w:color="auto" w:fill="FFFFFF"/>
          </w:rPr>
          <w:t>More importantly, recent</w:t>
        </w:r>
      </w:ins>
      <w:del w:id="14" w:author="Lang Chen" w:date="2016-01-25T10:16:00Z">
        <w:r w:rsidR="00FC3575" w:rsidDel="00785D3F">
          <w:rPr>
            <w:rFonts w:ascii="Times New Roman" w:hAnsi="Times New Roman" w:cs="Times New Roman"/>
            <w:color w:val="222222"/>
            <w:sz w:val="24"/>
            <w:szCs w:val="24"/>
            <w:shd w:val="clear" w:color="auto" w:fill="FFFFFF"/>
          </w:rPr>
          <w:delText>Recently, however,</w:delText>
        </w:r>
      </w:del>
      <w:r w:rsidR="00FC3575">
        <w:rPr>
          <w:rFonts w:ascii="Times New Roman" w:hAnsi="Times New Roman" w:cs="Times New Roman"/>
          <w:color w:val="222222"/>
          <w:sz w:val="24"/>
          <w:szCs w:val="24"/>
          <w:shd w:val="clear" w:color="auto" w:fill="FFFFFF"/>
        </w:rPr>
        <w:t xml:space="preserve"> s</w:t>
      </w:r>
      <w:r w:rsidR="00C04901" w:rsidRPr="00BE16EE">
        <w:rPr>
          <w:rFonts w:ascii="Times New Roman" w:hAnsi="Times New Roman" w:cs="Times New Roman"/>
          <w:color w:val="222222"/>
          <w:sz w:val="24"/>
          <w:szCs w:val="24"/>
          <w:shd w:val="clear" w:color="auto" w:fill="FFFFFF"/>
        </w:rPr>
        <w:t xml:space="preserve">ystems neuroscience has </w:t>
      </w:r>
      <w:r w:rsidR="00375A88">
        <w:rPr>
          <w:rFonts w:ascii="Times New Roman" w:hAnsi="Times New Roman" w:cs="Times New Roman"/>
          <w:color w:val="222222"/>
          <w:sz w:val="24"/>
          <w:szCs w:val="24"/>
          <w:shd w:val="clear" w:color="auto" w:fill="FFFFFF"/>
        </w:rPr>
        <w:t xml:space="preserve">produced </w:t>
      </w:r>
      <w:r w:rsidR="00AF0121" w:rsidRPr="00BE16EE">
        <w:rPr>
          <w:rFonts w:ascii="Times New Roman" w:hAnsi="Times New Roman" w:cs="Times New Roman"/>
          <w:color w:val="222222"/>
          <w:sz w:val="24"/>
          <w:szCs w:val="24"/>
          <w:shd w:val="clear" w:color="auto" w:fill="FFFFFF"/>
        </w:rPr>
        <w:t xml:space="preserve">detailed </w:t>
      </w:r>
      <w:r w:rsidR="007A392B" w:rsidRPr="00BE16EE">
        <w:rPr>
          <w:rFonts w:ascii="Times New Roman" w:hAnsi="Times New Roman" w:cs="Times New Roman"/>
          <w:color w:val="222222"/>
          <w:sz w:val="24"/>
          <w:szCs w:val="24"/>
          <w:shd w:val="clear" w:color="auto" w:fill="FFFFFF"/>
        </w:rPr>
        <w:t xml:space="preserve">descriptions of </w:t>
      </w:r>
      <w:r w:rsidR="00C04901" w:rsidRPr="00BE16EE">
        <w:rPr>
          <w:rFonts w:ascii="Times New Roman" w:hAnsi="Times New Roman" w:cs="Times New Roman"/>
          <w:color w:val="222222"/>
          <w:sz w:val="24"/>
          <w:szCs w:val="24"/>
          <w:shd w:val="clear" w:color="auto" w:fill="FFFFFF"/>
        </w:rPr>
        <w:t xml:space="preserve">how </w:t>
      </w:r>
      <w:r w:rsidR="00425951" w:rsidRPr="00BE16EE">
        <w:rPr>
          <w:rFonts w:ascii="Times New Roman" w:hAnsi="Times New Roman" w:cs="Times New Roman"/>
          <w:color w:val="222222"/>
          <w:sz w:val="24"/>
          <w:szCs w:val="24"/>
          <w:shd w:val="clear" w:color="auto" w:fill="FFFFFF"/>
        </w:rPr>
        <w:t xml:space="preserve">multiple cognitive systems (memory, language, control, visual, motor, etc.) </w:t>
      </w:r>
      <w:r w:rsidR="005B72C5">
        <w:rPr>
          <w:rFonts w:ascii="Times New Roman" w:hAnsi="Times New Roman" w:cs="Times New Roman"/>
          <w:color w:val="222222"/>
          <w:sz w:val="24"/>
          <w:szCs w:val="24"/>
          <w:shd w:val="clear" w:color="auto" w:fill="FFFFFF"/>
        </w:rPr>
        <w:t xml:space="preserve">interact </w:t>
      </w:r>
      <w:r w:rsidR="00425951" w:rsidRPr="00BE16EE">
        <w:rPr>
          <w:rFonts w:ascii="Times New Roman" w:hAnsi="Times New Roman" w:cs="Times New Roman"/>
          <w:color w:val="222222"/>
          <w:sz w:val="24"/>
          <w:szCs w:val="24"/>
          <w:shd w:val="clear" w:color="auto" w:fill="FFFFFF"/>
        </w:rPr>
        <w:t xml:space="preserve">via distributed brain networks </w:t>
      </w:r>
      <w:r w:rsidR="007A392B" w:rsidRPr="00BE16EE">
        <w:rPr>
          <w:rFonts w:ascii="Times New Roman" w:hAnsi="Times New Roman" w:cs="Times New Roman"/>
          <w:color w:val="222222"/>
          <w:sz w:val="24"/>
          <w:szCs w:val="24"/>
          <w:shd w:val="clear" w:color="auto" w:fill="FFFFFF"/>
        </w:rPr>
        <w:t>(</w:t>
      </w:r>
      <w:proofErr w:type="spellStart"/>
      <w:r w:rsidR="00C04901" w:rsidRPr="00BE16EE">
        <w:rPr>
          <w:rFonts w:ascii="Times New Roman" w:hAnsi="Times New Roman" w:cs="Times New Roman"/>
          <w:color w:val="222222"/>
          <w:sz w:val="24"/>
          <w:szCs w:val="24"/>
          <w:shd w:val="clear" w:color="auto" w:fill="FFFFFF"/>
        </w:rPr>
        <w:t>dPFC</w:t>
      </w:r>
      <w:proofErr w:type="spellEnd"/>
      <w:r w:rsidR="00C04901" w:rsidRPr="00BE16EE">
        <w:rPr>
          <w:rFonts w:ascii="Times New Roman" w:hAnsi="Times New Roman" w:cs="Times New Roman"/>
          <w:color w:val="222222"/>
          <w:sz w:val="24"/>
          <w:szCs w:val="24"/>
          <w:shd w:val="clear" w:color="auto" w:fill="FFFFFF"/>
        </w:rPr>
        <w:t>, hippocampus, SPL/IPS, VOTC, etc.</w:t>
      </w:r>
      <w:r w:rsidR="007A392B" w:rsidRPr="00BE16EE">
        <w:rPr>
          <w:rFonts w:ascii="Times New Roman" w:hAnsi="Times New Roman" w:cs="Times New Roman"/>
          <w:color w:val="222222"/>
          <w:sz w:val="24"/>
          <w:szCs w:val="24"/>
          <w:shd w:val="clear" w:color="auto" w:fill="FFFFFF"/>
        </w:rPr>
        <w:t>)</w:t>
      </w:r>
      <w:r w:rsidR="005B72C5">
        <w:rPr>
          <w:rFonts w:ascii="Times New Roman" w:hAnsi="Times New Roman" w:cs="Times New Roman"/>
          <w:color w:val="222222"/>
          <w:sz w:val="24"/>
          <w:szCs w:val="24"/>
          <w:shd w:val="clear" w:color="auto" w:fill="FFFFFF"/>
        </w:rPr>
        <w:t xml:space="preserve"> in complex cognition</w:t>
      </w:r>
      <w:r w:rsidR="00FF4B44" w:rsidRPr="00BE16EE">
        <w:rPr>
          <w:rFonts w:ascii="Times New Roman" w:hAnsi="Times New Roman" w:cs="Times New Roman"/>
          <w:color w:val="222222"/>
          <w:sz w:val="24"/>
          <w:szCs w:val="24"/>
          <w:shd w:val="clear" w:color="auto" w:fill="FFFFFF"/>
        </w:rPr>
        <w:t>, and how these</w:t>
      </w:r>
      <w:r w:rsidR="00C04901" w:rsidRPr="00BE16EE">
        <w:rPr>
          <w:rFonts w:ascii="Times New Roman" w:hAnsi="Times New Roman" w:cs="Times New Roman"/>
          <w:color w:val="222222"/>
          <w:sz w:val="24"/>
          <w:szCs w:val="24"/>
          <w:shd w:val="clear" w:color="auto" w:fill="FFFFFF"/>
        </w:rPr>
        <w:t xml:space="preserve"> </w:t>
      </w:r>
      <w:r w:rsidR="00FF4B44" w:rsidRPr="00BE16EE">
        <w:rPr>
          <w:rFonts w:ascii="Times New Roman" w:hAnsi="Times New Roman" w:cs="Times New Roman"/>
          <w:color w:val="222222"/>
          <w:sz w:val="24"/>
          <w:szCs w:val="24"/>
          <w:shd w:val="clear" w:color="auto" w:fill="FFFFFF"/>
        </w:rPr>
        <w:t xml:space="preserve">interactions </w:t>
      </w:r>
      <w:r w:rsidR="00C04901" w:rsidRPr="00BE16EE">
        <w:rPr>
          <w:rFonts w:ascii="Times New Roman" w:hAnsi="Times New Roman" w:cs="Times New Roman"/>
          <w:color w:val="222222"/>
          <w:sz w:val="24"/>
          <w:szCs w:val="24"/>
          <w:shd w:val="clear" w:color="auto" w:fill="FFFFFF"/>
        </w:rPr>
        <w:t>change during development</w:t>
      </w:r>
      <w:r w:rsidR="005B72C5">
        <w:rPr>
          <w:rFonts w:ascii="Times New Roman" w:hAnsi="Times New Roman" w:cs="Times New Roman"/>
          <w:color w:val="222222"/>
          <w:sz w:val="24"/>
          <w:szCs w:val="24"/>
          <w:shd w:val="clear" w:color="auto" w:fill="FFFFFF"/>
        </w:rPr>
        <w:t xml:space="preserve">. </w:t>
      </w:r>
      <w:del w:id="15" w:author="Lang Chen" w:date="2016-01-25T10:17:00Z">
        <w:r w:rsidR="008612DB" w:rsidDel="00785D3F">
          <w:rPr>
            <w:rFonts w:ascii="Times New Roman" w:hAnsi="Times New Roman" w:cs="Times New Roman"/>
            <w:color w:val="222222"/>
            <w:sz w:val="24"/>
            <w:szCs w:val="24"/>
            <w:shd w:val="clear" w:color="auto" w:fill="FFFFFF"/>
          </w:rPr>
          <w:delText>E</w:delText>
        </w:r>
        <w:r w:rsidR="00746AAB" w:rsidDel="00785D3F">
          <w:rPr>
            <w:rFonts w:ascii="Times New Roman" w:hAnsi="Times New Roman" w:cs="Times New Roman"/>
            <w:color w:val="222222"/>
            <w:sz w:val="24"/>
            <w:szCs w:val="24"/>
            <w:shd w:val="clear" w:color="auto" w:fill="FFFFFF"/>
          </w:rPr>
          <w:delText xml:space="preserve">arlier </w:delText>
        </w:r>
        <w:r w:rsidR="007A392B" w:rsidRPr="00BE16EE" w:rsidDel="00785D3F">
          <w:rPr>
            <w:rFonts w:ascii="Times New Roman" w:hAnsi="Times New Roman" w:cs="Times New Roman"/>
            <w:color w:val="222222"/>
            <w:sz w:val="24"/>
            <w:szCs w:val="24"/>
            <w:shd w:val="clear" w:color="auto" w:fill="FFFFFF"/>
          </w:rPr>
          <w:delText>models</w:delText>
        </w:r>
        <w:r w:rsidR="008612DB" w:rsidDel="00785D3F">
          <w:rPr>
            <w:rFonts w:ascii="Times New Roman" w:hAnsi="Times New Roman" w:cs="Times New Roman"/>
            <w:color w:val="222222"/>
            <w:sz w:val="24"/>
            <w:szCs w:val="24"/>
            <w:shd w:val="clear" w:color="auto" w:fill="FFFFFF"/>
          </w:rPr>
          <w:delText xml:space="preserve"> of a</w:delText>
        </w:r>
      </w:del>
      <w:ins w:id="16" w:author="Lang Chen" w:date="2016-01-25T10:17:00Z">
        <w:r w:rsidR="00785D3F">
          <w:rPr>
            <w:rFonts w:ascii="Times New Roman" w:hAnsi="Times New Roman" w:cs="Times New Roman"/>
            <w:color w:val="222222"/>
            <w:sz w:val="24"/>
            <w:szCs w:val="24"/>
            <w:shd w:val="clear" w:color="auto" w:fill="FFFFFF"/>
          </w:rPr>
          <w:t>On one hand, existing models of a</w:t>
        </w:r>
      </w:ins>
      <w:r w:rsidR="008612DB">
        <w:rPr>
          <w:rFonts w:ascii="Times New Roman" w:hAnsi="Times New Roman" w:cs="Times New Roman"/>
          <w:color w:val="222222"/>
          <w:sz w:val="24"/>
          <w:szCs w:val="24"/>
          <w:shd w:val="clear" w:color="auto" w:fill="FFFFFF"/>
        </w:rPr>
        <w:t>rithmetic development</w:t>
      </w:r>
      <w:ins w:id="17" w:author="Lang Chen" w:date="2016-01-25T10:17:00Z">
        <w:r w:rsidR="00785D3F">
          <w:rPr>
            <w:rFonts w:ascii="Times New Roman" w:hAnsi="Times New Roman" w:cs="Times New Roman"/>
            <w:color w:val="222222"/>
            <w:sz w:val="24"/>
            <w:szCs w:val="24"/>
            <w:shd w:val="clear" w:color="auto" w:fill="FFFFFF"/>
          </w:rPr>
          <w:t xml:space="preserve">, as an exemplar process of such </w:t>
        </w:r>
      </w:ins>
      <w:ins w:id="18" w:author="Lang Chen" w:date="2016-01-25T10:18:00Z">
        <w:r w:rsidR="00785D3F">
          <w:rPr>
            <w:rFonts w:ascii="Times New Roman" w:hAnsi="Times New Roman" w:cs="Times New Roman"/>
            <w:color w:val="222222"/>
            <w:sz w:val="24"/>
            <w:szCs w:val="24"/>
            <w:shd w:val="clear" w:color="auto" w:fill="FFFFFF"/>
          </w:rPr>
          <w:t>multi-system interactions,</w:t>
        </w:r>
      </w:ins>
      <w:r w:rsidR="007A392B" w:rsidRPr="00BE16EE">
        <w:rPr>
          <w:rFonts w:ascii="Times New Roman" w:hAnsi="Times New Roman" w:cs="Times New Roman"/>
          <w:color w:val="222222"/>
          <w:sz w:val="24"/>
          <w:szCs w:val="24"/>
          <w:shd w:val="clear" w:color="auto" w:fill="FFFFFF"/>
        </w:rPr>
        <w:t xml:space="preserve"> </w:t>
      </w:r>
      <w:del w:id="19" w:author="Lang Chen" w:date="2016-01-25T10:22:00Z">
        <w:r w:rsidR="007A392B" w:rsidRPr="00BE16EE" w:rsidDel="00785D3F">
          <w:rPr>
            <w:rFonts w:ascii="Times New Roman" w:hAnsi="Times New Roman" w:cs="Times New Roman"/>
            <w:color w:val="222222"/>
            <w:sz w:val="24"/>
            <w:szCs w:val="24"/>
            <w:shd w:val="clear" w:color="auto" w:fill="FFFFFF"/>
          </w:rPr>
          <w:delText xml:space="preserve">have not been </w:delText>
        </w:r>
        <w:r w:rsidR="00746AAB" w:rsidDel="00785D3F">
          <w:rPr>
            <w:rFonts w:ascii="Times New Roman" w:hAnsi="Times New Roman" w:cs="Times New Roman"/>
            <w:color w:val="222222"/>
            <w:sz w:val="24"/>
            <w:szCs w:val="24"/>
            <w:shd w:val="clear" w:color="auto" w:fill="FFFFFF"/>
          </w:rPr>
          <w:delText>updated to</w:delText>
        </w:r>
      </w:del>
      <w:ins w:id="20" w:author="Lang Chen" w:date="2016-01-25T10:22:00Z">
        <w:r w:rsidR="00785D3F">
          <w:rPr>
            <w:rFonts w:ascii="Times New Roman" w:hAnsi="Times New Roman" w:cs="Times New Roman"/>
            <w:color w:val="222222"/>
            <w:sz w:val="24"/>
            <w:szCs w:val="24"/>
            <w:shd w:val="clear" w:color="auto" w:fill="FFFFFF"/>
          </w:rPr>
          <w:t>do not have the capacity to</w:t>
        </w:r>
      </w:ins>
      <w:r w:rsidR="00746AAB">
        <w:rPr>
          <w:rFonts w:ascii="Times New Roman" w:hAnsi="Times New Roman" w:cs="Times New Roman"/>
          <w:color w:val="222222"/>
          <w:sz w:val="24"/>
          <w:szCs w:val="24"/>
          <w:shd w:val="clear" w:color="auto" w:fill="FFFFFF"/>
        </w:rPr>
        <w:t xml:space="preserve"> encompass</w:t>
      </w:r>
      <w:r w:rsidR="007A392B" w:rsidRPr="00BE16EE">
        <w:rPr>
          <w:rFonts w:ascii="Times New Roman" w:hAnsi="Times New Roman" w:cs="Times New Roman"/>
          <w:color w:val="222222"/>
          <w:sz w:val="24"/>
          <w:szCs w:val="24"/>
          <w:shd w:val="clear" w:color="auto" w:fill="FFFFFF"/>
        </w:rPr>
        <w:t xml:space="preserve"> these results.</w:t>
      </w:r>
      <w:ins w:id="21" w:author="Lang Chen" w:date="2016-01-25T10:23:00Z">
        <w:r w:rsidR="00785D3F">
          <w:rPr>
            <w:rFonts w:ascii="Times New Roman" w:hAnsi="Times New Roman" w:cs="Times New Roman"/>
            <w:color w:val="222222"/>
            <w:sz w:val="24"/>
            <w:szCs w:val="24"/>
            <w:shd w:val="clear" w:color="auto" w:fill="FFFFFF"/>
          </w:rPr>
          <w:t xml:space="preserve"> </w:t>
        </w:r>
        <w:r w:rsidR="00785D3F" w:rsidRPr="00B339F8">
          <w:rPr>
            <w:rFonts w:ascii="Times New Roman" w:hAnsi="Times New Roman" w:cs="Times New Roman"/>
            <w:color w:val="F4B083" w:themeColor="accent2" w:themeTint="99"/>
            <w:sz w:val="24"/>
            <w:szCs w:val="24"/>
            <w:shd w:val="clear" w:color="auto" w:fill="FFFFFF"/>
            <w:rPrChange w:id="22" w:author="Jeff Shrager" w:date="2016-02-02T14:39:00Z">
              <w:rPr>
                <w:rFonts w:ascii="Times New Roman" w:hAnsi="Times New Roman" w:cs="Times New Roman"/>
                <w:color w:val="222222"/>
                <w:sz w:val="24"/>
                <w:szCs w:val="24"/>
                <w:shd w:val="clear" w:color="auto" w:fill="FFFFFF"/>
              </w:rPr>
            </w:rPrChange>
          </w:rPr>
          <w:t xml:space="preserve">On the other hand, some </w:t>
        </w:r>
      </w:ins>
      <w:ins w:id="23" w:author="Lang Chen" w:date="2016-01-25T10:24:00Z">
        <w:r w:rsidR="00785D3F" w:rsidRPr="00B339F8">
          <w:rPr>
            <w:rFonts w:ascii="Times New Roman" w:hAnsi="Times New Roman" w:cs="Times New Roman"/>
            <w:color w:val="F4B083" w:themeColor="accent2" w:themeTint="99"/>
            <w:sz w:val="24"/>
            <w:szCs w:val="24"/>
            <w:shd w:val="clear" w:color="auto" w:fill="FFFFFF"/>
            <w:rPrChange w:id="24" w:author="Jeff Shrager" w:date="2016-02-02T14:39:00Z">
              <w:rPr>
                <w:rFonts w:ascii="Times New Roman" w:hAnsi="Times New Roman" w:cs="Times New Roman"/>
                <w:color w:val="222222"/>
                <w:sz w:val="24"/>
                <w:szCs w:val="24"/>
                <w:shd w:val="clear" w:color="auto" w:fill="FFFFFF"/>
              </w:rPr>
            </w:rPrChange>
          </w:rPr>
          <w:t xml:space="preserve">system neuroscience </w:t>
        </w:r>
      </w:ins>
      <w:ins w:id="25" w:author="Lang Chen" w:date="2016-01-25T10:23:00Z">
        <w:r w:rsidR="00785D3F" w:rsidRPr="00B339F8">
          <w:rPr>
            <w:rFonts w:ascii="Times New Roman" w:hAnsi="Times New Roman" w:cs="Times New Roman"/>
            <w:color w:val="F4B083" w:themeColor="accent2" w:themeTint="99"/>
            <w:sz w:val="24"/>
            <w:szCs w:val="24"/>
            <w:shd w:val="clear" w:color="auto" w:fill="FFFFFF"/>
            <w:rPrChange w:id="26" w:author="Jeff Shrager" w:date="2016-02-02T14:39:00Z">
              <w:rPr>
                <w:rFonts w:ascii="Times New Roman" w:hAnsi="Times New Roman" w:cs="Times New Roman"/>
                <w:color w:val="222222"/>
                <w:sz w:val="24"/>
                <w:szCs w:val="24"/>
                <w:shd w:val="clear" w:color="auto" w:fill="FFFFFF"/>
              </w:rPr>
            </w:rPrChange>
          </w:rPr>
          <w:t xml:space="preserve">findings </w:t>
        </w:r>
      </w:ins>
      <w:ins w:id="27" w:author="Lang Chen" w:date="2016-01-25T10:24:00Z">
        <w:r w:rsidR="00785D3F" w:rsidRPr="00B339F8">
          <w:rPr>
            <w:rFonts w:ascii="Times New Roman" w:hAnsi="Times New Roman" w:cs="Times New Roman"/>
            <w:color w:val="F4B083" w:themeColor="accent2" w:themeTint="99"/>
            <w:sz w:val="24"/>
            <w:szCs w:val="24"/>
            <w:shd w:val="clear" w:color="auto" w:fill="FFFFFF"/>
            <w:rPrChange w:id="28" w:author="Jeff Shrager" w:date="2016-02-02T14:39:00Z">
              <w:rPr>
                <w:rFonts w:ascii="Times New Roman" w:hAnsi="Times New Roman" w:cs="Times New Roman"/>
                <w:color w:val="222222"/>
                <w:sz w:val="24"/>
                <w:szCs w:val="24"/>
                <w:shd w:val="clear" w:color="auto" w:fill="FFFFFF"/>
              </w:rPr>
            </w:rPrChange>
          </w:rPr>
          <w:t xml:space="preserve">also pose challenges to existing theories that </w:t>
        </w:r>
        <w:r w:rsidR="005A4DC4" w:rsidRPr="00B339F8">
          <w:rPr>
            <w:rFonts w:ascii="Times New Roman" w:hAnsi="Times New Roman" w:cs="Times New Roman"/>
            <w:color w:val="F4B083" w:themeColor="accent2" w:themeTint="99"/>
            <w:sz w:val="24"/>
            <w:szCs w:val="24"/>
            <w:shd w:val="clear" w:color="auto" w:fill="FFFFFF"/>
            <w:rPrChange w:id="29" w:author="Jeff Shrager" w:date="2016-02-02T14:39:00Z">
              <w:rPr>
                <w:rFonts w:ascii="Times New Roman" w:hAnsi="Times New Roman" w:cs="Times New Roman"/>
                <w:color w:val="222222"/>
                <w:sz w:val="24"/>
                <w:szCs w:val="24"/>
                <w:shd w:val="clear" w:color="auto" w:fill="FFFFFF"/>
              </w:rPr>
            </w:rPrChange>
          </w:rPr>
          <w:t>require computational models to address.</w:t>
        </w:r>
      </w:ins>
      <w:r w:rsidR="007A392B" w:rsidRPr="00BE16EE">
        <w:rPr>
          <w:rFonts w:ascii="Times New Roman" w:hAnsi="Times New Roman" w:cs="Times New Roman"/>
          <w:color w:val="222222"/>
          <w:sz w:val="24"/>
          <w:szCs w:val="24"/>
          <w:shd w:val="clear" w:color="auto" w:fill="FFFFFF"/>
        </w:rPr>
        <w:t xml:space="preserve"> </w:t>
      </w:r>
      <w:commentRangeStart w:id="30"/>
      <w:r w:rsidR="00D77758" w:rsidRPr="00BE16EE">
        <w:rPr>
          <w:rFonts w:ascii="Times New Roman" w:hAnsi="Times New Roman" w:cs="Times New Roman"/>
          <w:color w:val="222222"/>
          <w:sz w:val="24"/>
          <w:szCs w:val="24"/>
          <w:shd w:val="clear" w:color="auto" w:fill="FFFFFF"/>
        </w:rPr>
        <w:t>T</w:t>
      </w:r>
      <w:r w:rsidR="0090456A" w:rsidRPr="00BE16EE">
        <w:rPr>
          <w:rFonts w:ascii="Times New Roman" w:hAnsi="Times New Roman" w:cs="Times New Roman"/>
          <w:color w:val="222222"/>
          <w:sz w:val="24"/>
          <w:szCs w:val="24"/>
          <w:shd w:val="clear" w:color="auto" w:fill="FFFFFF"/>
        </w:rPr>
        <w:t>he</w:t>
      </w:r>
      <w:r w:rsidR="00D77758" w:rsidRPr="00BE16EE">
        <w:rPr>
          <w:rFonts w:ascii="Times New Roman" w:hAnsi="Times New Roman" w:cs="Times New Roman"/>
          <w:color w:val="222222"/>
          <w:sz w:val="24"/>
          <w:szCs w:val="24"/>
          <w:shd w:val="clear" w:color="auto" w:fill="FFFFFF"/>
        </w:rPr>
        <w:t xml:space="preserve"> </w:t>
      </w:r>
      <w:r w:rsidR="00D77758" w:rsidRPr="005F0037">
        <w:rPr>
          <w:rFonts w:ascii="Times New Roman" w:hAnsi="Times New Roman" w:cs="Times New Roman"/>
          <w:color w:val="222222"/>
          <w:sz w:val="24"/>
          <w:szCs w:val="24"/>
          <w:shd w:val="clear" w:color="auto" w:fill="FFFFFF"/>
        </w:rPr>
        <w:t>present proposal</w:t>
      </w:r>
      <w:r w:rsidR="0090456A" w:rsidRPr="005F0037">
        <w:rPr>
          <w:rFonts w:ascii="Times New Roman" w:hAnsi="Times New Roman" w:cs="Times New Roman"/>
          <w:color w:val="222222"/>
          <w:sz w:val="24"/>
          <w:szCs w:val="24"/>
          <w:shd w:val="clear" w:color="auto" w:fill="FFFFFF"/>
        </w:rPr>
        <w:t xml:space="preserve"> </w:t>
      </w:r>
      <w:r w:rsidR="00D77758" w:rsidRPr="00BE16EE">
        <w:rPr>
          <w:rFonts w:ascii="Times New Roman" w:hAnsi="Times New Roman" w:cs="Times New Roman"/>
          <w:color w:val="222222"/>
          <w:sz w:val="24"/>
          <w:szCs w:val="24"/>
          <w:shd w:val="clear" w:color="auto" w:fill="FFFFFF"/>
        </w:rPr>
        <w:t>aims</w:t>
      </w:r>
      <w:commentRangeEnd w:id="30"/>
      <w:r w:rsidR="00F131AA">
        <w:rPr>
          <w:rStyle w:val="CommentReference"/>
        </w:rPr>
        <w:commentReference w:id="30"/>
      </w:r>
      <w:r w:rsidR="008612DB">
        <w:rPr>
          <w:rFonts w:ascii="Times New Roman" w:hAnsi="Times New Roman" w:cs="Times New Roman"/>
          <w:color w:val="222222"/>
          <w:sz w:val="24"/>
          <w:szCs w:val="24"/>
          <w:shd w:val="clear" w:color="auto" w:fill="FFFFFF"/>
        </w:rPr>
        <w:t>, first</w:t>
      </w:r>
      <w:r w:rsidR="00D77758" w:rsidRPr="00BE16EE">
        <w:rPr>
          <w:rFonts w:ascii="Times New Roman" w:hAnsi="Times New Roman" w:cs="Times New Roman"/>
          <w:color w:val="222222"/>
          <w:sz w:val="24"/>
          <w:szCs w:val="24"/>
          <w:shd w:val="clear" w:color="auto" w:fill="FFFFFF"/>
        </w:rPr>
        <w:t xml:space="preserve"> (1)</w:t>
      </w:r>
      <w:r w:rsidR="008612DB">
        <w:rPr>
          <w:rFonts w:ascii="Times New Roman" w:hAnsi="Times New Roman" w:cs="Times New Roman"/>
          <w:color w:val="222222"/>
          <w:sz w:val="24"/>
          <w:szCs w:val="24"/>
          <w:shd w:val="clear" w:color="auto" w:fill="FFFFFF"/>
        </w:rPr>
        <w:t xml:space="preserve"> to </w:t>
      </w:r>
      <w:del w:id="31" w:author="Lang Chen" w:date="2016-01-25T10:31:00Z">
        <w:r w:rsidR="008612DB" w:rsidDel="005A4DC4">
          <w:rPr>
            <w:rFonts w:ascii="Times New Roman" w:hAnsi="Times New Roman" w:cs="Times New Roman"/>
            <w:color w:val="222222"/>
            <w:sz w:val="24"/>
            <w:szCs w:val="24"/>
            <w:shd w:val="clear" w:color="auto" w:fill="FFFFFF"/>
          </w:rPr>
          <w:delText>u</w:delText>
        </w:r>
        <w:r w:rsidR="00AF0121" w:rsidRPr="00BE16EE" w:rsidDel="005A4DC4">
          <w:rPr>
            <w:rFonts w:ascii="Times New Roman" w:hAnsi="Times New Roman" w:cs="Times New Roman"/>
            <w:color w:val="222222"/>
            <w:sz w:val="24"/>
            <w:szCs w:val="24"/>
            <w:shd w:val="clear" w:color="auto" w:fill="FFFFFF"/>
          </w:rPr>
          <w:delText>pdate</w:delText>
        </w:r>
        <w:r w:rsidR="00D77758" w:rsidRPr="00BE16EE" w:rsidDel="005A4DC4">
          <w:rPr>
            <w:rFonts w:ascii="Times New Roman" w:hAnsi="Times New Roman" w:cs="Times New Roman"/>
            <w:color w:val="222222"/>
            <w:sz w:val="24"/>
            <w:szCs w:val="24"/>
            <w:shd w:val="clear" w:color="auto" w:fill="FFFFFF"/>
          </w:rPr>
          <w:delText xml:space="preserve"> </w:delText>
        </w:r>
        <w:r w:rsidR="008612DB" w:rsidDel="005A4DC4">
          <w:rPr>
            <w:rFonts w:ascii="Times New Roman" w:hAnsi="Times New Roman" w:cs="Times New Roman"/>
            <w:color w:val="222222"/>
            <w:sz w:val="24"/>
            <w:szCs w:val="24"/>
            <w:shd w:val="clear" w:color="auto" w:fill="FFFFFF"/>
          </w:rPr>
          <w:delText>previous</w:delText>
        </w:r>
        <w:r w:rsidR="00D77758" w:rsidRPr="00BE16EE" w:rsidDel="005A4DC4">
          <w:rPr>
            <w:rFonts w:ascii="Times New Roman" w:hAnsi="Times New Roman" w:cs="Times New Roman"/>
            <w:color w:val="222222"/>
            <w:sz w:val="24"/>
            <w:szCs w:val="24"/>
            <w:shd w:val="clear" w:color="auto" w:fill="FFFFFF"/>
          </w:rPr>
          <w:delText xml:space="preserve"> theor</w:delText>
        </w:r>
        <w:r w:rsidR="008612DB" w:rsidDel="005A4DC4">
          <w:rPr>
            <w:rFonts w:ascii="Times New Roman" w:hAnsi="Times New Roman" w:cs="Times New Roman"/>
            <w:color w:val="222222"/>
            <w:sz w:val="24"/>
            <w:szCs w:val="24"/>
            <w:shd w:val="clear" w:color="auto" w:fill="FFFFFF"/>
          </w:rPr>
          <w:delText>ies</w:delText>
        </w:r>
        <w:r w:rsidR="00AF0121" w:rsidRPr="00BE16EE" w:rsidDel="005A4DC4">
          <w:rPr>
            <w:rFonts w:ascii="Times New Roman" w:hAnsi="Times New Roman" w:cs="Times New Roman"/>
            <w:color w:val="222222"/>
            <w:sz w:val="24"/>
            <w:szCs w:val="24"/>
            <w:shd w:val="clear" w:color="auto" w:fill="FFFFFF"/>
          </w:rPr>
          <w:delText xml:space="preserve"> </w:delText>
        </w:r>
        <w:r w:rsidR="008612DB" w:rsidDel="005A4DC4">
          <w:rPr>
            <w:rFonts w:ascii="Times New Roman" w:hAnsi="Times New Roman" w:cs="Times New Roman"/>
            <w:color w:val="222222"/>
            <w:sz w:val="24"/>
            <w:szCs w:val="24"/>
            <w:shd w:val="clear" w:color="auto" w:fill="FFFFFF"/>
          </w:rPr>
          <w:delText>and computational models</w:delText>
        </w:r>
        <w:r w:rsidR="00D77758" w:rsidRPr="00BE16EE" w:rsidDel="005A4DC4">
          <w:rPr>
            <w:rFonts w:ascii="Times New Roman" w:hAnsi="Times New Roman" w:cs="Times New Roman"/>
            <w:color w:val="222222"/>
            <w:sz w:val="24"/>
            <w:szCs w:val="24"/>
            <w:shd w:val="clear" w:color="auto" w:fill="FFFFFF"/>
          </w:rPr>
          <w:delText xml:space="preserve"> of early arithmetic development to create</w:delText>
        </w:r>
      </w:del>
      <w:ins w:id="32" w:author="Lang Chen" w:date="2016-01-25T10:31:00Z">
        <w:r w:rsidR="005A4DC4">
          <w:rPr>
            <w:rFonts w:ascii="Times New Roman" w:hAnsi="Times New Roman" w:cs="Times New Roman"/>
            <w:color w:val="222222"/>
            <w:sz w:val="24"/>
            <w:szCs w:val="24"/>
            <w:shd w:val="clear" w:color="auto" w:fill="FFFFFF"/>
          </w:rPr>
          <w:t>establish</w:t>
        </w:r>
      </w:ins>
      <w:r w:rsidR="00D77758" w:rsidRPr="00BE16EE">
        <w:rPr>
          <w:rFonts w:ascii="Times New Roman" w:hAnsi="Times New Roman" w:cs="Times New Roman"/>
          <w:color w:val="222222"/>
          <w:sz w:val="24"/>
          <w:szCs w:val="24"/>
          <w:shd w:val="clear" w:color="auto" w:fill="FFFFFF"/>
        </w:rPr>
        <w:t xml:space="preserve"> a new </w:t>
      </w:r>
      <w:ins w:id="33" w:author="Lang Chen" w:date="2016-01-25T10:31:00Z">
        <w:r w:rsidR="005A4DC4">
          <w:rPr>
            <w:rFonts w:ascii="Times New Roman" w:hAnsi="Times New Roman" w:cs="Times New Roman"/>
            <w:color w:val="222222"/>
            <w:sz w:val="24"/>
            <w:szCs w:val="24"/>
            <w:shd w:val="clear" w:color="auto" w:fill="FFFFFF"/>
          </w:rPr>
          <w:t xml:space="preserve">and </w:t>
        </w:r>
      </w:ins>
      <w:ins w:id="34" w:author="Jeff Shrager" w:date="2016-02-02T14:41:00Z">
        <w:r w:rsidR="00D120E8">
          <w:rPr>
            <w:rFonts w:ascii="Times New Roman" w:hAnsi="Times New Roman" w:cs="Times New Roman"/>
            <w:color w:val="222222"/>
            <w:sz w:val="24"/>
            <w:szCs w:val="24"/>
            <w:shd w:val="clear" w:color="auto" w:fill="FFFFFF"/>
          </w:rPr>
          <w:t>[</w:t>
        </w:r>
      </w:ins>
      <w:ins w:id="35" w:author="Lang Chen" w:date="2016-01-25T10:31:00Z">
        <w:r w:rsidR="005A4DC4">
          <w:rPr>
            <w:rFonts w:ascii="Times New Roman" w:hAnsi="Times New Roman" w:cs="Times New Roman"/>
            <w:color w:val="222222"/>
            <w:sz w:val="24"/>
            <w:szCs w:val="24"/>
            <w:shd w:val="clear" w:color="auto" w:fill="FFFFFF"/>
          </w:rPr>
          <w:t>open-to-public</w:t>
        </w:r>
      </w:ins>
      <w:ins w:id="36" w:author="Jeff Shrager" w:date="2016-02-02T14:41:00Z">
        <w:r w:rsidR="00D120E8">
          <w:rPr>
            <w:rFonts w:ascii="Times New Roman" w:hAnsi="Times New Roman" w:cs="Times New Roman"/>
            <w:color w:val="222222"/>
            <w:sz w:val="24"/>
            <w:szCs w:val="24"/>
            <w:shd w:val="clear" w:color="auto" w:fill="FFFFFF"/>
          </w:rPr>
          <w:t xml:space="preserve"> [secondary activity?]</w:t>
        </w:r>
      </w:ins>
      <w:ins w:id="37" w:author="Jeff Shrager" w:date="2016-02-02T14:42:00Z">
        <w:r w:rsidR="00D120E8" w:rsidRPr="00D120E8">
          <w:rPr>
            <w:rFonts w:ascii="Times New Roman" w:hAnsi="Times New Roman" w:cs="Times New Roman"/>
            <w:color w:val="222222"/>
            <w:sz w:val="24"/>
            <w:szCs w:val="24"/>
            <w:shd w:val="clear" w:color="auto" w:fill="FFFFFF"/>
          </w:rPr>
          <w:t xml:space="preserve"> </w:t>
        </w:r>
        <w:r w:rsidR="00D120E8">
          <w:rPr>
            <w:rFonts w:ascii="Times New Roman" w:hAnsi="Times New Roman" w:cs="Times New Roman"/>
            <w:color w:val="222222"/>
            <w:sz w:val="24"/>
            <w:szCs w:val="24"/>
            <w:shd w:val="clear" w:color="auto" w:fill="FFFFFF"/>
          </w:rPr>
          <w:t>[?? Data Repo]</w:t>
        </w:r>
      </w:ins>
      <w:ins w:id="38" w:author="Jeff Shrager" w:date="2016-02-02T14:41:00Z">
        <w:r w:rsidR="00D120E8">
          <w:rPr>
            <w:rFonts w:ascii="Times New Roman" w:hAnsi="Times New Roman" w:cs="Times New Roman"/>
            <w:color w:val="222222"/>
            <w:sz w:val="24"/>
            <w:szCs w:val="24"/>
            <w:shd w:val="clear" w:color="auto" w:fill="FFFFFF"/>
          </w:rPr>
          <w:t>]</w:t>
        </w:r>
      </w:ins>
      <w:ins w:id="39" w:author="Lang Chen" w:date="2016-01-25T10:31:00Z">
        <w:r w:rsidR="005A4DC4">
          <w:rPr>
            <w:rFonts w:ascii="Times New Roman" w:hAnsi="Times New Roman" w:cs="Times New Roman"/>
            <w:color w:val="222222"/>
            <w:sz w:val="24"/>
            <w:szCs w:val="24"/>
            <w:shd w:val="clear" w:color="auto" w:fill="FFFFFF"/>
          </w:rPr>
          <w:t xml:space="preserve"> </w:t>
        </w:r>
      </w:ins>
      <w:r w:rsidR="00D77758" w:rsidRPr="00BE16EE">
        <w:rPr>
          <w:rFonts w:ascii="Times New Roman" w:hAnsi="Times New Roman" w:cs="Times New Roman"/>
          <w:color w:val="222222"/>
          <w:sz w:val="24"/>
          <w:szCs w:val="24"/>
          <w:shd w:val="clear" w:color="auto" w:fill="FFFFFF"/>
        </w:rPr>
        <w:t xml:space="preserve">neurocomputational framework that </w:t>
      </w:r>
      <w:ins w:id="40" w:author="Lang Chen" w:date="2016-01-25T10:32:00Z">
        <w:r w:rsidR="005A4DC4">
          <w:rPr>
            <w:rFonts w:ascii="Times New Roman" w:hAnsi="Times New Roman" w:cs="Times New Roman"/>
            <w:color w:val="222222"/>
            <w:sz w:val="24"/>
            <w:szCs w:val="24"/>
            <w:shd w:val="clear" w:color="auto" w:fill="FFFFFF"/>
          </w:rPr>
          <w:t xml:space="preserve">advances previous theories and models by </w:t>
        </w:r>
      </w:ins>
      <w:r w:rsidR="00D77758" w:rsidRPr="00BE16EE">
        <w:rPr>
          <w:rFonts w:ascii="Times New Roman" w:hAnsi="Times New Roman" w:cs="Times New Roman"/>
          <w:color w:val="222222"/>
          <w:sz w:val="24"/>
          <w:szCs w:val="24"/>
          <w:shd w:val="clear" w:color="auto" w:fill="FFFFFF"/>
        </w:rPr>
        <w:t>encompass</w:t>
      </w:r>
      <w:ins w:id="41" w:author="Lang Chen" w:date="2016-01-25T10:32:00Z">
        <w:r w:rsidR="005A4DC4">
          <w:rPr>
            <w:rFonts w:ascii="Times New Roman" w:hAnsi="Times New Roman" w:cs="Times New Roman"/>
            <w:color w:val="222222"/>
            <w:sz w:val="24"/>
            <w:szCs w:val="24"/>
            <w:shd w:val="clear" w:color="auto" w:fill="FFFFFF"/>
          </w:rPr>
          <w:t>ing</w:t>
        </w:r>
      </w:ins>
      <w:del w:id="42" w:author="Lang Chen" w:date="2016-01-25T10:32:00Z">
        <w:r w:rsidR="00D77758" w:rsidRPr="00BE16EE" w:rsidDel="005A4DC4">
          <w:rPr>
            <w:rFonts w:ascii="Times New Roman" w:hAnsi="Times New Roman" w:cs="Times New Roman"/>
            <w:color w:val="222222"/>
            <w:sz w:val="24"/>
            <w:szCs w:val="24"/>
            <w:shd w:val="clear" w:color="auto" w:fill="FFFFFF"/>
          </w:rPr>
          <w:delText>es</w:delText>
        </w:r>
      </w:del>
      <w:r w:rsidR="00D77758" w:rsidRPr="00BE16EE">
        <w:rPr>
          <w:rFonts w:ascii="Times New Roman" w:hAnsi="Times New Roman" w:cs="Times New Roman"/>
          <w:color w:val="222222"/>
          <w:sz w:val="24"/>
          <w:szCs w:val="24"/>
          <w:shd w:val="clear" w:color="auto" w:fill="FFFFFF"/>
        </w:rPr>
        <w:t xml:space="preserve"> findings from systems neuroscience</w:t>
      </w:r>
      <w:r w:rsidR="008612DB">
        <w:rPr>
          <w:rFonts w:ascii="Times New Roman" w:hAnsi="Times New Roman" w:cs="Times New Roman"/>
          <w:color w:val="222222"/>
          <w:sz w:val="24"/>
          <w:szCs w:val="24"/>
          <w:shd w:val="clear" w:color="auto" w:fill="FFFFFF"/>
        </w:rPr>
        <w:t>; and</w:t>
      </w:r>
      <w:r w:rsidR="00AF0121" w:rsidRPr="00BE16EE">
        <w:rPr>
          <w:rFonts w:ascii="Times New Roman" w:hAnsi="Times New Roman" w:cs="Times New Roman"/>
          <w:color w:val="222222"/>
          <w:sz w:val="24"/>
          <w:szCs w:val="24"/>
          <w:shd w:val="clear" w:color="auto" w:fill="FFFFFF"/>
        </w:rPr>
        <w:t xml:space="preserve"> </w:t>
      </w:r>
      <w:r w:rsidR="008612DB">
        <w:rPr>
          <w:rFonts w:ascii="Times New Roman" w:hAnsi="Times New Roman" w:cs="Times New Roman"/>
          <w:color w:val="222222"/>
          <w:sz w:val="24"/>
          <w:szCs w:val="24"/>
          <w:shd w:val="clear" w:color="auto" w:fill="FFFFFF"/>
        </w:rPr>
        <w:t xml:space="preserve">second </w:t>
      </w:r>
      <w:r w:rsidR="00D77758" w:rsidRPr="00BE16EE">
        <w:rPr>
          <w:rFonts w:ascii="Times New Roman" w:hAnsi="Times New Roman" w:cs="Times New Roman"/>
          <w:color w:val="222222"/>
          <w:sz w:val="24"/>
          <w:szCs w:val="24"/>
          <w:shd w:val="clear" w:color="auto" w:fill="FFFFFF"/>
        </w:rPr>
        <w:t xml:space="preserve">(2) </w:t>
      </w:r>
      <w:r w:rsidR="008612DB">
        <w:rPr>
          <w:rFonts w:ascii="Times New Roman" w:hAnsi="Times New Roman" w:cs="Times New Roman"/>
          <w:color w:val="222222"/>
          <w:sz w:val="24"/>
          <w:szCs w:val="24"/>
          <w:shd w:val="clear" w:color="auto" w:fill="FFFFFF"/>
        </w:rPr>
        <w:t>to a</w:t>
      </w:r>
      <w:r w:rsidR="00E01497" w:rsidRPr="00BE16EE">
        <w:rPr>
          <w:rFonts w:ascii="Times New Roman" w:hAnsi="Times New Roman" w:cs="Times New Roman"/>
          <w:color w:val="222222"/>
          <w:sz w:val="24"/>
          <w:szCs w:val="24"/>
          <w:shd w:val="clear" w:color="auto" w:fill="FFFFFF"/>
        </w:rPr>
        <w:t>pply</w:t>
      </w:r>
      <w:r w:rsidR="00D77758" w:rsidRPr="00BE16EE">
        <w:rPr>
          <w:rFonts w:ascii="Times New Roman" w:hAnsi="Times New Roman" w:cs="Times New Roman"/>
          <w:color w:val="222222"/>
          <w:sz w:val="24"/>
          <w:szCs w:val="24"/>
          <w:shd w:val="clear" w:color="auto" w:fill="FFFFFF"/>
        </w:rPr>
        <w:t xml:space="preserve"> the </w:t>
      </w:r>
      <w:r w:rsidR="008612DB">
        <w:rPr>
          <w:rFonts w:ascii="Times New Roman" w:hAnsi="Times New Roman" w:cs="Times New Roman"/>
          <w:color w:val="222222"/>
          <w:sz w:val="24"/>
          <w:szCs w:val="24"/>
          <w:shd w:val="clear" w:color="auto" w:fill="FFFFFF"/>
        </w:rPr>
        <w:t xml:space="preserve">new </w:t>
      </w:r>
      <w:r w:rsidR="009245F9" w:rsidRPr="00BE16EE">
        <w:rPr>
          <w:rFonts w:ascii="Times New Roman" w:hAnsi="Times New Roman" w:cs="Times New Roman"/>
          <w:color w:val="222222"/>
          <w:sz w:val="24"/>
          <w:szCs w:val="24"/>
          <w:shd w:val="clear" w:color="auto" w:fill="FFFFFF"/>
        </w:rPr>
        <w:t>framework</w:t>
      </w:r>
      <w:r w:rsidR="00DB0393" w:rsidRPr="00BE16EE">
        <w:rPr>
          <w:rFonts w:ascii="Times New Roman" w:hAnsi="Times New Roman" w:cs="Times New Roman"/>
          <w:color w:val="222222"/>
          <w:sz w:val="24"/>
          <w:szCs w:val="24"/>
          <w:shd w:val="clear" w:color="auto" w:fill="FFFFFF"/>
        </w:rPr>
        <w:t xml:space="preserve"> </w:t>
      </w:r>
      <w:r w:rsidR="00D77758" w:rsidRPr="00BE16EE">
        <w:rPr>
          <w:rFonts w:ascii="Times New Roman" w:hAnsi="Times New Roman" w:cs="Times New Roman"/>
          <w:color w:val="222222"/>
          <w:sz w:val="24"/>
          <w:szCs w:val="24"/>
          <w:shd w:val="clear" w:color="auto" w:fill="FFFFFF"/>
        </w:rPr>
        <w:t xml:space="preserve">to </w:t>
      </w:r>
      <w:r w:rsidR="00E01497" w:rsidRPr="00BE16EE">
        <w:rPr>
          <w:rFonts w:ascii="Times New Roman" w:hAnsi="Times New Roman" w:cs="Times New Roman"/>
          <w:color w:val="222222"/>
          <w:sz w:val="24"/>
          <w:szCs w:val="24"/>
          <w:shd w:val="clear" w:color="auto" w:fill="FFFFFF"/>
        </w:rPr>
        <w:t xml:space="preserve">provide </w:t>
      </w:r>
      <w:ins w:id="43" w:author="Lang Chen" w:date="2016-01-25T10:33:00Z">
        <w:r w:rsidR="005A4DC4">
          <w:rPr>
            <w:rFonts w:ascii="Times New Roman" w:hAnsi="Times New Roman" w:cs="Times New Roman"/>
            <w:color w:val="222222"/>
            <w:sz w:val="24"/>
            <w:szCs w:val="24"/>
            <w:shd w:val="clear" w:color="auto" w:fill="FFFFFF"/>
          </w:rPr>
          <w:t xml:space="preserve">testable </w:t>
        </w:r>
      </w:ins>
      <w:r w:rsidR="00E01497" w:rsidRPr="00BE16EE">
        <w:rPr>
          <w:rFonts w:ascii="Times New Roman" w:hAnsi="Times New Roman" w:cs="Times New Roman"/>
          <w:color w:val="222222"/>
          <w:sz w:val="24"/>
          <w:szCs w:val="24"/>
          <w:shd w:val="clear" w:color="auto" w:fill="FFFFFF"/>
        </w:rPr>
        <w:t xml:space="preserve">hypotheses regarding </w:t>
      </w:r>
      <w:ins w:id="44" w:author="Lang Chen" w:date="2016-01-25T10:34:00Z">
        <w:r w:rsidR="005A4DC4">
          <w:rPr>
            <w:rFonts w:ascii="Times New Roman" w:hAnsi="Times New Roman" w:cs="Times New Roman"/>
            <w:color w:val="222222"/>
            <w:sz w:val="24"/>
            <w:szCs w:val="24"/>
            <w:shd w:val="clear" w:color="auto" w:fill="FFFFFF"/>
          </w:rPr>
          <w:t xml:space="preserve">the </w:t>
        </w:r>
      </w:ins>
      <w:ins w:id="45" w:author="Lang Chen" w:date="2016-01-25T10:35:00Z">
        <w:r w:rsidR="00B6319D">
          <w:rPr>
            <w:rFonts w:ascii="Times New Roman" w:hAnsi="Times New Roman" w:cs="Times New Roman"/>
            <w:color w:val="222222"/>
            <w:sz w:val="24"/>
            <w:szCs w:val="24"/>
            <w:shd w:val="clear" w:color="auto" w:fill="FFFFFF"/>
          </w:rPr>
          <w:t xml:space="preserve">mechanism and consequences of the </w:t>
        </w:r>
      </w:ins>
      <w:ins w:id="46" w:author="Lang Chen" w:date="2016-01-25T10:34:00Z">
        <w:r w:rsidR="005A4DC4">
          <w:rPr>
            <w:rFonts w:ascii="Times New Roman" w:hAnsi="Times New Roman" w:cs="Times New Roman"/>
            <w:color w:val="222222"/>
            <w:sz w:val="24"/>
            <w:szCs w:val="24"/>
            <w:shd w:val="clear" w:color="auto" w:fill="FFFFFF"/>
          </w:rPr>
          <w:t xml:space="preserve">interaction between multiple systems such as </w:t>
        </w:r>
      </w:ins>
      <w:r w:rsidR="00E01497" w:rsidRPr="00BE16EE">
        <w:rPr>
          <w:rFonts w:ascii="Times New Roman" w:hAnsi="Times New Roman" w:cs="Times New Roman"/>
          <w:color w:val="222222"/>
          <w:sz w:val="24"/>
          <w:szCs w:val="24"/>
          <w:shd w:val="clear" w:color="auto" w:fill="FFFFFF"/>
        </w:rPr>
        <w:t xml:space="preserve">observed comorbidities </w:t>
      </w:r>
      <w:r w:rsidR="00274992">
        <w:rPr>
          <w:rFonts w:ascii="Times New Roman" w:hAnsi="Times New Roman" w:cs="Times New Roman"/>
          <w:color w:val="222222"/>
          <w:sz w:val="24"/>
          <w:szCs w:val="24"/>
          <w:shd w:val="clear" w:color="auto" w:fill="FFFFFF"/>
        </w:rPr>
        <w:t>relating</w:t>
      </w:r>
      <w:r w:rsidR="00E01497" w:rsidRPr="00BE16EE">
        <w:rPr>
          <w:rFonts w:ascii="Times New Roman" w:hAnsi="Times New Roman" w:cs="Times New Roman"/>
          <w:color w:val="222222"/>
          <w:sz w:val="24"/>
          <w:szCs w:val="24"/>
          <w:shd w:val="clear" w:color="auto" w:fill="FFFFFF"/>
        </w:rPr>
        <w:t xml:space="preserve"> </w:t>
      </w:r>
      <w:del w:id="47" w:author="Lang Chen" w:date="2016-01-25T10:35:00Z">
        <w:r w:rsidR="00E01497" w:rsidRPr="00BE16EE" w:rsidDel="00B6319D">
          <w:rPr>
            <w:rFonts w:ascii="Times New Roman" w:hAnsi="Times New Roman" w:cs="Times New Roman"/>
            <w:color w:val="222222"/>
            <w:sz w:val="24"/>
            <w:szCs w:val="24"/>
            <w:shd w:val="clear" w:color="auto" w:fill="FFFFFF"/>
          </w:rPr>
          <w:delText>atypical language and arithmetic development</w:delText>
        </w:r>
      </w:del>
      <w:ins w:id="48" w:author="Lang Chen" w:date="2016-01-25T10:35:00Z">
        <w:r w:rsidR="00B6319D">
          <w:rPr>
            <w:rFonts w:ascii="Times New Roman" w:hAnsi="Times New Roman" w:cs="Times New Roman"/>
            <w:color w:val="222222"/>
            <w:sz w:val="24"/>
            <w:szCs w:val="24"/>
            <w:shd w:val="clear" w:color="auto" w:fill="FFFFFF"/>
          </w:rPr>
          <w:t>arithmetic and reading difficulties in children</w:t>
        </w:r>
      </w:ins>
      <w:r w:rsidR="00DB0393" w:rsidRPr="00BE16EE">
        <w:rPr>
          <w:rFonts w:ascii="Times New Roman" w:hAnsi="Times New Roman" w:cs="Times New Roman"/>
          <w:color w:val="222222"/>
          <w:sz w:val="24"/>
          <w:szCs w:val="24"/>
          <w:shd w:val="clear" w:color="auto" w:fill="FFFFFF"/>
        </w:rPr>
        <w:t>.</w:t>
      </w:r>
      <w:ins w:id="49" w:author="Jeff Shrager" w:date="2016-02-02T14:40:00Z">
        <w:r w:rsidR="00B339F8">
          <w:rPr>
            <w:rFonts w:ascii="Times New Roman" w:hAnsi="Times New Roman" w:cs="Times New Roman"/>
            <w:color w:val="222222"/>
            <w:sz w:val="24"/>
            <w:szCs w:val="24"/>
            <w:shd w:val="clear" w:color="auto" w:fill="FFFFFF"/>
          </w:rPr>
          <w:t xml:space="preserve"> </w:t>
        </w:r>
      </w:ins>
    </w:p>
    <w:p w14:paraId="32AE047F" w14:textId="58EF46EA" w:rsidR="009245F9" w:rsidRPr="00BE16EE" w:rsidRDefault="009245F9" w:rsidP="0011630F">
      <w:pPr>
        <w:rPr>
          <w:rFonts w:ascii="Times New Roman" w:hAnsi="Times New Roman" w:cs="Times New Roman"/>
          <w:color w:val="222222"/>
          <w:sz w:val="24"/>
          <w:szCs w:val="24"/>
          <w:u w:val="single"/>
          <w:shd w:val="clear" w:color="auto" w:fill="FFFFFF"/>
          <w:lang w:eastAsia="zh-CN"/>
          <w:rPrChange w:id="50" w:author="Jeff Shrager" w:date="2016-01-20T18:23:00Z">
            <w:rPr>
              <w:rFonts w:ascii="Times New Roman" w:hAnsi="Times New Roman" w:cs="Times New Roman"/>
              <w:b/>
              <w:color w:val="222222"/>
              <w:sz w:val="24"/>
              <w:szCs w:val="24"/>
              <w:u w:val="single"/>
              <w:shd w:val="clear" w:color="auto" w:fill="FFFFFF"/>
              <w:lang w:eastAsia="zh-CN"/>
            </w:rPr>
          </w:rPrChange>
        </w:rPr>
      </w:pPr>
      <w:commentRangeStart w:id="51"/>
      <w:r w:rsidRPr="00BE16EE">
        <w:rPr>
          <w:rFonts w:ascii="Times New Roman" w:hAnsi="Times New Roman" w:cs="Times New Roman"/>
          <w:color w:val="222222"/>
          <w:sz w:val="24"/>
          <w:szCs w:val="24"/>
          <w:u w:val="single"/>
          <w:shd w:val="clear" w:color="auto" w:fill="FFFFFF"/>
          <w:rPrChange w:id="52" w:author="Jeff Shrager" w:date="2016-01-20T18:23:00Z">
            <w:rPr>
              <w:rFonts w:ascii="Times New Roman" w:hAnsi="Times New Roman" w:cs="Times New Roman"/>
              <w:b/>
              <w:color w:val="222222"/>
              <w:sz w:val="24"/>
              <w:szCs w:val="24"/>
              <w:u w:val="single"/>
              <w:shd w:val="clear" w:color="auto" w:fill="FFFFFF"/>
            </w:rPr>
          </w:rPrChange>
        </w:rPr>
        <w:t>Specific Aims</w:t>
      </w:r>
      <w:commentRangeEnd w:id="51"/>
      <w:r w:rsidR="00F131AA">
        <w:rPr>
          <w:rStyle w:val="CommentReference"/>
        </w:rPr>
        <w:commentReference w:id="51"/>
      </w:r>
    </w:p>
    <w:p w14:paraId="33EF90EC" w14:textId="0DED7E08" w:rsidR="005A68FD" w:rsidRPr="00BE16EE" w:rsidRDefault="009245F9" w:rsidP="007B2D5E">
      <w:pPr>
        <w:spacing w:after="0" w:line="240" w:lineRule="auto"/>
        <w:rPr>
          <w:rFonts w:ascii="Times New Roman" w:hAnsi="Times New Roman" w:cs="Times New Roman"/>
          <w:sz w:val="24"/>
          <w:szCs w:val="24"/>
          <w:u w:val="single"/>
          <w:lang w:eastAsia="zh-CN"/>
          <w:rPrChange w:id="53" w:author="Jeff Shrager" w:date="2016-01-20T18:23:00Z">
            <w:rPr>
              <w:rFonts w:ascii="Times New Roman" w:hAnsi="Times New Roman" w:cs="Times New Roman"/>
              <w:b/>
              <w:sz w:val="24"/>
              <w:szCs w:val="24"/>
              <w:u w:val="single"/>
              <w:lang w:eastAsia="zh-CN"/>
            </w:rPr>
          </w:rPrChange>
        </w:rPr>
      </w:pPr>
      <w:r w:rsidRPr="00BE16EE">
        <w:rPr>
          <w:rFonts w:ascii="Times New Roman" w:hAnsi="Times New Roman" w:cs="Times New Roman"/>
          <w:sz w:val="24"/>
          <w:szCs w:val="24"/>
          <w:u w:val="single"/>
          <w:rPrChange w:id="54" w:author="Jeff Shrager" w:date="2016-01-20T18:23:00Z">
            <w:rPr>
              <w:rFonts w:ascii="Times New Roman" w:hAnsi="Times New Roman" w:cs="Times New Roman"/>
              <w:b/>
              <w:sz w:val="24"/>
              <w:szCs w:val="24"/>
              <w:u w:val="single"/>
            </w:rPr>
          </w:rPrChange>
        </w:rPr>
        <w:t>Aim</w:t>
      </w:r>
      <w:r w:rsidR="007B2D5E" w:rsidRPr="00BE16EE">
        <w:rPr>
          <w:rFonts w:ascii="Times New Roman" w:hAnsi="Times New Roman" w:cs="Times New Roman"/>
          <w:sz w:val="24"/>
          <w:szCs w:val="24"/>
          <w:u w:val="single"/>
          <w:rPrChange w:id="55" w:author="Jeff Shrager" w:date="2016-01-20T18:23:00Z">
            <w:rPr>
              <w:rFonts w:ascii="Times New Roman" w:hAnsi="Times New Roman" w:cs="Times New Roman"/>
              <w:b/>
              <w:sz w:val="24"/>
              <w:szCs w:val="24"/>
              <w:u w:val="single"/>
            </w:rPr>
          </w:rPrChange>
        </w:rPr>
        <w:t xml:space="preserve"> 1</w:t>
      </w:r>
      <w:r w:rsidR="007B2D5E" w:rsidRPr="005F0037">
        <w:rPr>
          <w:rFonts w:ascii="Times New Roman" w:hAnsi="Times New Roman" w:cs="Times New Roman"/>
          <w:sz w:val="24"/>
          <w:szCs w:val="24"/>
          <w:u w:val="single"/>
        </w:rPr>
        <w:t xml:space="preserve">: </w:t>
      </w:r>
      <w:commentRangeStart w:id="56"/>
      <w:ins w:id="57" w:author="Lang Chen" w:date="2016-01-25T10:36:00Z">
        <w:r w:rsidR="00BD6B47">
          <w:rPr>
            <w:rFonts w:ascii="Times New Roman" w:hAnsi="Times New Roman" w:cs="Times New Roman"/>
            <w:sz w:val="24"/>
            <w:szCs w:val="24"/>
            <w:u w:val="single"/>
          </w:rPr>
          <w:t xml:space="preserve">Establish a new </w:t>
        </w:r>
      </w:ins>
      <w:del w:id="58" w:author="Lang Chen" w:date="2016-01-25T10:36:00Z">
        <w:r w:rsidR="00D658BA" w:rsidDel="00BD6B47">
          <w:rPr>
            <w:rFonts w:ascii="Times New Roman" w:hAnsi="Times New Roman" w:cs="Times New Roman"/>
            <w:sz w:val="24"/>
            <w:szCs w:val="24"/>
            <w:u w:val="single"/>
          </w:rPr>
          <w:delText>R</w:delText>
        </w:r>
        <w:r w:rsidR="002A6B92" w:rsidDel="00BD6B47">
          <w:rPr>
            <w:rFonts w:ascii="Times New Roman" w:hAnsi="Times New Roman" w:cs="Times New Roman"/>
            <w:sz w:val="24"/>
            <w:szCs w:val="24"/>
            <w:u w:val="single"/>
          </w:rPr>
          <w:delText xml:space="preserve">evise </w:delText>
        </w:r>
        <w:r w:rsidR="00D658BA" w:rsidDel="00BD6B47">
          <w:rPr>
            <w:rFonts w:ascii="Times New Roman" w:hAnsi="Times New Roman" w:cs="Times New Roman"/>
            <w:sz w:val="24"/>
            <w:szCs w:val="24"/>
            <w:u w:val="single"/>
          </w:rPr>
          <w:delText>existing</w:delText>
        </w:r>
      </w:del>
      <w:ins w:id="59" w:author="Lang Chen" w:date="2016-01-25T10:36:00Z">
        <w:r w:rsidR="00BD6B47">
          <w:rPr>
            <w:rFonts w:ascii="Times New Roman" w:hAnsi="Times New Roman" w:cs="Times New Roman"/>
            <w:sz w:val="24"/>
            <w:szCs w:val="24"/>
            <w:u w:val="single"/>
          </w:rPr>
          <w:t>neuro</w:t>
        </w:r>
      </w:ins>
      <w:del w:id="60" w:author="Lang Chen" w:date="2016-01-25T10:36:00Z">
        <w:r w:rsidR="00C32EF4" w:rsidDel="00BD6B47">
          <w:rPr>
            <w:rFonts w:ascii="Times New Roman" w:hAnsi="Times New Roman" w:cs="Times New Roman"/>
            <w:sz w:val="24"/>
            <w:szCs w:val="24"/>
            <w:u w:val="single"/>
          </w:rPr>
          <w:delText xml:space="preserve"> </w:delText>
        </w:r>
      </w:del>
      <w:r w:rsidRPr="00BE16EE">
        <w:rPr>
          <w:rFonts w:ascii="Times New Roman" w:hAnsi="Times New Roman" w:cs="Times New Roman"/>
          <w:sz w:val="24"/>
          <w:szCs w:val="24"/>
          <w:u w:val="single"/>
          <w:rPrChange w:id="61" w:author="Jeff Shrager" w:date="2016-01-20T18:23:00Z">
            <w:rPr>
              <w:rFonts w:ascii="Times New Roman" w:hAnsi="Times New Roman" w:cs="Times New Roman"/>
              <w:b/>
              <w:sz w:val="24"/>
              <w:szCs w:val="24"/>
              <w:u w:val="single"/>
            </w:rPr>
          </w:rPrChange>
        </w:rPr>
        <w:t>computational</w:t>
      </w:r>
      <w:ins w:id="62" w:author="Lang Chen" w:date="2016-01-25T10:36:00Z">
        <w:r w:rsidR="00BD6B47">
          <w:rPr>
            <w:rFonts w:ascii="Times New Roman" w:hAnsi="Times New Roman" w:cs="Times New Roman"/>
            <w:sz w:val="24"/>
            <w:szCs w:val="24"/>
            <w:u w:val="single"/>
          </w:rPr>
          <w:t xml:space="preserve"> framework</w:t>
        </w:r>
      </w:ins>
      <w:commentRangeEnd w:id="56"/>
      <w:ins w:id="63" w:author="Lang Chen" w:date="2016-01-25T10:37:00Z">
        <w:r w:rsidR="00BD6B47">
          <w:rPr>
            <w:rStyle w:val="CommentReference"/>
          </w:rPr>
          <w:commentReference w:id="56"/>
        </w:r>
      </w:ins>
      <w:del w:id="65" w:author="Lang Chen" w:date="2016-01-25T10:36:00Z">
        <w:r w:rsidR="007B2D5E" w:rsidRPr="00BE16EE" w:rsidDel="00BD6B47">
          <w:rPr>
            <w:rFonts w:ascii="Times New Roman" w:hAnsi="Times New Roman" w:cs="Times New Roman"/>
            <w:sz w:val="24"/>
            <w:szCs w:val="24"/>
            <w:u w:val="single"/>
            <w:rPrChange w:id="66" w:author="Jeff Shrager" w:date="2016-01-20T18:23:00Z">
              <w:rPr>
                <w:rFonts w:ascii="Times New Roman" w:hAnsi="Times New Roman" w:cs="Times New Roman"/>
                <w:b/>
                <w:sz w:val="24"/>
                <w:szCs w:val="24"/>
                <w:u w:val="single"/>
              </w:rPr>
            </w:rPrChange>
          </w:rPr>
          <w:delText xml:space="preserve"> model</w:delText>
        </w:r>
        <w:r w:rsidR="002A6B92" w:rsidDel="00BD6B47">
          <w:rPr>
            <w:rFonts w:ascii="Times New Roman" w:hAnsi="Times New Roman" w:cs="Times New Roman"/>
            <w:sz w:val="24"/>
            <w:szCs w:val="24"/>
            <w:u w:val="single"/>
          </w:rPr>
          <w:delText>s</w:delText>
        </w:r>
      </w:del>
      <w:r w:rsidR="007B2D5E" w:rsidRPr="00BE16EE">
        <w:rPr>
          <w:rFonts w:ascii="Times New Roman" w:hAnsi="Times New Roman" w:cs="Times New Roman"/>
          <w:sz w:val="24"/>
          <w:szCs w:val="24"/>
          <w:u w:val="single"/>
          <w:rPrChange w:id="67" w:author="Jeff Shrager" w:date="2016-01-20T18:23:00Z">
            <w:rPr>
              <w:rFonts w:ascii="Times New Roman" w:hAnsi="Times New Roman" w:cs="Times New Roman"/>
              <w:b/>
              <w:sz w:val="24"/>
              <w:szCs w:val="24"/>
              <w:u w:val="single"/>
            </w:rPr>
          </w:rPrChange>
        </w:rPr>
        <w:t xml:space="preserve"> of children’s arithmetic </w:t>
      </w:r>
      <w:r w:rsidR="00D658BA">
        <w:rPr>
          <w:rFonts w:ascii="Times New Roman" w:hAnsi="Times New Roman" w:cs="Times New Roman"/>
          <w:sz w:val="24"/>
          <w:szCs w:val="24"/>
          <w:u w:val="single"/>
        </w:rPr>
        <w:t>strategy use and change</w:t>
      </w:r>
      <w:r w:rsidR="00D658BA" w:rsidRPr="00BE16EE">
        <w:rPr>
          <w:rFonts w:ascii="Times New Roman" w:hAnsi="Times New Roman" w:cs="Times New Roman"/>
          <w:sz w:val="24"/>
          <w:szCs w:val="24"/>
          <w:u w:val="single"/>
          <w:rPrChange w:id="68" w:author="Jeff Shrager" w:date="2016-01-20T18:23:00Z">
            <w:rPr>
              <w:rFonts w:ascii="Times New Roman" w:hAnsi="Times New Roman" w:cs="Times New Roman"/>
              <w:b/>
              <w:sz w:val="24"/>
              <w:szCs w:val="24"/>
              <w:u w:val="single"/>
            </w:rPr>
          </w:rPrChange>
        </w:rPr>
        <w:t xml:space="preserve"> </w:t>
      </w:r>
      <w:r w:rsidR="002A6B92">
        <w:rPr>
          <w:rFonts w:ascii="Times New Roman" w:hAnsi="Times New Roman" w:cs="Times New Roman"/>
          <w:sz w:val="24"/>
          <w:szCs w:val="24"/>
          <w:u w:val="single"/>
        </w:rPr>
        <w:t xml:space="preserve">to encompass </w:t>
      </w:r>
      <w:r w:rsidR="00D658BA">
        <w:rPr>
          <w:rFonts w:ascii="Times New Roman" w:hAnsi="Times New Roman" w:cs="Times New Roman"/>
          <w:sz w:val="24"/>
          <w:szCs w:val="24"/>
          <w:u w:val="single"/>
        </w:rPr>
        <w:t xml:space="preserve">our </w:t>
      </w:r>
      <w:r w:rsidR="002A6B92">
        <w:rPr>
          <w:rFonts w:ascii="Times New Roman" w:hAnsi="Times New Roman" w:cs="Times New Roman"/>
          <w:sz w:val="24"/>
          <w:szCs w:val="24"/>
          <w:u w:val="single"/>
        </w:rPr>
        <w:t xml:space="preserve">recent </w:t>
      </w:r>
      <w:r w:rsidR="00D658BA">
        <w:rPr>
          <w:rFonts w:ascii="Times New Roman" w:hAnsi="Times New Roman" w:cs="Times New Roman"/>
          <w:sz w:val="24"/>
          <w:szCs w:val="24"/>
          <w:u w:val="single"/>
        </w:rPr>
        <w:t>understanding</w:t>
      </w:r>
      <w:r w:rsidR="00C32EF4">
        <w:rPr>
          <w:rFonts w:ascii="Times New Roman" w:hAnsi="Times New Roman" w:cs="Times New Roman"/>
          <w:sz w:val="24"/>
          <w:szCs w:val="24"/>
          <w:u w:val="single"/>
        </w:rPr>
        <w:t xml:space="preserve"> </w:t>
      </w:r>
      <w:r w:rsidR="00D658BA">
        <w:rPr>
          <w:rFonts w:ascii="Times New Roman" w:hAnsi="Times New Roman" w:cs="Times New Roman"/>
          <w:sz w:val="24"/>
          <w:szCs w:val="24"/>
          <w:u w:val="single"/>
        </w:rPr>
        <w:t xml:space="preserve">of how the brain </w:t>
      </w:r>
      <w:r w:rsidR="00F10795" w:rsidRPr="00F10795">
        <w:rPr>
          <w:rFonts w:ascii="Times New Roman" w:hAnsi="Times New Roman" w:cs="Times New Roman"/>
          <w:i/>
          <w:sz w:val="24"/>
          <w:szCs w:val="24"/>
          <w:u w:val="single"/>
          <w:rPrChange w:id="69" w:author="Jeff Shrager" w:date="2016-01-20T18:44:00Z">
            <w:rPr>
              <w:rFonts w:ascii="Times New Roman" w:hAnsi="Times New Roman" w:cs="Times New Roman"/>
              <w:sz w:val="24"/>
              <w:szCs w:val="24"/>
              <w:u w:val="single"/>
            </w:rPr>
          </w:rPrChange>
        </w:rPr>
        <w:t>typically</w:t>
      </w:r>
      <w:r w:rsidR="00F10795">
        <w:rPr>
          <w:rFonts w:ascii="Times New Roman" w:hAnsi="Times New Roman" w:cs="Times New Roman"/>
          <w:sz w:val="24"/>
          <w:szCs w:val="24"/>
          <w:u w:val="single"/>
        </w:rPr>
        <w:t xml:space="preserve"> </w:t>
      </w:r>
      <w:r w:rsidR="00D658BA">
        <w:rPr>
          <w:rFonts w:ascii="Times New Roman" w:hAnsi="Times New Roman" w:cs="Times New Roman"/>
          <w:sz w:val="24"/>
          <w:szCs w:val="24"/>
          <w:u w:val="single"/>
        </w:rPr>
        <w:t xml:space="preserve">works </w:t>
      </w:r>
      <w:r w:rsidR="00F10795">
        <w:rPr>
          <w:rFonts w:ascii="Times New Roman" w:hAnsi="Times New Roman" w:cs="Times New Roman"/>
          <w:sz w:val="24"/>
          <w:szCs w:val="24"/>
          <w:u w:val="single"/>
        </w:rPr>
        <w:t xml:space="preserve">and develops </w:t>
      </w:r>
      <w:r w:rsidR="00D658BA">
        <w:rPr>
          <w:rFonts w:ascii="Times New Roman" w:hAnsi="Times New Roman" w:cs="Times New Roman"/>
          <w:sz w:val="24"/>
          <w:szCs w:val="24"/>
          <w:u w:val="single"/>
        </w:rPr>
        <w:t>as a</w:t>
      </w:r>
      <w:r w:rsidR="00C32EF4">
        <w:rPr>
          <w:rFonts w:ascii="Times New Roman" w:hAnsi="Times New Roman" w:cs="Times New Roman"/>
          <w:sz w:val="24"/>
          <w:szCs w:val="24"/>
          <w:u w:val="single"/>
        </w:rPr>
        <w:t xml:space="preserve"> </w:t>
      </w:r>
      <w:r w:rsidR="00D658BA">
        <w:rPr>
          <w:rFonts w:ascii="Times New Roman" w:hAnsi="Times New Roman" w:cs="Times New Roman"/>
          <w:sz w:val="24"/>
          <w:szCs w:val="24"/>
          <w:u w:val="single"/>
        </w:rPr>
        <w:t xml:space="preserve">cognitive </w:t>
      </w:r>
      <w:r w:rsidR="00A11138" w:rsidRPr="00BE16EE">
        <w:rPr>
          <w:rFonts w:ascii="Times New Roman" w:hAnsi="Times New Roman" w:cs="Times New Roman"/>
          <w:sz w:val="24"/>
          <w:szCs w:val="24"/>
          <w:u w:val="single"/>
          <w:lang w:eastAsia="zh-CN"/>
          <w:rPrChange w:id="70" w:author="Jeff Shrager" w:date="2016-01-20T18:23:00Z">
            <w:rPr>
              <w:rFonts w:ascii="Times New Roman" w:hAnsi="Times New Roman" w:cs="Times New Roman"/>
              <w:b/>
              <w:sz w:val="24"/>
              <w:szCs w:val="24"/>
              <w:u w:val="single"/>
              <w:lang w:eastAsia="zh-CN"/>
            </w:rPr>
          </w:rPrChange>
        </w:rPr>
        <w:t>system</w:t>
      </w:r>
      <w:r w:rsidR="007B2D5E" w:rsidRPr="00BE16EE">
        <w:rPr>
          <w:rFonts w:ascii="Times New Roman" w:hAnsi="Times New Roman" w:cs="Times New Roman"/>
          <w:sz w:val="24"/>
          <w:szCs w:val="24"/>
          <w:u w:val="single"/>
          <w:lang w:eastAsia="zh-CN"/>
          <w:rPrChange w:id="71" w:author="Jeff Shrager" w:date="2016-01-20T18:23:00Z">
            <w:rPr>
              <w:rFonts w:ascii="Times New Roman" w:hAnsi="Times New Roman" w:cs="Times New Roman"/>
              <w:b/>
              <w:sz w:val="24"/>
              <w:szCs w:val="24"/>
              <w:u w:val="single"/>
              <w:lang w:eastAsia="zh-CN"/>
            </w:rPr>
          </w:rPrChange>
        </w:rPr>
        <w:t xml:space="preserve">. </w:t>
      </w:r>
    </w:p>
    <w:p w14:paraId="36011A28" w14:textId="5156E5BF" w:rsidR="00D658BA" w:rsidRDefault="007B2D5E" w:rsidP="007B2D5E">
      <w:pPr>
        <w:spacing w:after="0" w:line="240" w:lineRule="auto"/>
        <w:rPr>
          <w:ins w:id="72" w:author="Jeff Shrager" w:date="2016-02-02T14:53:00Z"/>
          <w:rFonts w:ascii="Times New Roman" w:hAnsi="Times New Roman" w:cs="Times New Roman"/>
          <w:sz w:val="24"/>
          <w:szCs w:val="24"/>
        </w:rPr>
      </w:pPr>
      <w:r w:rsidRPr="00BE16EE">
        <w:rPr>
          <w:rFonts w:ascii="Times New Roman" w:hAnsi="Times New Roman" w:cs="Times New Roman"/>
          <w:i/>
          <w:sz w:val="24"/>
          <w:szCs w:val="24"/>
          <w:rPrChange w:id="73" w:author="Jeff Shrager" w:date="2016-01-20T18:23:00Z">
            <w:rPr>
              <w:rFonts w:ascii="Times New Roman" w:hAnsi="Times New Roman" w:cs="Times New Roman"/>
              <w:b/>
              <w:i/>
              <w:sz w:val="24"/>
              <w:szCs w:val="24"/>
            </w:rPr>
          </w:rPrChange>
        </w:rPr>
        <w:t>Hypothesis 1</w:t>
      </w:r>
      <w:r w:rsidR="00A11138" w:rsidRPr="00BE16EE">
        <w:rPr>
          <w:rFonts w:ascii="Times New Roman" w:hAnsi="Times New Roman" w:cs="Times New Roman"/>
          <w:i/>
          <w:sz w:val="24"/>
          <w:szCs w:val="24"/>
          <w:rPrChange w:id="74" w:author="Jeff Shrager" w:date="2016-01-20T18:23:00Z">
            <w:rPr>
              <w:rFonts w:ascii="Times New Roman" w:hAnsi="Times New Roman" w:cs="Times New Roman"/>
              <w:b/>
              <w:i/>
              <w:sz w:val="24"/>
              <w:szCs w:val="24"/>
            </w:rPr>
          </w:rPrChange>
        </w:rPr>
        <w:t>A</w:t>
      </w:r>
      <w:r w:rsidRPr="005F0037">
        <w:rPr>
          <w:rFonts w:ascii="Times New Roman" w:hAnsi="Times New Roman" w:cs="Times New Roman"/>
          <w:sz w:val="24"/>
          <w:szCs w:val="24"/>
        </w:rPr>
        <w:t xml:space="preserve">: </w:t>
      </w:r>
      <w:ins w:id="75" w:author="Jeff Shrager" w:date="2016-02-02T14:55:00Z">
        <w:r w:rsidR="00C8785E">
          <w:rPr>
            <w:rFonts w:ascii="Times New Roman" w:hAnsi="Times New Roman" w:cs="Times New Roman"/>
            <w:sz w:val="24"/>
            <w:szCs w:val="24"/>
          </w:rPr>
          <w:t>[[replication]]</w:t>
        </w:r>
      </w:ins>
      <w:r w:rsidR="00D658BA">
        <w:rPr>
          <w:rFonts w:ascii="Times New Roman" w:hAnsi="Times New Roman" w:cs="Times New Roman"/>
          <w:sz w:val="24"/>
          <w:szCs w:val="24"/>
        </w:rPr>
        <w:t xml:space="preserve">The </w:t>
      </w:r>
      <w:ins w:id="76" w:author="Lang Chen" w:date="2016-01-25T10:37:00Z">
        <w:r w:rsidR="00BD6B47">
          <w:rPr>
            <w:rFonts w:ascii="Times New Roman" w:hAnsi="Times New Roman" w:cs="Times New Roman"/>
            <w:sz w:val="24"/>
            <w:szCs w:val="24"/>
          </w:rPr>
          <w:t>new</w:t>
        </w:r>
      </w:ins>
      <w:del w:id="77" w:author="Lang Chen" w:date="2016-01-25T10:37:00Z">
        <w:r w:rsidR="00D658BA" w:rsidDel="00BD6B47">
          <w:rPr>
            <w:rFonts w:ascii="Times New Roman" w:hAnsi="Times New Roman" w:cs="Times New Roman"/>
            <w:sz w:val="24"/>
            <w:szCs w:val="24"/>
          </w:rPr>
          <w:delText>revised</w:delText>
        </w:r>
      </w:del>
      <w:r w:rsidR="00D658BA">
        <w:rPr>
          <w:rFonts w:ascii="Times New Roman" w:hAnsi="Times New Roman" w:cs="Times New Roman"/>
          <w:sz w:val="24"/>
          <w:szCs w:val="24"/>
        </w:rPr>
        <w:t xml:space="preserve"> models can re</w:t>
      </w:r>
      <w:r w:rsidR="004124FC" w:rsidRPr="005F0037">
        <w:rPr>
          <w:rFonts w:ascii="Times New Roman" w:hAnsi="Times New Roman" w:cs="Times New Roman"/>
          <w:sz w:val="24"/>
          <w:szCs w:val="24"/>
        </w:rPr>
        <w:t>produce</w:t>
      </w:r>
      <w:r w:rsidR="00D658BA">
        <w:rPr>
          <w:rFonts w:ascii="Times New Roman" w:hAnsi="Times New Roman" w:cs="Times New Roman"/>
          <w:sz w:val="24"/>
          <w:szCs w:val="24"/>
        </w:rPr>
        <w:t xml:space="preserve"> observed regularities in strategy usage and change, a</w:t>
      </w:r>
      <w:r w:rsidR="007606BE">
        <w:rPr>
          <w:rFonts w:ascii="Times New Roman" w:hAnsi="Times New Roman" w:cs="Times New Roman"/>
          <w:sz w:val="24"/>
          <w:szCs w:val="24"/>
        </w:rPr>
        <w:t xml:space="preserve">s could the old models. </w:t>
      </w:r>
      <w:ins w:id="78" w:author="Jeff Shrager" w:date="2016-02-02T14:43:00Z">
        <w:r w:rsidR="00D120E8">
          <w:rPr>
            <w:rFonts w:ascii="Times New Roman" w:hAnsi="Times New Roman" w:cs="Times New Roman"/>
            <w:sz w:val="24"/>
            <w:szCs w:val="24"/>
          </w:rPr>
          <w:t xml:space="preserve">[Do we need this? </w:t>
        </w:r>
      </w:ins>
      <w:r w:rsidR="007606BE">
        <w:rPr>
          <w:rFonts w:ascii="Times New Roman" w:hAnsi="Times New Roman" w:cs="Times New Roman"/>
          <w:sz w:val="24"/>
          <w:szCs w:val="24"/>
        </w:rPr>
        <w:t>(I.e., T</w:t>
      </w:r>
      <w:r w:rsidR="00D658BA">
        <w:rPr>
          <w:rFonts w:ascii="Times New Roman" w:hAnsi="Times New Roman" w:cs="Times New Roman"/>
          <w:sz w:val="24"/>
          <w:szCs w:val="24"/>
        </w:rPr>
        <w:t>hey are no worse than the existing models</w:t>
      </w:r>
      <w:r w:rsidR="007606BE">
        <w:rPr>
          <w:rFonts w:ascii="Times New Roman" w:hAnsi="Times New Roman" w:cs="Times New Roman"/>
          <w:sz w:val="24"/>
          <w:szCs w:val="24"/>
        </w:rPr>
        <w:t xml:space="preserve"> in encompassing the basic performance data</w:t>
      </w:r>
      <w:r w:rsidR="00D658BA">
        <w:rPr>
          <w:rFonts w:ascii="Times New Roman" w:hAnsi="Times New Roman" w:cs="Times New Roman"/>
          <w:sz w:val="24"/>
          <w:szCs w:val="24"/>
        </w:rPr>
        <w:t>.)</w:t>
      </w:r>
      <w:ins w:id="79" w:author="Jeff Shrager" w:date="2016-02-02T14:43:00Z">
        <w:r w:rsidR="00D120E8">
          <w:rPr>
            <w:rFonts w:ascii="Times New Roman" w:hAnsi="Times New Roman" w:cs="Times New Roman"/>
            <w:sz w:val="24"/>
            <w:szCs w:val="24"/>
          </w:rPr>
          <w:t>]</w:t>
        </w:r>
      </w:ins>
    </w:p>
    <w:p w14:paraId="08DFE74F" w14:textId="6248586D" w:rsidR="00C8785E" w:rsidRDefault="00C8785E" w:rsidP="007B2D5E">
      <w:pPr>
        <w:spacing w:after="0" w:line="240" w:lineRule="auto"/>
        <w:rPr>
          <w:rFonts w:ascii="Times New Roman" w:hAnsi="Times New Roman" w:cs="Times New Roman"/>
          <w:sz w:val="24"/>
          <w:szCs w:val="24"/>
        </w:rPr>
      </w:pPr>
      <w:ins w:id="80" w:author="Jeff Shrager" w:date="2016-02-02T14:53:00Z">
        <w:r>
          <w:rPr>
            <w:rFonts w:ascii="Times New Roman" w:hAnsi="Times New Roman" w:cs="Times New Roman"/>
            <w:sz w:val="24"/>
            <w:szCs w:val="24"/>
          </w:rPr>
          <w:t xml:space="preserve">H1b(and c combined) could read: Based upon SNS findings and </w:t>
        </w:r>
        <w:proofErr w:type="spellStart"/>
        <w:r>
          <w:rPr>
            <w:rFonts w:ascii="Times New Roman" w:hAnsi="Times New Roman" w:cs="Times New Roman"/>
            <w:sz w:val="24"/>
            <w:szCs w:val="24"/>
          </w:rPr>
          <w:t>hyps</w:t>
        </w:r>
        <w:proofErr w:type="spellEnd"/>
        <w:r>
          <w:rPr>
            <w:rFonts w:ascii="Times New Roman" w:hAnsi="Times New Roman" w:cs="Times New Roman"/>
            <w:sz w:val="24"/>
            <w:szCs w:val="24"/>
          </w:rPr>
          <w:t xml:space="preserve"> re wiring changes, can we </w:t>
        </w:r>
        <w:proofErr w:type="spellStart"/>
        <w:r>
          <w:rPr>
            <w:rFonts w:ascii="Times New Roman" w:hAnsi="Times New Roman" w:cs="Times New Roman"/>
            <w:sz w:val="24"/>
            <w:szCs w:val="24"/>
          </w:rPr>
          <w:t>probide</w:t>
        </w:r>
        <w:proofErr w:type="spellEnd"/>
        <w:r>
          <w:rPr>
            <w:rFonts w:ascii="Times New Roman" w:hAnsi="Times New Roman" w:cs="Times New Roman"/>
            <w:sz w:val="24"/>
            <w:szCs w:val="24"/>
          </w:rPr>
          <w:t xml:space="preserve"> a better/clearer/cleaner? (or even at all) account of the same </w:t>
        </w:r>
      </w:ins>
      <w:ins w:id="81" w:author="Jeff Shrager" w:date="2016-02-02T14:54:00Z">
        <w:r>
          <w:rPr>
            <w:rFonts w:ascii="Times New Roman" w:hAnsi="Times New Roman" w:cs="Times New Roman"/>
            <w:sz w:val="24"/>
            <w:szCs w:val="24"/>
          </w:rPr>
          <w:t xml:space="preserve">data in </w:t>
        </w:r>
        <w:proofErr w:type="spellStart"/>
        <w:r>
          <w:rPr>
            <w:rFonts w:ascii="Times New Roman" w:hAnsi="Times New Roman" w:cs="Times New Roman"/>
            <w:sz w:val="24"/>
            <w:szCs w:val="24"/>
          </w:rPr>
          <w:t>strat</w:t>
        </w:r>
        <w:proofErr w:type="spellEnd"/>
        <w:r>
          <w:rPr>
            <w:rFonts w:ascii="Times New Roman" w:hAnsi="Times New Roman" w:cs="Times New Roman"/>
            <w:sz w:val="24"/>
            <w:szCs w:val="24"/>
          </w:rPr>
          <w:t xml:space="preserve"> change?</w:t>
        </w:r>
      </w:ins>
    </w:p>
    <w:p w14:paraId="575C5F9D" w14:textId="22B0DD8D" w:rsidR="00B82B1B" w:rsidRDefault="00C8785E" w:rsidP="007B2D5E">
      <w:pPr>
        <w:spacing w:after="0" w:line="240" w:lineRule="auto"/>
        <w:rPr>
          <w:ins w:id="82" w:author="Jeff Shrager" w:date="2016-02-02T15:16:00Z"/>
          <w:rFonts w:ascii="Times New Roman" w:hAnsi="Times New Roman" w:cs="Times New Roman"/>
          <w:sz w:val="24"/>
          <w:szCs w:val="24"/>
        </w:rPr>
      </w:pPr>
      <w:ins w:id="83" w:author="Jeff Shrager" w:date="2016-02-02T14:54:00Z">
        <w:r>
          <w:rPr>
            <w:rFonts w:ascii="Times New Roman" w:hAnsi="Times New Roman" w:cs="Times New Roman"/>
            <w:i/>
            <w:sz w:val="24"/>
            <w:szCs w:val="24"/>
          </w:rPr>
          <w:t>[[</w:t>
        </w:r>
      </w:ins>
      <w:r w:rsidR="00A11138" w:rsidRPr="00BE16EE">
        <w:rPr>
          <w:rFonts w:ascii="Times New Roman" w:hAnsi="Times New Roman" w:cs="Times New Roman"/>
          <w:i/>
          <w:sz w:val="24"/>
          <w:szCs w:val="24"/>
          <w:rPrChange w:id="84" w:author="Jeff Shrager" w:date="2016-01-20T18:23:00Z">
            <w:rPr>
              <w:rFonts w:ascii="Times New Roman" w:hAnsi="Times New Roman" w:cs="Times New Roman"/>
              <w:b/>
              <w:i/>
              <w:sz w:val="24"/>
              <w:szCs w:val="24"/>
            </w:rPr>
          </w:rPrChange>
        </w:rPr>
        <w:t xml:space="preserve">Hypothesis 1B: </w:t>
      </w:r>
      <w:r w:rsidR="00A11138" w:rsidRPr="00BE16EE">
        <w:rPr>
          <w:rFonts w:ascii="Times New Roman" w:hAnsi="Times New Roman" w:cs="Times New Roman"/>
          <w:sz w:val="24"/>
          <w:szCs w:val="24"/>
          <w:rPrChange w:id="85" w:author="Jeff Shrager" w:date="2016-01-20T18:23:00Z">
            <w:rPr>
              <w:rFonts w:ascii="Times New Roman" w:hAnsi="Times New Roman" w:cs="Times New Roman"/>
              <w:b/>
              <w:sz w:val="24"/>
              <w:szCs w:val="24"/>
            </w:rPr>
          </w:rPrChange>
        </w:rPr>
        <w:t xml:space="preserve"> </w:t>
      </w:r>
      <w:r w:rsidR="00D658BA">
        <w:rPr>
          <w:rFonts w:ascii="Times New Roman" w:hAnsi="Times New Roman" w:cs="Times New Roman"/>
          <w:sz w:val="24"/>
          <w:szCs w:val="24"/>
        </w:rPr>
        <w:t xml:space="preserve">The </w:t>
      </w:r>
      <w:ins w:id="86" w:author="Lang Chen" w:date="2016-01-25T10:38:00Z">
        <w:r w:rsidR="00BD6B47">
          <w:rPr>
            <w:rFonts w:ascii="Times New Roman" w:hAnsi="Times New Roman" w:cs="Times New Roman"/>
            <w:sz w:val="24"/>
            <w:szCs w:val="24"/>
          </w:rPr>
          <w:t>new</w:t>
        </w:r>
      </w:ins>
      <w:del w:id="87" w:author="Lang Chen" w:date="2016-01-25T10:38:00Z">
        <w:r w:rsidR="00D658BA" w:rsidDel="00BD6B47">
          <w:rPr>
            <w:rFonts w:ascii="Times New Roman" w:hAnsi="Times New Roman" w:cs="Times New Roman"/>
            <w:sz w:val="24"/>
            <w:szCs w:val="24"/>
          </w:rPr>
          <w:delText>revised</w:delText>
        </w:r>
      </w:del>
      <w:r w:rsidR="00D658BA">
        <w:rPr>
          <w:rFonts w:ascii="Times New Roman" w:hAnsi="Times New Roman" w:cs="Times New Roman"/>
          <w:sz w:val="24"/>
          <w:szCs w:val="24"/>
        </w:rPr>
        <w:t xml:space="preserve"> models furthermore reproduce and provide explanations for observed regularities in the interactive activation </w:t>
      </w:r>
      <w:r w:rsidR="00A11138" w:rsidRPr="005F0037">
        <w:rPr>
          <w:rFonts w:ascii="Times New Roman" w:hAnsi="Times New Roman" w:cs="Times New Roman"/>
          <w:sz w:val="24"/>
          <w:szCs w:val="24"/>
        </w:rPr>
        <w:t>patterns</w:t>
      </w:r>
      <w:r w:rsidR="00D658BA">
        <w:rPr>
          <w:rFonts w:ascii="Times New Roman" w:hAnsi="Times New Roman" w:cs="Times New Roman"/>
          <w:sz w:val="24"/>
          <w:szCs w:val="24"/>
        </w:rPr>
        <w:t xml:space="preserve"> among</w:t>
      </w:r>
      <w:r w:rsidR="00A11138" w:rsidRPr="005F0037">
        <w:rPr>
          <w:rFonts w:ascii="Times New Roman" w:hAnsi="Times New Roman" w:cs="Times New Roman"/>
          <w:sz w:val="24"/>
          <w:szCs w:val="24"/>
        </w:rPr>
        <w:t xml:space="preserve"> </w:t>
      </w:r>
      <w:proofErr w:type="spellStart"/>
      <w:r w:rsidR="00A11138" w:rsidRPr="005F0037">
        <w:rPr>
          <w:rFonts w:ascii="Times New Roman" w:hAnsi="Times New Roman" w:cs="Times New Roman"/>
          <w:sz w:val="24"/>
          <w:szCs w:val="24"/>
        </w:rPr>
        <w:t>neuro</w:t>
      </w:r>
      <w:proofErr w:type="spellEnd"/>
      <w:r w:rsidR="00A11138" w:rsidRPr="005F0037">
        <w:rPr>
          <w:rFonts w:ascii="Times New Roman" w:hAnsi="Times New Roman" w:cs="Times New Roman"/>
          <w:sz w:val="24"/>
          <w:szCs w:val="24"/>
        </w:rPr>
        <w:t xml:space="preserve">-pathways in brain systems </w:t>
      </w:r>
      <w:r w:rsidR="00D658BA">
        <w:rPr>
          <w:rFonts w:ascii="Times New Roman" w:hAnsi="Times New Roman" w:cs="Times New Roman"/>
          <w:sz w:val="24"/>
          <w:szCs w:val="24"/>
        </w:rPr>
        <w:t>during performance.</w:t>
      </w:r>
      <w:r w:rsidR="007606BE">
        <w:rPr>
          <w:rFonts w:ascii="Times New Roman" w:hAnsi="Times New Roman" w:cs="Times New Roman"/>
          <w:sz w:val="24"/>
          <w:szCs w:val="24"/>
        </w:rPr>
        <w:t xml:space="preserve"> (I.e., They can additionally encompass systems data.)</w:t>
      </w:r>
      <w:ins w:id="88" w:author="Jeff Shrager" w:date="2016-02-02T15:06:00Z">
        <w:r w:rsidR="004C2E43">
          <w:rPr>
            <w:rFonts w:ascii="Times New Roman" w:hAnsi="Times New Roman" w:cs="Times New Roman"/>
            <w:sz w:val="24"/>
            <w:szCs w:val="24"/>
          </w:rPr>
          <w:t xml:space="preserve"> [E.g., explain the delay in min via SNS!]</w:t>
        </w:r>
      </w:ins>
    </w:p>
    <w:p w14:paraId="69C22041" w14:textId="77777777" w:rsidR="00B82B1B" w:rsidRDefault="00B82B1B" w:rsidP="007B2D5E">
      <w:pPr>
        <w:spacing w:after="0" w:line="240" w:lineRule="auto"/>
        <w:rPr>
          <w:ins w:id="89" w:author="Jeff Shrager" w:date="2016-02-02T15:14:00Z"/>
          <w:rFonts w:ascii="Times New Roman" w:hAnsi="Times New Roman" w:cs="Times New Roman"/>
          <w:sz w:val="24"/>
          <w:szCs w:val="24"/>
        </w:rPr>
      </w:pPr>
    </w:p>
    <w:p w14:paraId="528BA47C" w14:textId="52321205" w:rsidR="00F66EE4" w:rsidRDefault="00F66EE4" w:rsidP="007B2D5E">
      <w:pPr>
        <w:spacing w:after="0" w:line="240" w:lineRule="auto"/>
        <w:rPr>
          <w:ins w:id="90" w:author="Jeff Shrager" w:date="2016-02-02T15:14:00Z"/>
          <w:rFonts w:ascii="Times New Roman" w:hAnsi="Times New Roman" w:cs="Times New Roman"/>
          <w:sz w:val="24"/>
          <w:szCs w:val="24"/>
        </w:rPr>
      </w:pPr>
      <w:ins w:id="91" w:author="Jeff Shrager" w:date="2016-02-02T15:14:00Z">
        <w:r>
          <w:rPr>
            <w:rFonts w:ascii="Times New Roman" w:hAnsi="Times New Roman" w:cs="Times New Roman"/>
            <w:sz w:val="24"/>
            <w:szCs w:val="24"/>
          </w:rPr>
          <w:t xml:space="preserve">[[Get </w:t>
        </w:r>
        <w:proofErr w:type="spellStart"/>
        <w:r>
          <w:rPr>
            <w:rFonts w:ascii="Times New Roman" w:hAnsi="Times New Roman" w:cs="Times New Roman"/>
            <w:sz w:val="24"/>
            <w:szCs w:val="24"/>
          </w:rPr>
          <w:t>crosssectional</w:t>
        </w:r>
        <w:proofErr w:type="spellEnd"/>
        <w:r>
          <w:rPr>
            <w:rFonts w:ascii="Times New Roman" w:hAnsi="Times New Roman" w:cs="Times New Roman"/>
            <w:sz w:val="24"/>
            <w:szCs w:val="24"/>
          </w:rPr>
          <w:t xml:space="preserve"> data, like Siegler and Shipley but with much more detailed data gathering -- video and drilling in]]</w:t>
        </w:r>
      </w:ins>
    </w:p>
    <w:p w14:paraId="6341133B" w14:textId="77777777" w:rsidR="00F66EE4" w:rsidRDefault="00F66EE4" w:rsidP="007B2D5E">
      <w:pPr>
        <w:spacing w:after="0" w:line="240" w:lineRule="auto"/>
        <w:rPr>
          <w:rFonts w:ascii="Times New Roman" w:hAnsi="Times New Roman" w:cs="Times New Roman"/>
          <w:sz w:val="24"/>
          <w:szCs w:val="24"/>
        </w:rPr>
      </w:pPr>
    </w:p>
    <w:p w14:paraId="47B84786" w14:textId="09FD313F" w:rsidR="00F10795" w:rsidRDefault="00D658BA" w:rsidP="007B2D5E">
      <w:pPr>
        <w:spacing w:after="0" w:line="240" w:lineRule="auto"/>
        <w:rPr>
          <w:rFonts w:ascii="Times New Roman" w:hAnsi="Times New Roman" w:cs="Times New Roman"/>
          <w:sz w:val="24"/>
          <w:szCs w:val="24"/>
        </w:rPr>
      </w:pPr>
      <w:r w:rsidRPr="00D658BA">
        <w:rPr>
          <w:rFonts w:ascii="Times New Roman" w:hAnsi="Times New Roman" w:cs="Times New Roman"/>
          <w:i/>
          <w:sz w:val="24"/>
          <w:szCs w:val="24"/>
          <w:rPrChange w:id="92" w:author="Jeff Shrager" w:date="2016-01-20T18:38:00Z">
            <w:rPr>
              <w:rFonts w:ascii="Times New Roman" w:hAnsi="Times New Roman" w:cs="Times New Roman"/>
              <w:sz w:val="24"/>
              <w:szCs w:val="24"/>
            </w:rPr>
          </w:rPrChange>
        </w:rPr>
        <w:t>Hypothesis 1C:</w:t>
      </w:r>
      <w:r>
        <w:rPr>
          <w:rFonts w:ascii="Times New Roman" w:hAnsi="Times New Roman" w:cs="Times New Roman"/>
          <w:sz w:val="24"/>
          <w:szCs w:val="24"/>
        </w:rPr>
        <w:t xml:space="preserve"> The revised models furthermore reproduce and provide explanations for observed </w:t>
      </w:r>
      <w:r w:rsidRPr="00D658BA">
        <w:rPr>
          <w:rFonts w:ascii="Times New Roman" w:hAnsi="Times New Roman" w:cs="Times New Roman"/>
          <w:i/>
          <w:sz w:val="24"/>
          <w:szCs w:val="24"/>
          <w:rPrChange w:id="93" w:author="Jeff Shrager" w:date="2016-01-20T18:38:00Z">
            <w:rPr>
              <w:rFonts w:ascii="Times New Roman" w:hAnsi="Times New Roman" w:cs="Times New Roman"/>
              <w:sz w:val="24"/>
              <w:szCs w:val="24"/>
            </w:rPr>
          </w:rPrChange>
        </w:rPr>
        <w:t xml:space="preserve">changes </w:t>
      </w:r>
      <w:r>
        <w:rPr>
          <w:rFonts w:ascii="Times New Roman" w:hAnsi="Times New Roman" w:cs="Times New Roman"/>
          <w:sz w:val="24"/>
          <w:szCs w:val="24"/>
        </w:rPr>
        <w:t xml:space="preserve">in interactive activation </w:t>
      </w:r>
      <w:r w:rsidRPr="005F0037">
        <w:rPr>
          <w:rFonts w:ascii="Times New Roman" w:hAnsi="Times New Roman" w:cs="Times New Roman"/>
          <w:sz w:val="24"/>
          <w:szCs w:val="24"/>
        </w:rPr>
        <w:t>patterns</w:t>
      </w:r>
      <w:r>
        <w:rPr>
          <w:rFonts w:ascii="Times New Roman" w:hAnsi="Times New Roman" w:cs="Times New Roman"/>
          <w:sz w:val="24"/>
          <w:szCs w:val="24"/>
        </w:rPr>
        <w:t xml:space="preserve"> across development.</w:t>
      </w:r>
      <w:r w:rsidR="007606BE">
        <w:rPr>
          <w:rFonts w:ascii="Times New Roman" w:hAnsi="Times New Roman" w:cs="Times New Roman"/>
          <w:sz w:val="24"/>
          <w:szCs w:val="24"/>
        </w:rPr>
        <w:t xml:space="preserve"> (I.e., They can additionally encompass systems-level developmental data.)</w:t>
      </w:r>
      <w:ins w:id="94" w:author="Jeff Shrager" w:date="2016-02-02T14:54:00Z">
        <w:r w:rsidR="00C8785E">
          <w:rPr>
            <w:rFonts w:ascii="Times New Roman" w:hAnsi="Times New Roman" w:cs="Times New Roman"/>
            <w:sz w:val="24"/>
            <w:szCs w:val="24"/>
          </w:rPr>
          <w:t>]]</w:t>
        </w:r>
      </w:ins>
    </w:p>
    <w:p w14:paraId="5EF95BED" w14:textId="07F2FCD9" w:rsidR="00F10795" w:rsidRDefault="00F10795" w:rsidP="007B2D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the sort of explanation that could be developed from this aim is </w:t>
      </w:r>
      <w:del w:id="95" w:author="Jeff Shrager" w:date="2016-02-02T14:44:00Z">
        <w:r w:rsidDel="00C8785E">
          <w:rPr>
            <w:rFonts w:ascii="Times New Roman" w:hAnsi="Times New Roman" w:cs="Times New Roman"/>
            <w:sz w:val="24"/>
            <w:szCs w:val="24"/>
          </w:rPr>
          <w:delText xml:space="preserve">that </w:delText>
        </w:r>
      </w:del>
      <w:ins w:id="96" w:author="Jeff Shrager" w:date="2016-02-02T14:44:00Z">
        <w:r w:rsidR="00C8785E">
          <w:rPr>
            <w:rFonts w:ascii="Times New Roman" w:hAnsi="Times New Roman" w:cs="Times New Roman"/>
            <w:sz w:val="24"/>
            <w:szCs w:val="24"/>
          </w:rPr>
          <w:t xml:space="preserve">how </w:t>
        </w:r>
      </w:ins>
      <w:r>
        <w:rPr>
          <w:rFonts w:ascii="Times New Roman" w:hAnsi="Times New Roman" w:cs="Times New Roman"/>
          <w:sz w:val="24"/>
          <w:szCs w:val="24"/>
        </w:rPr>
        <w:t>the d</w:t>
      </w:r>
      <w:r w:rsidRPr="005F0037">
        <w:rPr>
          <w:rFonts w:ascii="Times New Roman" w:hAnsi="Times New Roman" w:cs="Times New Roman"/>
          <w:sz w:val="24"/>
          <w:szCs w:val="24"/>
        </w:rPr>
        <w:t xml:space="preserve">evelopment of cognitive control </w:t>
      </w:r>
      <w:ins w:id="97" w:author="Jeff Shrager" w:date="2016-02-02T14:44:00Z">
        <w:r w:rsidR="00C8785E">
          <w:rPr>
            <w:rFonts w:ascii="Times New Roman" w:hAnsi="Times New Roman" w:cs="Times New Roman"/>
            <w:sz w:val="24"/>
            <w:szCs w:val="24"/>
          </w:rPr>
          <w:t xml:space="preserve">can </w:t>
        </w:r>
      </w:ins>
      <w:r w:rsidRPr="005F0037">
        <w:rPr>
          <w:rFonts w:ascii="Times New Roman" w:hAnsi="Times New Roman" w:cs="Times New Roman"/>
          <w:sz w:val="24"/>
          <w:szCs w:val="24"/>
        </w:rPr>
        <w:t>support</w:t>
      </w:r>
      <w:del w:id="98" w:author="Jeff Shrager" w:date="2016-02-02T14:44:00Z">
        <w:r w:rsidRPr="005F0037" w:rsidDel="00C8785E">
          <w:rPr>
            <w:rFonts w:ascii="Times New Roman" w:hAnsi="Times New Roman" w:cs="Times New Roman"/>
            <w:sz w:val="24"/>
            <w:szCs w:val="24"/>
          </w:rPr>
          <w:delText>s</w:delText>
        </w:r>
      </w:del>
      <w:r w:rsidRPr="005F0037">
        <w:rPr>
          <w:rFonts w:ascii="Times New Roman" w:hAnsi="Times New Roman" w:cs="Times New Roman"/>
          <w:sz w:val="24"/>
          <w:szCs w:val="24"/>
        </w:rPr>
        <w:t xml:space="preserve"> transition to memory retrieval of arithmetic facts</w:t>
      </w:r>
      <w:ins w:id="99" w:author="Jeff Shrager" w:date="2016-02-02T14:44:00Z">
        <w:r w:rsidR="00C8785E">
          <w:rPr>
            <w:rFonts w:ascii="Times New Roman" w:hAnsi="Times New Roman" w:cs="Times New Roman"/>
            <w:sz w:val="24"/>
            <w:szCs w:val="24"/>
          </w:rPr>
          <w:t>,</w:t>
        </w:r>
      </w:ins>
      <w:ins w:id="100" w:author="Jeff Shrager" w:date="2016-02-02T15:01:00Z">
        <w:r w:rsidR="00B8040A">
          <w:rPr>
            <w:rFonts w:ascii="Times New Roman" w:hAnsi="Times New Roman" w:cs="Times New Roman"/>
            <w:sz w:val="24"/>
            <w:szCs w:val="24"/>
          </w:rPr>
          <w:t xml:space="preserve"> [[</w:t>
        </w:r>
      </w:ins>
      <w:ins w:id="101" w:author="Jeff Shrager" w:date="2016-02-02T15:04:00Z">
        <w:r w:rsidR="00270827">
          <w:rPr>
            <w:rFonts w:ascii="Times New Roman" w:hAnsi="Times New Roman" w:cs="Times New Roman"/>
            <w:sz w:val="24"/>
            <w:szCs w:val="24"/>
          </w:rPr>
          <w:t xml:space="preserve">(p.s. </w:t>
        </w:r>
      </w:ins>
      <w:ins w:id="102" w:author="Jeff Shrager" w:date="2016-02-02T15:03:00Z">
        <w:r w:rsidR="00270827">
          <w:rPr>
            <w:rFonts w:ascii="Times New Roman" w:hAnsi="Times New Roman" w:cs="Times New Roman"/>
            <w:sz w:val="24"/>
            <w:szCs w:val="24"/>
          </w:rPr>
          <w:t>meta-</w:t>
        </w:r>
        <w:proofErr w:type="spellStart"/>
        <w:r w:rsidR="00270827">
          <w:rPr>
            <w:rFonts w:ascii="Times New Roman" w:hAnsi="Times New Roman" w:cs="Times New Roman"/>
            <w:sz w:val="24"/>
            <w:szCs w:val="24"/>
          </w:rPr>
          <w:t>stragies</w:t>
        </w:r>
        <w:proofErr w:type="spellEnd"/>
        <w:r w:rsidR="00270827">
          <w:rPr>
            <w:rFonts w:ascii="Times New Roman" w:hAnsi="Times New Roman" w:cs="Times New Roman"/>
            <w:sz w:val="24"/>
            <w:szCs w:val="24"/>
          </w:rPr>
          <w:t>)</w:t>
        </w:r>
      </w:ins>
      <w:ins w:id="103" w:author="Jeff Shrager" w:date="2016-02-02T15:01:00Z">
        <w:r w:rsidR="00B8040A">
          <w:rPr>
            <w:rFonts w:ascii="Times New Roman" w:hAnsi="Times New Roman" w:cs="Times New Roman"/>
            <w:sz w:val="24"/>
            <w:szCs w:val="24"/>
          </w:rPr>
          <w:t xml:space="preserve">-&gt; </w:t>
        </w:r>
        <w:proofErr w:type="spellStart"/>
        <w:r w:rsidR="00B8040A">
          <w:rPr>
            <w:rFonts w:ascii="Times New Roman" w:hAnsi="Times New Roman" w:cs="Times New Roman"/>
            <w:sz w:val="24"/>
            <w:szCs w:val="24"/>
          </w:rPr>
          <w:t>rehersal</w:t>
        </w:r>
      </w:ins>
      <w:proofErr w:type="spellEnd"/>
      <w:ins w:id="104" w:author="Jeff Shrager" w:date="2016-02-02T15:03:00Z">
        <w:r w:rsidR="00B8040A">
          <w:rPr>
            <w:rFonts w:ascii="Times New Roman" w:hAnsi="Times New Roman" w:cs="Times New Roman"/>
            <w:sz w:val="24"/>
            <w:szCs w:val="24"/>
          </w:rPr>
          <w:t xml:space="preserve"> of results? </w:t>
        </w:r>
        <w:proofErr w:type="spellStart"/>
        <w:r w:rsidR="00B8040A">
          <w:rPr>
            <w:rFonts w:ascii="Times New Roman" w:hAnsi="Times New Roman" w:cs="Times New Roman"/>
            <w:sz w:val="24"/>
            <w:szCs w:val="24"/>
          </w:rPr>
          <w:t>Rehersal</w:t>
        </w:r>
        <w:proofErr w:type="spellEnd"/>
        <w:r w:rsidR="00B8040A">
          <w:rPr>
            <w:rFonts w:ascii="Times New Roman" w:hAnsi="Times New Roman" w:cs="Times New Roman"/>
            <w:sz w:val="24"/>
            <w:szCs w:val="24"/>
          </w:rPr>
          <w:t xml:space="preserve"> of strategy? </w:t>
        </w:r>
      </w:ins>
      <w:ins w:id="105" w:author="Jeff Shrager" w:date="2016-02-02T15:02:00Z">
        <w:r w:rsidR="00B8040A">
          <w:rPr>
            <w:rFonts w:ascii="Times New Roman" w:hAnsi="Times New Roman" w:cs="Times New Roman"/>
            <w:sz w:val="24"/>
            <w:szCs w:val="24"/>
          </w:rPr>
          <w:t xml:space="preserve">Review of </w:t>
        </w:r>
      </w:ins>
      <w:ins w:id="106" w:author="Jeff Shrager" w:date="2016-02-02T15:03:00Z">
        <w:r w:rsidR="00B8040A">
          <w:rPr>
            <w:rFonts w:ascii="Times New Roman" w:hAnsi="Times New Roman" w:cs="Times New Roman"/>
            <w:sz w:val="24"/>
            <w:szCs w:val="24"/>
          </w:rPr>
          <w:t xml:space="preserve">traces of execution for </w:t>
        </w:r>
      </w:ins>
      <w:ins w:id="107" w:author="Jeff Shrager" w:date="2016-02-02T15:02:00Z">
        <w:r w:rsidR="00B8040A">
          <w:rPr>
            <w:rFonts w:ascii="Times New Roman" w:hAnsi="Times New Roman" w:cs="Times New Roman"/>
            <w:sz w:val="24"/>
            <w:szCs w:val="24"/>
          </w:rPr>
          <w:t>error correction?</w:t>
        </w:r>
      </w:ins>
      <w:ins w:id="108" w:author="Jeff Shrager" w:date="2016-02-02T15:01:00Z">
        <w:r w:rsidR="00B8040A">
          <w:rPr>
            <w:rFonts w:ascii="Times New Roman" w:hAnsi="Times New Roman" w:cs="Times New Roman"/>
            <w:sz w:val="24"/>
            <w:szCs w:val="24"/>
          </w:rPr>
          <w:t>]]</w:t>
        </w:r>
      </w:ins>
      <w:r w:rsidRPr="005F0037">
        <w:rPr>
          <w:rFonts w:ascii="Times New Roman" w:hAnsi="Times New Roman" w:cs="Times New Roman"/>
          <w:sz w:val="24"/>
          <w:szCs w:val="24"/>
        </w:rPr>
        <w:t xml:space="preserve"> and </w:t>
      </w:r>
      <w:ins w:id="109" w:author="Jeff Shrager" w:date="2016-02-02T14:44:00Z">
        <w:r w:rsidR="00C8785E">
          <w:rPr>
            <w:rFonts w:ascii="Times New Roman" w:hAnsi="Times New Roman" w:cs="Times New Roman"/>
            <w:sz w:val="24"/>
            <w:szCs w:val="24"/>
          </w:rPr>
          <w:t xml:space="preserve">how </w:t>
        </w:r>
      </w:ins>
      <w:r w:rsidRPr="005F0037">
        <w:rPr>
          <w:rFonts w:ascii="Times New Roman" w:hAnsi="Times New Roman" w:cs="Times New Roman"/>
          <w:sz w:val="24"/>
          <w:szCs w:val="24"/>
        </w:rPr>
        <w:t>the dynamic change from counting to retriev</w:t>
      </w:r>
      <w:ins w:id="110" w:author="Jeff Shrager" w:date="2016-02-02T14:44:00Z">
        <w:r w:rsidR="00C8785E">
          <w:rPr>
            <w:rFonts w:ascii="Times New Roman" w:hAnsi="Times New Roman" w:cs="Times New Roman"/>
            <w:sz w:val="24"/>
            <w:szCs w:val="24"/>
          </w:rPr>
          <w:t>al</w:t>
        </w:r>
      </w:ins>
      <w:del w:id="111" w:author="Jeff Shrager" w:date="2016-02-02T14:44:00Z">
        <w:r w:rsidRPr="005F0037" w:rsidDel="00C8785E">
          <w:rPr>
            <w:rFonts w:ascii="Times New Roman" w:hAnsi="Times New Roman" w:cs="Times New Roman"/>
            <w:sz w:val="24"/>
            <w:szCs w:val="24"/>
          </w:rPr>
          <w:delText>ing</w:delText>
        </w:r>
      </w:del>
      <w:r w:rsidRPr="005F0037">
        <w:rPr>
          <w:rFonts w:ascii="Times New Roman" w:hAnsi="Times New Roman" w:cs="Times New Roman"/>
          <w:sz w:val="24"/>
          <w:szCs w:val="24"/>
        </w:rPr>
        <w:t xml:space="preserve"> </w:t>
      </w:r>
      <w:r w:rsidRPr="0048463B">
        <w:rPr>
          <w:rFonts w:ascii="Times New Roman" w:hAnsi="Times New Roman" w:cs="Times New Roman"/>
          <w:sz w:val="24"/>
          <w:szCs w:val="24"/>
        </w:rPr>
        <w:t>in turn</w:t>
      </w:r>
      <w:del w:id="112" w:author="Jeff Shrager" w:date="2016-02-02T14:44:00Z">
        <w:r w:rsidRPr="0048463B" w:rsidDel="00C8785E">
          <w:rPr>
            <w:rFonts w:ascii="Times New Roman" w:hAnsi="Times New Roman" w:cs="Times New Roman"/>
            <w:sz w:val="24"/>
            <w:szCs w:val="24"/>
          </w:rPr>
          <w:delText>s</w:delText>
        </w:r>
      </w:del>
      <w:r w:rsidRPr="0048463B">
        <w:rPr>
          <w:rFonts w:ascii="Times New Roman" w:hAnsi="Times New Roman" w:cs="Times New Roman"/>
          <w:sz w:val="24"/>
          <w:szCs w:val="24"/>
        </w:rPr>
        <w:t xml:space="preserve"> stabilizes the maturation of the cognitive control system.</w:t>
      </w:r>
      <w:ins w:id="113" w:author="Jeff Shrager" w:date="2016-02-02T15:04:00Z">
        <w:r w:rsidR="00270827">
          <w:rPr>
            <w:rFonts w:ascii="Times New Roman" w:hAnsi="Times New Roman" w:cs="Times New Roman"/>
            <w:sz w:val="24"/>
            <w:szCs w:val="24"/>
          </w:rPr>
          <w:t xml:space="preserve"> </w:t>
        </w:r>
      </w:ins>
      <w:ins w:id="114" w:author="Jeff Shrager" w:date="2016-02-02T15:05:00Z">
        <w:r w:rsidR="004C2E43">
          <w:rPr>
            <w:rFonts w:ascii="Times New Roman" w:hAnsi="Times New Roman" w:cs="Times New Roman"/>
            <w:sz w:val="24"/>
            <w:szCs w:val="24"/>
          </w:rPr>
          <w:t>[</w:t>
        </w:r>
      </w:ins>
      <w:ins w:id="115" w:author="Jeff Shrager" w:date="2016-02-02T15:04:00Z">
        <w:r w:rsidR="00270827">
          <w:rPr>
            <w:rFonts w:ascii="Times New Roman" w:hAnsi="Times New Roman" w:cs="Times New Roman"/>
            <w:sz w:val="24"/>
            <w:szCs w:val="24"/>
          </w:rPr>
          <w:t xml:space="preserve">For example: Simple explanation of why min happens later is that you can't </w:t>
        </w:r>
        <w:proofErr w:type="spellStart"/>
        <w:r w:rsidR="00270827">
          <w:rPr>
            <w:rFonts w:ascii="Times New Roman" w:hAnsi="Times New Roman" w:cs="Times New Roman"/>
            <w:sz w:val="24"/>
            <w:szCs w:val="24"/>
          </w:rPr>
          <w:t>rearchitect</w:t>
        </w:r>
        <w:proofErr w:type="spellEnd"/>
        <w:r w:rsidR="00270827">
          <w:rPr>
            <w:rFonts w:ascii="Times New Roman" w:hAnsi="Times New Roman" w:cs="Times New Roman"/>
            <w:sz w:val="24"/>
            <w:szCs w:val="24"/>
          </w:rPr>
          <w:t xml:space="preserve"> your strategies until you can meta-process them.</w:t>
        </w:r>
      </w:ins>
      <w:ins w:id="116" w:author="Jeff Shrager" w:date="2016-02-02T15:05:00Z">
        <w:r w:rsidR="004C2E43">
          <w:rPr>
            <w:rFonts w:ascii="Times New Roman" w:hAnsi="Times New Roman" w:cs="Times New Roman"/>
            <w:sz w:val="24"/>
            <w:szCs w:val="24"/>
          </w:rPr>
          <w:t xml:space="preserve"> -- but see Hansen, et al]</w:t>
        </w:r>
      </w:ins>
    </w:p>
    <w:p w14:paraId="2D49C337" w14:textId="42AE5035" w:rsidR="00F10795" w:rsidRDefault="00D120E8" w:rsidP="007B2D5E">
      <w:pPr>
        <w:spacing w:after="0" w:line="240" w:lineRule="auto"/>
        <w:rPr>
          <w:ins w:id="117" w:author="Jeff Shrager" w:date="2016-02-02T15:21:00Z"/>
          <w:rFonts w:ascii="Times New Roman" w:hAnsi="Times New Roman" w:cs="Times New Roman"/>
          <w:sz w:val="24"/>
          <w:szCs w:val="24"/>
        </w:rPr>
      </w:pPr>
      <w:ins w:id="118" w:author="Jeff Shrager" w:date="2016-02-02T14:42:00Z">
        <w:r>
          <w:rPr>
            <w:rFonts w:ascii="Times New Roman" w:hAnsi="Times New Roman" w:cs="Times New Roman"/>
            <w:sz w:val="24"/>
            <w:szCs w:val="24"/>
          </w:rPr>
          <w:t xml:space="preserve">[Secondarily: Data and model repo: </w:t>
        </w:r>
      </w:ins>
      <w:ins w:id="119" w:author="Lang Chen" w:date="2016-01-25T10:44:00Z">
        <w:r w:rsidR="00BD6B47">
          <w:rPr>
            <w:rFonts w:ascii="Times New Roman" w:hAnsi="Times New Roman" w:cs="Times New Roman"/>
            <w:sz w:val="24"/>
            <w:szCs w:val="24"/>
          </w:rPr>
          <w:t xml:space="preserve">Place holder: </w:t>
        </w:r>
      </w:ins>
      <w:ins w:id="120" w:author="Lang Chen" w:date="2016-01-25T10:39:00Z">
        <w:r w:rsidR="00BD6B47">
          <w:rPr>
            <w:rFonts w:ascii="Times New Roman" w:hAnsi="Times New Roman" w:cs="Times New Roman"/>
            <w:sz w:val="24"/>
            <w:szCs w:val="24"/>
          </w:rPr>
          <w:t>We will also aggregate existing behavioral data on the strategy changes during arithmetic development to validate predictions and performance</w:t>
        </w:r>
      </w:ins>
      <w:ins w:id="121" w:author="Lang Chen" w:date="2016-01-25T10:41:00Z">
        <w:r w:rsidR="00BD6B47">
          <w:rPr>
            <w:rFonts w:ascii="Times New Roman" w:hAnsi="Times New Roman" w:cs="Times New Roman"/>
            <w:sz w:val="24"/>
            <w:szCs w:val="24"/>
          </w:rPr>
          <w:t>s of the models.</w:t>
        </w:r>
      </w:ins>
      <w:ins w:id="122" w:author="Jeff Shrager" w:date="2016-02-02T14:42:00Z">
        <w:r>
          <w:rPr>
            <w:rFonts w:ascii="Times New Roman" w:hAnsi="Times New Roman" w:cs="Times New Roman"/>
            <w:sz w:val="24"/>
            <w:szCs w:val="24"/>
          </w:rPr>
          <w:t>]</w:t>
        </w:r>
      </w:ins>
    </w:p>
    <w:p w14:paraId="4AD406E2" w14:textId="77777777" w:rsidR="002F3168" w:rsidRDefault="002F3168" w:rsidP="007B2D5E">
      <w:pPr>
        <w:spacing w:after="0" w:line="240" w:lineRule="auto"/>
        <w:rPr>
          <w:ins w:id="123" w:author="Jeff Shrager" w:date="2016-02-02T15:23:00Z"/>
          <w:rFonts w:ascii="Times New Roman" w:hAnsi="Times New Roman" w:cs="Times New Roman"/>
          <w:sz w:val="24"/>
          <w:szCs w:val="24"/>
        </w:rPr>
      </w:pPr>
    </w:p>
    <w:p w14:paraId="4318EE1C" w14:textId="111D09CC" w:rsidR="002F3168" w:rsidRDefault="002F3168" w:rsidP="002F3168">
      <w:pPr>
        <w:spacing w:after="0" w:line="240" w:lineRule="auto"/>
        <w:rPr>
          <w:rFonts w:ascii="Times New Roman" w:hAnsi="Times New Roman" w:cs="Times New Roman"/>
          <w:sz w:val="24"/>
          <w:szCs w:val="24"/>
        </w:rPr>
        <w:pPrChange w:id="124" w:author="Jeff Shrager" w:date="2016-02-02T15:23:00Z">
          <w:pPr>
            <w:spacing w:after="0" w:line="240" w:lineRule="auto"/>
          </w:pPr>
        </w:pPrChange>
      </w:pPr>
      <w:ins w:id="125" w:author="Jeff Shrager" w:date="2016-02-02T15:23:00Z">
        <w:r>
          <w:rPr>
            <w:rFonts w:ascii="Times New Roman" w:hAnsi="Times New Roman" w:cs="Times New Roman"/>
            <w:sz w:val="24"/>
            <w:szCs w:val="24"/>
          </w:rPr>
          <w:t xml:space="preserve">Aim 2: highly modular </w:t>
        </w:r>
      </w:ins>
      <w:ins w:id="126" w:author="Jeff Shrager" w:date="2016-02-02T15:21:00Z">
        <w:r>
          <w:rPr>
            <w:rFonts w:ascii="Times New Roman" w:hAnsi="Times New Roman" w:cs="Times New Roman"/>
            <w:sz w:val="24"/>
            <w:szCs w:val="24"/>
          </w:rPr>
          <w:t xml:space="preserve">language module </w:t>
        </w:r>
      </w:ins>
    </w:p>
    <w:p w14:paraId="39443FE7" w14:textId="793794AB" w:rsidR="002D71FD" w:rsidDel="00BD6B47" w:rsidRDefault="002D71FD" w:rsidP="007B2D5E">
      <w:pPr>
        <w:spacing w:after="0" w:line="240" w:lineRule="auto"/>
        <w:rPr>
          <w:del w:id="127" w:author="Lang Chen" w:date="2016-01-25T10:44:00Z"/>
          <w:rFonts w:ascii="Times New Roman" w:hAnsi="Times New Roman" w:cs="Times New Roman"/>
          <w:sz w:val="24"/>
          <w:szCs w:val="24"/>
        </w:rPr>
      </w:pPr>
      <w:del w:id="128" w:author="Lang Chen" w:date="2016-01-25T10:44:00Z">
        <w:r w:rsidDel="00BD6B47">
          <w:rPr>
            <w:rFonts w:ascii="Times New Roman" w:hAnsi="Times New Roman" w:cs="Times New Roman"/>
            <w:sz w:val="24"/>
            <w:szCs w:val="24"/>
          </w:rPr>
          <w:delText xml:space="preserve">Place holder: updated models with predictions for </w:delText>
        </w:r>
      </w:del>
    </w:p>
    <w:p w14:paraId="52A2592F" w14:textId="77777777" w:rsidR="002D71FD" w:rsidRPr="00BE16EE" w:rsidRDefault="002D71FD" w:rsidP="007B2D5E">
      <w:pPr>
        <w:spacing w:after="0" w:line="240" w:lineRule="auto"/>
        <w:rPr>
          <w:rFonts w:ascii="Times New Roman" w:hAnsi="Times New Roman" w:cs="Times New Roman"/>
          <w:sz w:val="24"/>
          <w:szCs w:val="24"/>
          <w:rPrChange w:id="129" w:author="Jeff Shrager" w:date="2016-01-20T18:23:00Z">
            <w:rPr>
              <w:rFonts w:ascii="Times New Roman" w:hAnsi="Times New Roman" w:cs="Times New Roman"/>
              <w:b/>
              <w:sz w:val="24"/>
              <w:szCs w:val="24"/>
            </w:rPr>
          </w:rPrChange>
        </w:rPr>
      </w:pPr>
    </w:p>
    <w:p w14:paraId="6DFC245E" w14:textId="41520F44" w:rsidR="007606BE" w:rsidRDefault="00A81906" w:rsidP="007B2D5E">
      <w:pPr>
        <w:spacing w:after="0" w:line="240" w:lineRule="auto"/>
        <w:rPr>
          <w:rFonts w:ascii="Times New Roman" w:hAnsi="Times New Roman" w:cs="Times New Roman"/>
          <w:sz w:val="24"/>
          <w:szCs w:val="24"/>
          <w:u w:val="single"/>
        </w:rPr>
      </w:pPr>
      <w:r w:rsidRPr="00BE16EE">
        <w:rPr>
          <w:rFonts w:ascii="Times New Roman" w:hAnsi="Times New Roman" w:cs="Times New Roman"/>
          <w:sz w:val="24"/>
          <w:szCs w:val="24"/>
          <w:u w:val="single"/>
          <w:rPrChange w:id="130" w:author="Jeff Shrager" w:date="2016-01-20T18:23:00Z">
            <w:rPr>
              <w:rFonts w:ascii="Times New Roman" w:hAnsi="Times New Roman" w:cs="Times New Roman"/>
              <w:b/>
              <w:sz w:val="24"/>
              <w:szCs w:val="24"/>
              <w:u w:val="single"/>
            </w:rPr>
          </w:rPrChange>
        </w:rPr>
        <w:t>Aim</w:t>
      </w:r>
      <w:r w:rsidR="007B2D5E" w:rsidRPr="00BE16EE">
        <w:rPr>
          <w:rFonts w:ascii="Times New Roman" w:hAnsi="Times New Roman" w:cs="Times New Roman"/>
          <w:sz w:val="24"/>
          <w:szCs w:val="24"/>
          <w:u w:val="single"/>
          <w:rPrChange w:id="131" w:author="Jeff Shrager" w:date="2016-01-20T18:23:00Z">
            <w:rPr>
              <w:rFonts w:ascii="Times New Roman" w:hAnsi="Times New Roman" w:cs="Times New Roman"/>
              <w:b/>
              <w:sz w:val="24"/>
              <w:szCs w:val="24"/>
              <w:u w:val="single"/>
            </w:rPr>
          </w:rPrChange>
        </w:rPr>
        <w:t xml:space="preserve"> </w:t>
      </w:r>
      <w:ins w:id="132" w:author="Jeff Shrager" w:date="2016-02-02T15:23:00Z">
        <w:r w:rsidR="00126EAD">
          <w:rPr>
            <w:rFonts w:ascii="Times New Roman" w:hAnsi="Times New Roman" w:cs="Times New Roman"/>
            <w:sz w:val="24"/>
            <w:szCs w:val="24"/>
            <w:u w:val="single"/>
          </w:rPr>
          <w:t xml:space="preserve">3: focus on </w:t>
        </w:r>
        <w:proofErr w:type="spellStart"/>
        <w:r w:rsidR="00126EAD">
          <w:rPr>
            <w:rFonts w:ascii="Times New Roman" w:hAnsi="Times New Roman" w:cs="Times New Roman"/>
            <w:sz w:val="24"/>
            <w:szCs w:val="24"/>
            <w:u w:val="single"/>
          </w:rPr>
          <w:t>comorbifdities</w:t>
        </w:r>
        <w:proofErr w:type="spellEnd"/>
        <w:r w:rsidR="00126EAD">
          <w:rPr>
            <w:rFonts w:ascii="Times New Roman" w:hAnsi="Times New Roman" w:cs="Times New Roman"/>
            <w:sz w:val="24"/>
            <w:szCs w:val="24"/>
            <w:u w:val="single"/>
          </w:rPr>
          <w:t xml:space="preserve"> </w:t>
        </w:r>
      </w:ins>
      <w:del w:id="133" w:author="Jeff Shrager" w:date="2016-02-02T15:23:00Z">
        <w:r w:rsidR="007B2D5E" w:rsidRPr="00BE16EE" w:rsidDel="00126EAD">
          <w:rPr>
            <w:rFonts w:ascii="Times New Roman" w:hAnsi="Times New Roman" w:cs="Times New Roman"/>
            <w:sz w:val="24"/>
            <w:szCs w:val="24"/>
            <w:u w:val="single"/>
            <w:lang w:eastAsia="zh-CN"/>
            <w:rPrChange w:id="134" w:author="Jeff Shrager" w:date="2016-01-20T18:23:00Z">
              <w:rPr>
                <w:rFonts w:ascii="Times New Roman" w:hAnsi="Times New Roman" w:cs="Times New Roman"/>
                <w:b/>
                <w:sz w:val="24"/>
                <w:szCs w:val="24"/>
                <w:u w:val="single"/>
                <w:lang w:eastAsia="zh-CN"/>
              </w:rPr>
            </w:rPrChange>
          </w:rPr>
          <w:delText>2</w:delText>
        </w:r>
        <w:r w:rsidR="007B2D5E" w:rsidRPr="00BE16EE" w:rsidDel="00126EAD">
          <w:rPr>
            <w:rFonts w:ascii="Times New Roman" w:hAnsi="Times New Roman" w:cs="Times New Roman"/>
            <w:sz w:val="24"/>
            <w:szCs w:val="24"/>
            <w:u w:val="single"/>
            <w:rPrChange w:id="135" w:author="Jeff Shrager" w:date="2016-01-20T18:23:00Z">
              <w:rPr>
                <w:rFonts w:ascii="Times New Roman" w:hAnsi="Times New Roman" w:cs="Times New Roman"/>
                <w:b/>
                <w:sz w:val="24"/>
                <w:szCs w:val="24"/>
                <w:u w:val="single"/>
              </w:rPr>
            </w:rPrChange>
          </w:rPr>
          <w:delText xml:space="preserve">: </w:delText>
        </w:r>
      </w:del>
      <w:commentRangeStart w:id="136"/>
      <w:ins w:id="137" w:author="Lang Chen" w:date="2016-01-25T10:42:00Z">
        <w:r w:rsidR="00BD6B47">
          <w:rPr>
            <w:rFonts w:ascii="Times New Roman" w:hAnsi="Times New Roman" w:cs="Times New Roman"/>
            <w:sz w:val="24"/>
            <w:szCs w:val="24"/>
            <w:u w:val="single"/>
          </w:rPr>
          <w:t>Understand</w:t>
        </w:r>
      </w:ins>
      <w:commentRangeEnd w:id="136"/>
      <w:ins w:id="138" w:author="Lang Chen" w:date="2016-01-25T10:44:00Z">
        <w:r w:rsidR="00BD6B47">
          <w:rPr>
            <w:rStyle w:val="CommentReference"/>
          </w:rPr>
          <w:commentReference w:id="136"/>
        </w:r>
      </w:ins>
      <w:ins w:id="140" w:author="Lang Chen" w:date="2016-01-25T10:42:00Z">
        <w:r w:rsidR="00BD6B47">
          <w:rPr>
            <w:rFonts w:ascii="Times New Roman" w:hAnsi="Times New Roman" w:cs="Times New Roman"/>
            <w:sz w:val="24"/>
            <w:szCs w:val="24"/>
            <w:u w:val="single"/>
          </w:rPr>
          <w:t xml:space="preserve"> the interaction of multiple systems in the new model by examining an exemplar case</w:t>
        </w:r>
      </w:ins>
      <w:ins w:id="141" w:author="Lang Chen" w:date="2016-01-25T10:43:00Z">
        <w:r w:rsidR="00BD6B47">
          <w:rPr>
            <w:rFonts w:ascii="Times New Roman" w:hAnsi="Times New Roman" w:cs="Times New Roman"/>
            <w:sz w:val="24"/>
            <w:szCs w:val="24"/>
            <w:u w:val="single"/>
          </w:rPr>
          <w:t xml:space="preserve">: </w:t>
        </w:r>
      </w:ins>
      <w:del w:id="142" w:author="Lang Chen" w:date="2016-01-25T10:43:00Z">
        <w:r w:rsidR="007606BE" w:rsidDel="00BD6B47">
          <w:rPr>
            <w:rFonts w:ascii="Times New Roman" w:hAnsi="Times New Roman" w:cs="Times New Roman"/>
            <w:sz w:val="24"/>
            <w:szCs w:val="24"/>
            <w:u w:val="single"/>
          </w:rPr>
          <w:delText xml:space="preserve">Explore </w:delText>
        </w:r>
      </w:del>
      <w:ins w:id="143" w:author="Lang Chen" w:date="2016-01-25T10:43:00Z">
        <w:r w:rsidR="00BD6B47">
          <w:rPr>
            <w:rFonts w:ascii="Times New Roman" w:hAnsi="Times New Roman" w:cs="Times New Roman"/>
            <w:i/>
            <w:sz w:val="24"/>
            <w:szCs w:val="24"/>
            <w:u w:val="single"/>
          </w:rPr>
          <w:t>A</w:t>
        </w:r>
      </w:ins>
      <w:del w:id="144" w:author="Lang Chen" w:date="2016-01-25T10:43:00Z">
        <w:r w:rsidR="007606BE" w:rsidRPr="00F10795" w:rsidDel="00BD6B47">
          <w:rPr>
            <w:rFonts w:ascii="Times New Roman" w:hAnsi="Times New Roman" w:cs="Times New Roman"/>
            <w:i/>
            <w:sz w:val="24"/>
            <w:szCs w:val="24"/>
            <w:u w:val="single"/>
            <w:rPrChange w:id="145" w:author="Jeff Shrager" w:date="2016-01-20T18:44:00Z">
              <w:rPr>
                <w:rFonts w:ascii="Times New Roman" w:hAnsi="Times New Roman" w:cs="Times New Roman"/>
                <w:sz w:val="24"/>
                <w:szCs w:val="24"/>
                <w:u w:val="single"/>
              </w:rPr>
            </w:rPrChange>
          </w:rPr>
          <w:delText>a</w:delText>
        </w:r>
      </w:del>
      <w:r w:rsidR="007606BE" w:rsidRPr="00F10795">
        <w:rPr>
          <w:rFonts w:ascii="Times New Roman" w:hAnsi="Times New Roman" w:cs="Times New Roman"/>
          <w:i/>
          <w:sz w:val="24"/>
          <w:szCs w:val="24"/>
          <w:u w:val="single"/>
          <w:rPrChange w:id="146" w:author="Jeff Shrager" w:date="2016-01-20T18:44:00Z">
            <w:rPr>
              <w:rFonts w:ascii="Times New Roman" w:hAnsi="Times New Roman" w:cs="Times New Roman"/>
              <w:sz w:val="24"/>
              <w:szCs w:val="24"/>
              <w:u w:val="single"/>
            </w:rPr>
          </w:rPrChange>
        </w:rPr>
        <w:t>typical</w:t>
      </w:r>
      <w:r w:rsidR="007606BE">
        <w:rPr>
          <w:rFonts w:ascii="Times New Roman" w:hAnsi="Times New Roman" w:cs="Times New Roman"/>
          <w:sz w:val="24"/>
          <w:szCs w:val="24"/>
          <w:u w:val="single"/>
        </w:rPr>
        <w:t xml:space="preserve"> </w:t>
      </w:r>
      <w:r w:rsidR="00F10795">
        <w:rPr>
          <w:rFonts w:ascii="Times New Roman" w:hAnsi="Times New Roman" w:cs="Times New Roman"/>
          <w:sz w:val="24"/>
          <w:szCs w:val="24"/>
          <w:u w:val="single"/>
        </w:rPr>
        <w:t>comorbid</w:t>
      </w:r>
      <w:r w:rsidR="0090599C">
        <w:rPr>
          <w:rFonts w:ascii="Times New Roman" w:hAnsi="Times New Roman" w:cs="Times New Roman"/>
          <w:sz w:val="24"/>
          <w:szCs w:val="24"/>
          <w:u w:val="single"/>
        </w:rPr>
        <w:t>ities in</w:t>
      </w:r>
      <w:r w:rsidR="007606BE">
        <w:rPr>
          <w:rFonts w:ascii="Times New Roman" w:hAnsi="Times New Roman" w:cs="Times New Roman"/>
          <w:sz w:val="24"/>
          <w:szCs w:val="24"/>
          <w:u w:val="single"/>
        </w:rPr>
        <w:t xml:space="preserve"> language and arithmetic</w:t>
      </w:r>
      <w:r w:rsidR="00F10795">
        <w:rPr>
          <w:rFonts w:ascii="Times New Roman" w:hAnsi="Times New Roman" w:cs="Times New Roman"/>
          <w:sz w:val="24"/>
          <w:szCs w:val="24"/>
          <w:u w:val="single"/>
        </w:rPr>
        <w:t xml:space="preserve"> </w:t>
      </w:r>
      <w:r w:rsidR="0090599C">
        <w:rPr>
          <w:rFonts w:ascii="Times New Roman" w:hAnsi="Times New Roman" w:cs="Times New Roman"/>
          <w:sz w:val="24"/>
          <w:szCs w:val="24"/>
          <w:u w:val="single"/>
        </w:rPr>
        <w:t>development</w:t>
      </w:r>
      <w:ins w:id="147" w:author="Lang Chen" w:date="2016-01-25T10:44:00Z">
        <w:r w:rsidR="00BD6B47">
          <w:rPr>
            <w:rFonts w:ascii="Times New Roman" w:hAnsi="Times New Roman" w:cs="Times New Roman"/>
            <w:sz w:val="24"/>
            <w:szCs w:val="24"/>
            <w:u w:val="single"/>
          </w:rPr>
          <w:t>.</w:t>
        </w:r>
      </w:ins>
      <w:del w:id="148" w:author="Lang Chen" w:date="2016-01-25T10:44:00Z">
        <w:r w:rsidR="00F10795" w:rsidDel="00BD6B47">
          <w:rPr>
            <w:rFonts w:ascii="Times New Roman" w:hAnsi="Times New Roman" w:cs="Times New Roman"/>
            <w:sz w:val="24"/>
            <w:szCs w:val="24"/>
            <w:u w:val="single"/>
          </w:rPr>
          <w:delText xml:space="preserve"> </w:delText>
        </w:r>
      </w:del>
      <w:del w:id="149" w:author="Lang Chen" w:date="2016-01-25T10:43:00Z">
        <w:r w:rsidR="00F10795" w:rsidDel="00BD6B47">
          <w:rPr>
            <w:rFonts w:ascii="Times New Roman" w:hAnsi="Times New Roman" w:cs="Times New Roman"/>
            <w:sz w:val="24"/>
            <w:szCs w:val="24"/>
            <w:u w:val="single"/>
          </w:rPr>
          <w:delText xml:space="preserve">by studying atypical parameterization of the model, </w:delText>
        </w:r>
        <w:r w:rsidR="004007A9" w:rsidDel="00BD6B47">
          <w:rPr>
            <w:rFonts w:ascii="Times New Roman" w:hAnsi="Times New Roman" w:cs="Times New Roman"/>
            <w:sz w:val="24"/>
            <w:szCs w:val="24"/>
            <w:u w:val="single"/>
          </w:rPr>
          <w:delText xml:space="preserve">and/or </w:delText>
        </w:r>
        <w:r w:rsidR="00F10795" w:rsidDel="00BD6B47">
          <w:rPr>
            <w:rFonts w:ascii="Times New Roman" w:hAnsi="Times New Roman" w:cs="Times New Roman"/>
            <w:sz w:val="24"/>
            <w:szCs w:val="24"/>
            <w:u w:val="single"/>
          </w:rPr>
          <w:delText>revising it as</w:delText>
        </w:r>
        <w:r w:rsidR="007606BE" w:rsidDel="00BD6B47">
          <w:rPr>
            <w:rFonts w:ascii="Times New Roman" w:hAnsi="Times New Roman" w:cs="Times New Roman"/>
            <w:sz w:val="24"/>
            <w:szCs w:val="24"/>
            <w:u w:val="single"/>
          </w:rPr>
          <w:delText xml:space="preserve"> needed to encompass these regularities. </w:delText>
        </w:r>
      </w:del>
    </w:p>
    <w:p w14:paraId="75712DAE" w14:textId="36593B3A" w:rsidR="00F10795" w:rsidRDefault="007606BE" w:rsidP="007B2D5E">
      <w:pPr>
        <w:spacing w:after="0" w:line="240" w:lineRule="auto"/>
        <w:rPr>
          <w:ins w:id="150" w:author="Jeff Shrager" w:date="2016-02-02T15:17:00Z"/>
          <w:rFonts w:ascii="Times New Roman" w:hAnsi="Times New Roman" w:cs="Times New Roman"/>
          <w:sz w:val="24"/>
          <w:szCs w:val="24"/>
          <w:lang w:eastAsia="zh-CN"/>
        </w:rPr>
      </w:pPr>
      <w:r w:rsidRPr="007606BE">
        <w:rPr>
          <w:rFonts w:ascii="Times New Roman" w:hAnsi="Times New Roman" w:cs="Times New Roman"/>
          <w:i/>
          <w:sz w:val="24"/>
          <w:szCs w:val="24"/>
          <w:rPrChange w:id="151" w:author="Jeff Shrager" w:date="2016-01-20T18:42:00Z">
            <w:rPr>
              <w:rFonts w:ascii="Times New Roman" w:hAnsi="Times New Roman" w:cs="Times New Roman"/>
              <w:sz w:val="24"/>
              <w:szCs w:val="24"/>
              <w:u w:val="single"/>
            </w:rPr>
          </w:rPrChange>
        </w:rPr>
        <w:lastRenderedPageBreak/>
        <w:t>Hypothesis 2A</w:t>
      </w:r>
      <w:r w:rsidRPr="007606BE">
        <w:rPr>
          <w:rFonts w:ascii="Times New Roman" w:hAnsi="Times New Roman" w:cs="Times New Roman"/>
          <w:sz w:val="24"/>
          <w:szCs w:val="24"/>
          <w:rPrChange w:id="152" w:author="Jeff Shrager" w:date="2016-01-20T18:42:00Z">
            <w:rPr>
              <w:rFonts w:ascii="Times New Roman" w:hAnsi="Times New Roman" w:cs="Times New Roman"/>
              <w:sz w:val="24"/>
              <w:szCs w:val="24"/>
              <w:u w:val="single"/>
            </w:rPr>
          </w:rPrChange>
        </w:rPr>
        <w:t xml:space="preserve">: </w:t>
      </w:r>
      <w:r w:rsidR="00F10795" w:rsidRPr="005F0037">
        <w:rPr>
          <w:rFonts w:ascii="Times New Roman" w:hAnsi="Times New Roman" w:cs="Times New Roman"/>
          <w:sz w:val="24"/>
          <w:szCs w:val="24"/>
          <w:lang w:eastAsia="zh-CN"/>
        </w:rPr>
        <w:t xml:space="preserve">Manipulations of model parameters such as </w:t>
      </w:r>
      <w:r w:rsidR="00F10795" w:rsidRPr="005F0037">
        <w:rPr>
          <w:rFonts w:ascii="Times New Roman" w:eastAsia="Arial" w:hAnsi="Times New Roman" w:cs="Times New Roman"/>
          <w:color w:val="000000"/>
          <w:sz w:val="24"/>
          <w:szCs w:val="24"/>
          <w:lang w:eastAsia="zh-CN"/>
        </w:rPr>
        <w:t>learning rate</w:t>
      </w:r>
      <w:r w:rsidR="00F10795">
        <w:rPr>
          <w:rFonts w:ascii="Times New Roman" w:hAnsi="Times New Roman" w:cs="Times New Roman"/>
          <w:sz w:val="24"/>
          <w:szCs w:val="24"/>
          <w:lang w:eastAsia="zh-CN"/>
        </w:rPr>
        <w:t>,</w:t>
      </w:r>
      <w:r w:rsidR="00F10795" w:rsidRPr="005F0037">
        <w:rPr>
          <w:rFonts w:ascii="Times New Roman" w:hAnsi="Times New Roman" w:cs="Times New Roman"/>
          <w:sz w:val="24"/>
          <w:szCs w:val="24"/>
          <w:lang w:eastAsia="zh-CN"/>
        </w:rPr>
        <w:t xml:space="preserve"> decay</w:t>
      </w:r>
      <w:r w:rsidR="00F10795">
        <w:rPr>
          <w:rFonts w:ascii="Times New Roman" w:hAnsi="Times New Roman" w:cs="Times New Roman"/>
          <w:sz w:val="24"/>
          <w:szCs w:val="24"/>
          <w:lang w:eastAsia="zh-CN"/>
        </w:rPr>
        <w:t xml:space="preserve"> rates</w:t>
      </w:r>
      <w:r w:rsidR="00F10795" w:rsidRPr="0048463B">
        <w:rPr>
          <w:rFonts w:ascii="Times New Roman" w:eastAsia="Arial" w:hAnsi="Times New Roman" w:cs="Times New Roman"/>
          <w:color w:val="000000"/>
          <w:sz w:val="24"/>
          <w:szCs w:val="24"/>
          <w:lang w:eastAsia="zh-CN"/>
        </w:rPr>
        <w:t xml:space="preserve"> (analogous to</w:t>
      </w:r>
      <w:r w:rsidR="00F10795" w:rsidRPr="0048463B">
        <w:rPr>
          <w:rFonts w:ascii="Times New Roman" w:hAnsi="Times New Roman" w:cs="Times New Roman"/>
          <w:sz w:val="24"/>
          <w:szCs w:val="24"/>
          <w:lang w:eastAsia="zh-CN"/>
        </w:rPr>
        <w:t xml:space="preserve"> synaptic plasticity)</w:t>
      </w:r>
      <w:r w:rsidR="00F10795">
        <w:rPr>
          <w:rFonts w:ascii="Times New Roman" w:hAnsi="Times New Roman" w:cs="Times New Roman"/>
          <w:sz w:val="24"/>
          <w:szCs w:val="24"/>
          <w:lang w:eastAsia="zh-CN"/>
        </w:rPr>
        <w:t xml:space="preserve">, and so on may enable the existing (revised) model to reproduce atypical patterns of arithmetic skill development, </w:t>
      </w:r>
      <w:del w:id="153" w:author="Jeff Shrager" w:date="2016-02-02T15:24:00Z">
        <w:r w:rsidR="00F10795" w:rsidDel="00126EAD">
          <w:rPr>
            <w:rFonts w:ascii="Times New Roman" w:hAnsi="Times New Roman" w:cs="Times New Roman"/>
            <w:sz w:val="24"/>
            <w:szCs w:val="24"/>
            <w:lang w:eastAsia="zh-CN"/>
          </w:rPr>
          <w:delText xml:space="preserve">especially </w:delText>
        </w:r>
      </w:del>
      <w:ins w:id="154" w:author="Jeff Shrager" w:date="2016-02-02T15:24:00Z">
        <w:r w:rsidR="00126EAD">
          <w:rPr>
            <w:rFonts w:ascii="Times New Roman" w:hAnsi="Times New Roman" w:cs="Times New Roman"/>
            <w:sz w:val="24"/>
            <w:szCs w:val="24"/>
            <w:lang w:eastAsia="zh-CN"/>
          </w:rPr>
          <w:t xml:space="preserve">ONLY </w:t>
        </w:r>
      </w:ins>
      <w:r w:rsidR="00F10795">
        <w:rPr>
          <w:rFonts w:ascii="Times New Roman" w:hAnsi="Times New Roman" w:cs="Times New Roman"/>
          <w:sz w:val="24"/>
          <w:szCs w:val="24"/>
          <w:lang w:eastAsia="zh-CN"/>
        </w:rPr>
        <w:t xml:space="preserve">as regards language comorbidity. </w:t>
      </w:r>
      <w:ins w:id="155" w:author="Jeff Shrager" w:date="2016-02-02T15:18:00Z">
        <w:r w:rsidR="002F3168">
          <w:rPr>
            <w:rFonts w:ascii="Times New Roman" w:hAnsi="Times New Roman" w:cs="Times New Roman"/>
            <w:sz w:val="24"/>
            <w:szCs w:val="24"/>
            <w:lang w:eastAsia="zh-CN"/>
          </w:rPr>
          <w:t>[[Prior knowledge dependencies</w:t>
        </w:r>
      </w:ins>
      <w:ins w:id="156" w:author="Jeff Shrager" w:date="2016-02-02T15:20:00Z">
        <w:r w:rsidR="002F3168">
          <w:rPr>
            <w:rFonts w:ascii="Times New Roman" w:hAnsi="Times New Roman" w:cs="Times New Roman"/>
            <w:sz w:val="24"/>
            <w:szCs w:val="24"/>
            <w:lang w:eastAsia="zh-CN"/>
          </w:rPr>
          <w:t>, such as counting?</w:t>
        </w:r>
      </w:ins>
      <w:ins w:id="157" w:author="Jeff Shrager" w:date="2016-02-02T15:18:00Z">
        <w:r w:rsidR="002F3168">
          <w:rPr>
            <w:rFonts w:ascii="Times New Roman" w:hAnsi="Times New Roman" w:cs="Times New Roman"/>
            <w:sz w:val="24"/>
            <w:szCs w:val="24"/>
            <w:lang w:eastAsia="zh-CN"/>
          </w:rPr>
          <w:t>]]</w:t>
        </w:r>
      </w:ins>
    </w:p>
    <w:p w14:paraId="13990584" w14:textId="5AEE320F" w:rsidR="002F3168" w:rsidRDefault="002F3168" w:rsidP="007B2D5E">
      <w:pPr>
        <w:spacing w:after="0" w:line="240" w:lineRule="auto"/>
        <w:rPr>
          <w:rFonts w:ascii="Times New Roman" w:hAnsi="Times New Roman" w:cs="Times New Roman"/>
          <w:sz w:val="24"/>
          <w:szCs w:val="24"/>
          <w:lang w:eastAsia="zh-CN"/>
        </w:rPr>
      </w:pPr>
      <w:bookmarkStart w:id="158" w:name="_GoBack"/>
      <w:bookmarkEnd w:id="158"/>
      <w:ins w:id="159" w:author="Jeff Shrager" w:date="2016-02-02T15:17:00Z">
        <w:r>
          <w:rPr>
            <w:rFonts w:ascii="Times New Roman" w:hAnsi="Times New Roman" w:cs="Times New Roman"/>
            <w:sz w:val="24"/>
            <w:szCs w:val="24"/>
            <w:lang w:eastAsia="zh-CN"/>
          </w:rPr>
          <w:t>avoiding what amount to structural changes (e.g., zeros)]]</w:t>
        </w:r>
      </w:ins>
    </w:p>
    <w:p w14:paraId="64058358" w14:textId="5CDE8604" w:rsidR="004007A9" w:rsidRDefault="004007A9" w:rsidP="007B2D5E">
      <w:pPr>
        <w:spacing w:after="0" w:line="240" w:lineRule="auto"/>
        <w:rPr>
          <w:rFonts w:ascii="Times New Roman" w:hAnsi="Times New Roman" w:cs="Times New Roman"/>
          <w:sz w:val="24"/>
          <w:szCs w:val="24"/>
        </w:rPr>
      </w:pPr>
      <w:r w:rsidRPr="004007A9">
        <w:rPr>
          <w:rFonts w:ascii="Times New Roman" w:hAnsi="Times New Roman" w:cs="Times New Roman"/>
          <w:i/>
          <w:sz w:val="24"/>
          <w:szCs w:val="24"/>
          <w:rPrChange w:id="160" w:author="Jeff Shrager" w:date="2016-01-20T18:51:00Z">
            <w:rPr>
              <w:rFonts w:ascii="Times New Roman" w:hAnsi="Times New Roman" w:cs="Times New Roman"/>
              <w:sz w:val="24"/>
              <w:szCs w:val="24"/>
            </w:rPr>
          </w:rPrChange>
        </w:rPr>
        <w:t>Hypothesis 2B</w:t>
      </w:r>
      <w:r>
        <w:rPr>
          <w:rFonts w:ascii="Times New Roman" w:hAnsi="Times New Roman" w:cs="Times New Roman"/>
          <w:sz w:val="24"/>
          <w:szCs w:val="24"/>
        </w:rPr>
        <w:t xml:space="preserve">: </w:t>
      </w:r>
      <w:ins w:id="161" w:author="Jeff Shrager" w:date="2016-02-02T15:24:00Z">
        <w:r w:rsidR="00C62B49">
          <w:rPr>
            <w:rFonts w:ascii="Times New Roman" w:hAnsi="Times New Roman" w:cs="Times New Roman"/>
            <w:sz w:val="24"/>
            <w:szCs w:val="24"/>
          </w:rPr>
          <w:t xml:space="preserve">explore additional architectural </w:t>
        </w:r>
      </w:ins>
      <w:ins w:id="162" w:author="Jeff Shrager" w:date="2016-02-02T15:25:00Z">
        <w:r w:rsidR="00C62B49">
          <w:rPr>
            <w:rFonts w:ascii="Times New Roman" w:hAnsi="Times New Roman" w:cs="Times New Roman"/>
            <w:sz w:val="24"/>
            <w:szCs w:val="24"/>
          </w:rPr>
          <w:t xml:space="preserve">SNS phenol. </w:t>
        </w:r>
      </w:ins>
      <w:commentRangeStart w:id="163"/>
      <w:del w:id="164" w:author="Jeff Shrager" w:date="2016-02-02T15:24:00Z">
        <w:r w:rsidDel="00C62B49">
          <w:rPr>
            <w:rFonts w:ascii="Times New Roman" w:hAnsi="Times New Roman" w:cs="Times New Roman"/>
            <w:sz w:val="24"/>
            <w:szCs w:val="24"/>
          </w:rPr>
          <w:delText>We expect the 2A will be refuted</w:delText>
        </w:r>
        <w:commentRangeEnd w:id="163"/>
        <w:r w:rsidR="000658EF" w:rsidDel="00C62B49">
          <w:rPr>
            <w:rStyle w:val="CommentReference"/>
          </w:rPr>
          <w:commentReference w:id="163"/>
        </w:r>
        <w:r w:rsidDel="00C62B49">
          <w:rPr>
            <w:rFonts w:ascii="Times New Roman" w:hAnsi="Times New Roman" w:cs="Times New Roman"/>
            <w:sz w:val="24"/>
            <w:szCs w:val="24"/>
          </w:rPr>
          <w:delText xml:space="preserve">, and that </w:delText>
        </w:r>
      </w:del>
      <w:r>
        <w:rPr>
          <w:rFonts w:ascii="Times New Roman" w:hAnsi="Times New Roman" w:cs="Times New Roman"/>
          <w:sz w:val="24"/>
          <w:szCs w:val="24"/>
        </w:rPr>
        <w:t xml:space="preserve">reproducing the desired patterns will require structural changes to the models, but that with such changes we will be able to accomplish the goal, and that these changes will be related to </w:t>
      </w:r>
      <w:commentRangeStart w:id="165"/>
      <w:r>
        <w:rPr>
          <w:rFonts w:ascii="Times New Roman" w:hAnsi="Times New Roman" w:cs="Times New Roman"/>
          <w:sz w:val="24"/>
          <w:szCs w:val="24"/>
        </w:rPr>
        <w:t>changes hypothesized (and/or observed) in the systems neuroscientific study of atypical development</w:t>
      </w:r>
      <w:commentRangeEnd w:id="165"/>
      <w:r w:rsidR="000658EF">
        <w:rPr>
          <w:rStyle w:val="CommentReference"/>
        </w:rPr>
        <w:commentReference w:id="165"/>
      </w:r>
      <w:r>
        <w:rPr>
          <w:rFonts w:ascii="Times New Roman" w:hAnsi="Times New Roman" w:cs="Times New Roman"/>
          <w:sz w:val="24"/>
          <w:szCs w:val="24"/>
        </w:rPr>
        <w:t>.</w:t>
      </w:r>
    </w:p>
    <w:p w14:paraId="33E53C0A" w14:textId="734E4CF7" w:rsidR="00F7621B" w:rsidRDefault="004007A9" w:rsidP="008517CC">
      <w:pPr>
        <w:spacing w:after="0" w:line="240" w:lineRule="auto"/>
        <w:rPr>
          <w:ins w:id="166" w:author="Lang Chen" w:date="2016-01-25T10:46:00Z"/>
          <w:rFonts w:ascii="Times New Roman" w:hAnsi="Times New Roman" w:cs="Times New Roman"/>
          <w:sz w:val="24"/>
          <w:szCs w:val="24"/>
        </w:rPr>
      </w:pPr>
      <w:r>
        <w:rPr>
          <w:rFonts w:ascii="Times New Roman" w:hAnsi="Times New Roman" w:cs="Times New Roman"/>
          <w:sz w:val="24"/>
          <w:szCs w:val="24"/>
        </w:rPr>
        <w:t>An example of where models revised in this aim may provide useful explanations is in predicting that l</w:t>
      </w:r>
      <w:r w:rsidR="000203D5" w:rsidRPr="005F0037">
        <w:rPr>
          <w:rFonts w:ascii="Times New Roman" w:hAnsi="Times New Roman" w:cs="Times New Roman"/>
          <w:sz w:val="24"/>
          <w:szCs w:val="24"/>
        </w:rPr>
        <w:t xml:space="preserve">anguage can </w:t>
      </w:r>
      <w:r>
        <w:rPr>
          <w:rFonts w:ascii="Times New Roman" w:hAnsi="Times New Roman" w:cs="Times New Roman"/>
          <w:sz w:val="24"/>
          <w:szCs w:val="24"/>
        </w:rPr>
        <w:t>support</w:t>
      </w:r>
      <w:r w:rsidRPr="00BE16EE">
        <w:rPr>
          <w:rFonts w:ascii="Times New Roman" w:hAnsi="Times New Roman" w:cs="Times New Roman"/>
          <w:sz w:val="24"/>
          <w:szCs w:val="24"/>
        </w:rPr>
        <w:t xml:space="preserve"> </w:t>
      </w:r>
      <w:r w:rsidR="00491F73" w:rsidRPr="00BE16EE">
        <w:rPr>
          <w:rFonts w:ascii="Times New Roman" w:hAnsi="Times New Roman" w:cs="Times New Roman"/>
          <w:sz w:val="24"/>
          <w:szCs w:val="24"/>
        </w:rPr>
        <w:t xml:space="preserve">arithmetic </w:t>
      </w:r>
      <w:r w:rsidR="00594FAA" w:rsidRPr="00BE16EE">
        <w:rPr>
          <w:rFonts w:ascii="Times New Roman" w:hAnsi="Times New Roman" w:cs="Times New Roman"/>
          <w:sz w:val="24"/>
          <w:szCs w:val="24"/>
        </w:rPr>
        <w:t xml:space="preserve">learning </w:t>
      </w:r>
      <w:r w:rsidR="00491F73" w:rsidRPr="00BE16EE">
        <w:rPr>
          <w:rFonts w:ascii="Times New Roman" w:hAnsi="Times New Roman" w:cs="Times New Roman"/>
          <w:sz w:val="24"/>
          <w:szCs w:val="24"/>
        </w:rPr>
        <w:t>by providing</w:t>
      </w:r>
      <w:r w:rsidR="000203D5" w:rsidRPr="00BE16EE">
        <w:rPr>
          <w:rFonts w:ascii="Times New Roman" w:hAnsi="Times New Roman" w:cs="Times New Roman"/>
          <w:sz w:val="24"/>
          <w:szCs w:val="24"/>
        </w:rPr>
        <w:t xml:space="preserve"> unique symbolic</w:t>
      </w:r>
      <w:r w:rsidR="00491F73" w:rsidRPr="00BE16EE">
        <w:rPr>
          <w:rFonts w:ascii="Times New Roman" w:hAnsi="Times New Roman" w:cs="Times New Roman"/>
          <w:sz w:val="24"/>
          <w:szCs w:val="24"/>
        </w:rPr>
        <w:t xml:space="preserve"> representations for numbers, but</w:t>
      </w:r>
      <w:r w:rsidR="000203D5" w:rsidRPr="00BE16E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0203D5" w:rsidRPr="00BE16EE">
        <w:rPr>
          <w:rFonts w:ascii="Times New Roman" w:hAnsi="Times New Roman" w:cs="Times New Roman"/>
          <w:sz w:val="24"/>
          <w:szCs w:val="24"/>
        </w:rPr>
        <w:t xml:space="preserve">noisy representations can hamper successful </w:t>
      </w:r>
      <w:commentRangeStart w:id="167"/>
      <w:r w:rsidR="000203D5" w:rsidRPr="00BE16EE">
        <w:rPr>
          <w:rFonts w:ascii="Times New Roman" w:hAnsi="Times New Roman" w:cs="Times New Roman"/>
          <w:sz w:val="24"/>
          <w:szCs w:val="24"/>
        </w:rPr>
        <w:t>learning</w:t>
      </w:r>
      <w:commentRangeEnd w:id="167"/>
      <w:r w:rsidR="002D71FD">
        <w:rPr>
          <w:rStyle w:val="CommentReference"/>
        </w:rPr>
        <w:commentReference w:id="167"/>
      </w:r>
      <w:r w:rsidR="000203D5" w:rsidRPr="00BE16EE">
        <w:rPr>
          <w:rFonts w:ascii="Times New Roman" w:hAnsi="Times New Roman" w:cs="Times New Roman"/>
          <w:sz w:val="24"/>
          <w:szCs w:val="24"/>
        </w:rPr>
        <w:t>.</w:t>
      </w:r>
    </w:p>
    <w:p w14:paraId="549A97B0" w14:textId="6FF3180C" w:rsidR="002D77AD" w:rsidRDefault="002D77AD" w:rsidP="008517CC">
      <w:pPr>
        <w:spacing w:after="0" w:line="240" w:lineRule="auto"/>
        <w:rPr>
          <w:ins w:id="168" w:author="Lang Chen" w:date="2016-01-25T10:48:00Z"/>
          <w:rFonts w:ascii="Times New Roman" w:hAnsi="Times New Roman" w:cs="Times New Roman"/>
          <w:sz w:val="24"/>
          <w:szCs w:val="24"/>
        </w:rPr>
      </w:pPr>
      <w:ins w:id="169" w:author="Lang Chen" w:date="2016-01-25T10:46:00Z">
        <w:r>
          <w:rPr>
            <w:rFonts w:ascii="Times New Roman" w:hAnsi="Times New Roman" w:cs="Times New Roman"/>
            <w:sz w:val="24"/>
            <w:szCs w:val="24"/>
          </w:rPr>
          <w:t>Place holder: proposing collecting new data to understand the comorbidity: (a) examining the relationship between phonological representations and arithmetic skills; and (</w:t>
        </w:r>
      </w:ins>
      <w:ins w:id="170" w:author="Lang Chen" w:date="2016-01-25T10:47:00Z">
        <w:r>
          <w:rPr>
            <w:rFonts w:ascii="Times New Roman" w:hAnsi="Times New Roman" w:cs="Times New Roman"/>
            <w:sz w:val="24"/>
            <w:szCs w:val="24"/>
          </w:rPr>
          <w:t>b</w:t>
        </w:r>
      </w:ins>
      <w:ins w:id="171" w:author="Lang Chen" w:date="2016-01-25T10:46:00Z">
        <w:r>
          <w:rPr>
            <w:rFonts w:ascii="Times New Roman" w:hAnsi="Times New Roman" w:cs="Times New Roman"/>
            <w:sz w:val="24"/>
            <w:szCs w:val="24"/>
          </w:rPr>
          <w:t>)</w:t>
        </w:r>
      </w:ins>
      <w:ins w:id="172" w:author="Lang Chen" w:date="2016-01-25T10:47:00Z">
        <w:r>
          <w:rPr>
            <w:rFonts w:ascii="Times New Roman" w:hAnsi="Times New Roman" w:cs="Times New Roman"/>
            <w:sz w:val="24"/>
            <w:szCs w:val="24"/>
          </w:rPr>
          <w:t xml:space="preserve"> examining the role of (verbal) working memory and cognitive control ability </w:t>
        </w:r>
      </w:ins>
      <w:ins w:id="173" w:author="Lang Chen" w:date="2016-01-25T10:48:00Z">
        <w:r>
          <w:rPr>
            <w:rFonts w:ascii="Times New Roman" w:hAnsi="Times New Roman" w:cs="Times New Roman"/>
            <w:sz w:val="24"/>
            <w:szCs w:val="24"/>
          </w:rPr>
          <w:t>for math and reading.</w:t>
        </w:r>
      </w:ins>
    </w:p>
    <w:p w14:paraId="3C3247A3" w14:textId="699D9532" w:rsidR="002D77AD" w:rsidRPr="00BE16EE" w:rsidRDefault="002D77AD" w:rsidP="008517CC">
      <w:pPr>
        <w:spacing w:after="0" w:line="240" w:lineRule="auto"/>
        <w:rPr>
          <w:rFonts w:ascii="Times New Roman" w:hAnsi="Times New Roman" w:cs="Times New Roman"/>
          <w:sz w:val="24"/>
          <w:szCs w:val="24"/>
        </w:rPr>
      </w:pPr>
      <w:ins w:id="174" w:author="Lang Chen" w:date="2016-01-25T10:48:00Z">
        <w:r>
          <w:rPr>
            <w:rFonts w:ascii="Times New Roman" w:hAnsi="Times New Roman" w:cs="Times New Roman"/>
            <w:sz w:val="24"/>
            <w:szCs w:val="24"/>
          </w:rPr>
          <w:t>(At least in my view, this is also why examining the comorbidity for math and language interesting, because it helps us understand a broader question of how different systems works, not just math and language, but also memory, and frontal control systems. )</w:t>
        </w:r>
      </w:ins>
    </w:p>
    <w:sectPr w:rsidR="002D77AD" w:rsidRPr="00BE16EE" w:rsidSect="00A81E8E">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ng Chen" w:date="2016-01-22T09:53:00Z" w:initials="LC">
    <w:p w14:paraId="3261BEC9" w14:textId="4A3C0149" w:rsidR="00C62B49" w:rsidRDefault="00C62B49">
      <w:pPr>
        <w:pStyle w:val="CommentText"/>
      </w:pPr>
      <w:r>
        <w:rPr>
          <w:rStyle w:val="CommentReference"/>
        </w:rPr>
        <w:annotationRef/>
      </w:r>
      <w:r>
        <w:t xml:space="preserve">What are the theories, any conflicting ideas? Besides the system neuroscience aspect, the old models also lack of the ability to account for (a) learning in general (e.g., individual differences in learning; training procedure); (b) input structure (i.e., representations); and (c) interaction with other cognitive systems </w:t>
      </w:r>
    </w:p>
  </w:comment>
  <w:comment w:id="30" w:author="Lang Chen" w:date="2016-01-22T09:55:00Z" w:initials="LC">
    <w:p w14:paraId="7B0A37EA" w14:textId="5AC607B4" w:rsidR="00C62B49" w:rsidRDefault="00C62B49">
      <w:pPr>
        <w:pStyle w:val="CommentText"/>
      </w:pPr>
      <w:r>
        <w:rPr>
          <w:rStyle w:val="CommentReference"/>
        </w:rPr>
        <w:annotationRef/>
      </w:r>
      <w:r>
        <w:t>Right now, it sounds like a purely modeling project for updating the models; I think we should ask theoretical questions, and use the computational model as a tool to help us understand findings that are hard to test with other methods; and provide specific mechanisms for some theories.</w:t>
      </w:r>
    </w:p>
  </w:comment>
  <w:comment w:id="51" w:author="Lang Chen" w:date="2016-01-22T09:56:00Z" w:initials="LC">
    <w:p w14:paraId="7A2259BB" w14:textId="185CACCC" w:rsidR="00C62B49" w:rsidRDefault="00C62B49">
      <w:pPr>
        <w:pStyle w:val="CommentText"/>
      </w:pPr>
      <w:r>
        <w:rPr>
          <w:rStyle w:val="CommentReference"/>
        </w:rPr>
        <w:annotationRef/>
      </w:r>
      <w:r>
        <w:t>This is NSF funding that I have no experience. For other NIH R01 funding applications, I normally saw 4 specific aims and they are more independent from each other. So they can stand alone from each other. Should we follow the same logic here?</w:t>
      </w:r>
    </w:p>
  </w:comment>
  <w:comment w:id="56" w:author="Lang Chen" w:date="2016-01-25T10:37:00Z" w:initials="LC">
    <w:p w14:paraId="4A2E1637" w14:textId="44D1C6C0" w:rsidR="00C62B49" w:rsidRDefault="00C62B49">
      <w:pPr>
        <w:pStyle w:val="CommentText"/>
      </w:pPr>
      <w:ins w:id="64" w:author="Lang Chen" w:date="2016-01-25T10:37:00Z">
        <w:r>
          <w:rPr>
            <w:rStyle w:val="CommentReference"/>
          </w:rPr>
          <w:annotationRef/>
        </w:r>
      </w:ins>
      <w:r>
        <w:t>Basically, I am just trying to make it sound like we are creating something new other than updating old things</w:t>
      </w:r>
    </w:p>
  </w:comment>
  <w:comment w:id="136" w:author="Lang Chen" w:date="2016-01-25T10:45:00Z" w:initials="LC">
    <w:p w14:paraId="5601E7BA" w14:textId="4E07BC96" w:rsidR="00C62B49" w:rsidRDefault="00C62B49">
      <w:pPr>
        <w:pStyle w:val="CommentText"/>
      </w:pPr>
      <w:ins w:id="139" w:author="Lang Chen" w:date="2016-01-25T10:44:00Z">
        <w:r>
          <w:rPr>
            <w:rStyle w:val="CommentReference"/>
          </w:rPr>
          <w:annotationRef/>
        </w:r>
      </w:ins>
      <w:r>
        <w:t xml:space="preserve">Although this is our aim for math and </w:t>
      </w:r>
      <w:proofErr w:type="spellStart"/>
      <w:r>
        <w:t>langauge</w:t>
      </w:r>
      <w:proofErr w:type="spellEnd"/>
      <w:r>
        <w:t>, but I think we should frame it as a bigger question; Also, we did not  mention the reading at all in the background paragraph</w:t>
      </w:r>
    </w:p>
  </w:comment>
  <w:comment w:id="163" w:author="Lang Chen" w:date="2016-01-25T10:46:00Z" w:initials="LC">
    <w:p w14:paraId="02A97718" w14:textId="2C03963D" w:rsidR="00C62B49" w:rsidRDefault="00C62B49">
      <w:pPr>
        <w:pStyle w:val="CommentText"/>
      </w:pPr>
      <w:r>
        <w:rPr>
          <w:rStyle w:val="CommentReference"/>
        </w:rPr>
        <w:annotationRef/>
      </w:r>
      <w:r>
        <w:t>Not sure whether how people read this. It sounds like we want 2A to fail on purpose?</w:t>
      </w:r>
    </w:p>
  </w:comment>
  <w:comment w:id="165" w:author="Lang Chen" w:date="2016-01-22T10:08:00Z" w:initials="LC">
    <w:p w14:paraId="60F4D853" w14:textId="0F21A295" w:rsidR="00C62B49" w:rsidRDefault="00C62B49">
      <w:pPr>
        <w:pStyle w:val="CommentText"/>
      </w:pPr>
      <w:r>
        <w:rPr>
          <w:rStyle w:val="CommentReference"/>
        </w:rPr>
        <w:annotationRef/>
      </w:r>
      <w:r>
        <w:t>Seems that we should propose some way to validate the performance of the models. I think we should have a specific aim to discuss collecting new behavioral or imaging data</w:t>
      </w:r>
    </w:p>
  </w:comment>
  <w:comment w:id="167" w:author="Lang Chen" w:date="2016-01-25T09:41:00Z" w:initials="LC">
    <w:p w14:paraId="10EC25AA" w14:textId="77777777" w:rsidR="00C62B49" w:rsidRDefault="00C62B49">
      <w:pPr>
        <w:pStyle w:val="CommentText"/>
      </w:pPr>
      <w:r>
        <w:rPr>
          <w:rStyle w:val="CommentReference"/>
        </w:rPr>
        <w:annotationRef/>
      </w:r>
      <w:r>
        <w:t xml:space="preserve">Aggregating behavioral data;  Collecting some behavioral data;  The thing lacking from the previous models: really learning models but not developmental models; learning of concept instead of assuming the existence of the math concepts; frontal control; metacognition vs. reinforcement learning. </w:t>
      </w:r>
    </w:p>
    <w:p w14:paraId="5D9B9E22" w14:textId="77777777" w:rsidR="00C62B49" w:rsidRDefault="00C62B49">
      <w:pPr>
        <w:pStyle w:val="CommentText"/>
      </w:pPr>
    </w:p>
    <w:p w14:paraId="4B17A0B1" w14:textId="77777777" w:rsidR="00C62B49" w:rsidRDefault="00C62B49">
      <w:pPr>
        <w:pStyle w:val="CommentText"/>
      </w:pPr>
      <w:r>
        <w:t xml:space="preserve">Fits with the deep learning modeling movement; multiple layers; modern learning </w:t>
      </w:r>
      <w:r>
        <w:sym w:font="Wingdings" w:char="F0E0"/>
      </w:r>
      <w:r>
        <w:t xml:space="preserve">deep learning models </w:t>
      </w:r>
      <w:r>
        <w:sym w:font="Wingdings" w:char="F0E0"/>
      </w:r>
      <w:r>
        <w:t xml:space="preserve"> distributed cooperative learning architecture closer to how the brain works</w:t>
      </w:r>
    </w:p>
    <w:p w14:paraId="647C7AAB" w14:textId="77777777" w:rsidR="00C62B49" w:rsidRDefault="00C62B49">
      <w:pPr>
        <w:pStyle w:val="CommentText"/>
      </w:pPr>
    </w:p>
    <w:p w14:paraId="167AE032" w14:textId="77777777" w:rsidR="00C62B49" w:rsidRDefault="00C62B49">
      <w:pPr>
        <w:pStyle w:val="CommentText"/>
      </w:pPr>
    </w:p>
    <w:p w14:paraId="02F78B20" w14:textId="77777777" w:rsidR="00C62B49" w:rsidRDefault="00C62B49">
      <w:pPr>
        <w:pStyle w:val="CommentText"/>
      </w:pPr>
      <w:r>
        <w:t>Under aim 1: aggregating behavioral data for the developmental models;</w:t>
      </w:r>
    </w:p>
    <w:p w14:paraId="5429FE27" w14:textId="77777777" w:rsidR="00C62B49" w:rsidRDefault="00C62B49">
      <w:pPr>
        <w:pStyle w:val="CommentText"/>
      </w:pPr>
    </w:p>
    <w:p w14:paraId="1A4CB247" w14:textId="77777777" w:rsidR="00C62B49" w:rsidRDefault="00C62B49">
      <w:pPr>
        <w:pStyle w:val="CommentText"/>
      </w:pPr>
      <w:r>
        <w:t>Under aim 2: propose some data collections for comorbidity of reading and math difficulties</w:t>
      </w:r>
    </w:p>
    <w:p w14:paraId="001A2357" w14:textId="77777777" w:rsidR="00C62B49" w:rsidRDefault="00C62B49">
      <w:pPr>
        <w:pStyle w:val="CommentText"/>
      </w:pPr>
    </w:p>
    <w:p w14:paraId="2B4F4A8C" w14:textId="047AB03A" w:rsidR="00C62B49" w:rsidRDefault="00C62B49">
      <w:pPr>
        <w:pStyle w:val="CommentText"/>
      </w:pPr>
      <w:r>
        <w:t xml:space="preserve">Recent reviews of arithmetic developments: lots of theories; the pieces of theories; along with some review of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25"/>
    <w:rsid w:val="000203D5"/>
    <w:rsid w:val="00035176"/>
    <w:rsid w:val="00041B6F"/>
    <w:rsid w:val="000658EF"/>
    <w:rsid w:val="000A70F2"/>
    <w:rsid w:val="000C691D"/>
    <w:rsid w:val="000D15B4"/>
    <w:rsid w:val="0011630F"/>
    <w:rsid w:val="00126EAD"/>
    <w:rsid w:val="001B544F"/>
    <w:rsid w:val="00270827"/>
    <w:rsid w:val="00274992"/>
    <w:rsid w:val="002922C6"/>
    <w:rsid w:val="002A6B92"/>
    <w:rsid w:val="002D71FD"/>
    <w:rsid w:val="002D77AD"/>
    <w:rsid w:val="002F3168"/>
    <w:rsid w:val="00323375"/>
    <w:rsid w:val="00323825"/>
    <w:rsid w:val="00330C42"/>
    <w:rsid w:val="00375A88"/>
    <w:rsid w:val="003A7F8B"/>
    <w:rsid w:val="003F03B3"/>
    <w:rsid w:val="004007A9"/>
    <w:rsid w:val="004065D4"/>
    <w:rsid w:val="004124FC"/>
    <w:rsid w:val="00425951"/>
    <w:rsid w:val="00426DAC"/>
    <w:rsid w:val="0042708E"/>
    <w:rsid w:val="004376FB"/>
    <w:rsid w:val="00491F73"/>
    <w:rsid w:val="004C2E43"/>
    <w:rsid w:val="004C37AD"/>
    <w:rsid w:val="004E03E1"/>
    <w:rsid w:val="004E3CE6"/>
    <w:rsid w:val="0051438A"/>
    <w:rsid w:val="00561EF0"/>
    <w:rsid w:val="00594FAA"/>
    <w:rsid w:val="005A4DC4"/>
    <w:rsid w:val="005A68FD"/>
    <w:rsid w:val="005B72C5"/>
    <w:rsid w:val="005E3726"/>
    <w:rsid w:val="005F0037"/>
    <w:rsid w:val="00601F20"/>
    <w:rsid w:val="00621179"/>
    <w:rsid w:val="006256FC"/>
    <w:rsid w:val="00636B62"/>
    <w:rsid w:val="00674806"/>
    <w:rsid w:val="00692858"/>
    <w:rsid w:val="006C5B65"/>
    <w:rsid w:val="007044BD"/>
    <w:rsid w:val="00712E86"/>
    <w:rsid w:val="00746AAB"/>
    <w:rsid w:val="007606BE"/>
    <w:rsid w:val="00785D3F"/>
    <w:rsid w:val="007A392B"/>
    <w:rsid w:val="007B2D5E"/>
    <w:rsid w:val="00807396"/>
    <w:rsid w:val="00837706"/>
    <w:rsid w:val="008517CC"/>
    <w:rsid w:val="008612DB"/>
    <w:rsid w:val="00890310"/>
    <w:rsid w:val="008C2839"/>
    <w:rsid w:val="0090456A"/>
    <w:rsid w:val="0090599C"/>
    <w:rsid w:val="00916EF1"/>
    <w:rsid w:val="009245F9"/>
    <w:rsid w:val="00925EF2"/>
    <w:rsid w:val="00955C7B"/>
    <w:rsid w:val="009B1DC0"/>
    <w:rsid w:val="009E7064"/>
    <w:rsid w:val="00A11138"/>
    <w:rsid w:val="00A11D0C"/>
    <w:rsid w:val="00A2119B"/>
    <w:rsid w:val="00A760AD"/>
    <w:rsid w:val="00A81906"/>
    <w:rsid w:val="00A81E8E"/>
    <w:rsid w:val="00AF0121"/>
    <w:rsid w:val="00B03FC8"/>
    <w:rsid w:val="00B14A50"/>
    <w:rsid w:val="00B33732"/>
    <w:rsid w:val="00B339F8"/>
    <w:rsid w:val="00B37356"/>
    <w:rsid w:val="00B6319D"/>
    <w:rsid w:val="00B8040A"/>
    <w:rsid w:val="00B82B1B"/>
    <w:rsid w:val="00BD6B47"/>
    <w:rsid w:val="00BE16EE"/>
    <w:rsid w:val="00BE23DA"/>
    <w:rsid w:val="00BE7494"/>
    <w:rsid w:val="00C04901"/>
    <w:rsid w:val="00C0558A"/>
    <w:rsid w:val="00C32EF4"/>
    <w:rsid w:val="00C407C4"/>
    <w:rsid w:val="00C62B49"/>
    <w:rsid w:val="00C8785E"/>
    <w:rsid w:val="00D120E8"/>
    <w:rsid w:val="00D54C81"/>
    <w:rsid w:val="00D658BA"/>
    <w:rsid w:val="00D77758"/>
    <w:rsid w:val="00D7790A"/>
    <w:rsid w:val="00DB0393"/>
    <w:rsid w:val="00DC1A7C"/>
    <w:rsid w:val="00DE6339"/>
    <w:rsid w:val="00E01497"/>
    <w:rsid w:val="00E024A4"/>
    <w:rsid w:val="00E02868"/>
    <w:rsid w:val="00E07199"/>
    <w:rsid w:val="00E2484D"/>
    <w:rsid w:val="00EB692A"/>
    <w:rsid w:val="00EE17D4"/>
    <w:rsid w:val="00EF59C3"/>
    <w:rsid w:val="00F033DD"/>
    <w:rsid w:val="00F10795"/>
    <w:rsid w:val="00F131AA"/>
    <w:rsid w:val="00F66EE4"/>
    <w:rsid w:val="00F7621B"/>
    <w:rsid w:val="00F85364"/>
    <w:rsid w:val="00FA5165"/>
    <w:rsid w:val="00FB5573"/>
    <w:rsid w:val="00FC3575"/>
    <w:rsid w:val="00FC6649"/>
    <w:rsid w:val="00FF4B44"/>
    <w:rsid w:val="00FF4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630F"/>
    <w:rPr>
      <w:sz w:val="16"/>
      <w:szCs w:val="16"/>
    </w:rPr>
  </w:style>
  <w:style w:type="paragraph" w:styleId="CommentText">
    <w:name w:val="annotation text"/>
    <w:basedOn w:val="Normal"/>
    <w:link w:val="CommentTextChar"/>
    <w:uiPriority w:val="99"/>
    <w:semiHidden/>
    <w:unhideWhenUsed/>
    <w:rsid w:val="0011630F"/>
    <w:pPr>
      <w:spacing w:line="240" w:lineRule="auto"/>
    </w:pPr>
    <w:rPr>
      <w:sz w:val="20"/>
      <w:szCs w:val="20"/>
    </w:rPr>
  </w:style>
  <w:style w:type="character" w:customStyle="1" w:styleId="CommentTextChar">
    <w:name w:val="Comment Text Char"/>
    <w:basedOn w:val="DefaultParagraphFont"/>
    <w:link w:val="CommentText"/>
    <w:uiPriority w:val="99"/>
    <w:semiHidden/>
    <w:rsid w:val="0011630F"/>
    <w:rPr>
      <w:sz w:val="20"/>
      <w:szCs w:val="20"/>
    </w:rPr>
  </w:style>
  <w:style w:type="paragraph" w:styleId="BalloonText">
    <w:name w:val="Balloon Text"/>
    <w:basedOn w:val="Normal"/>
    <w:link w:val="BalloonTextChar"/>
    <w:uiPriority w:val="99"/>
    <w:semiHidden/>
    <w:unhideWhenUsed/>
    <w:rsid w:val="0011630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11630F"/>
    <w:rPr>
      <w:sz w:val="16"/>
      <w:szCs w:val="16"/>
    </w:rPr>
  </w:style>
  <w:style w:type="paragraph" w:styleId="CommentSubject">
    <w:name w:val="annotation subject"/>
    <w:basedOn w:val="CommentText"/>
    <w:next w:val="CommentText"/>
    <w:link w:val="CommentSubjectChar"/>
    <w:uiPriority w:val="99"/>
    <w:semiHidden/>
    <w:unhideWhenUsed/>
    <w:rsid w:val="00C0558A"/>
    <w:rPr>
      <w:b/>
      <w:bCs/>
    </w:rPr>
  </w:style>
  <w:style w:type="character" w:customStyle="1" w:styleId="CommentSubjectChar">
    <w:name w:val="Comment Subject Char"/>
    <w:basedOn w:val="CommentTextChar"/>
    <w:link w:val="CommentSubject"/>
    <w:uiPriority w:val="99"/>
    <w:semiHidden/>
    <w:rsid w:val="00C0558A"/>
    <w:rPr>
      <w:b/>
      <w:bCs/>
      <w:sz w:val="20"/>
      <w:szCs w:val="20"/>
    </w:rPr>
  </w:style>
  <w:style w:type="paragraph" w:styleId="Revision">
    <w:name w:val="Revision"/>
    <w:hidden/>
    <w:uiPriority w:val="99"/>
    <w:semiHidden/>
    <w:rsid w:val="00BD6B4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630F"/>
    <w:rPr>
      <w:sz w:val="16"/>
      <w:szCs w:val="16"/>
    </w:rPr>
  </w:style>
  <w:style w:type="paragraph" w:styleId="CommentText">
    <w:name w:val="annotation text"/>
    <w:basedOn w:val="Normal"/>
    <w:link w:val="CommentTextChar"/>
    <w:uiPriority w:val="99"/>
    <w:semiHidden/>
    <w:unhideWhenUsed/>
    <w:rsid w:val="0011630F"/>
    <w:pPr>
      <w:spacing w:line="240" w:lineRule="auto"/>
    </w:pPr>
    <w:rPr>
      <w:sz w:val="20"/>
      <w:szCs w:val="20"/>
    </w:rPr>
  </w:style>
  <w:style w:type="character" w:customStyle="1" w:styleId="CommentTextChar">
    <w:name w:val="Comment Text Char"/>
    <w:basedOn w:val="DefaultParagraphFont"/>
    <w:link w:val="CommentText"/>
    <w:uiPriority w:val="99"/>
    <w:semiHidden/>
    <w:rsid w:val="0011630F"/>
    <w:rPr>
      <w:sz w:val="20"/>
      <w:szCs w:val="20"/>
    </w:rPr>
  </w:style>
  <w:style w:type="paragraph" w:styleId="BalloonText">
    <w:name w:val="Balloon Text"/>
    <w:basedOn w:val="Normal"/>
    <w:link w:val="BalloonTextChar"/>
    <w:uiPriority w:val="99"/>
    <w:semiHidden/>
    <w:unhideWhenUsed/>
    <w:rsid w:val="0011630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11630F"/>
    <w:rPr>
      <w:sz w:val="16"/>
      <w:szCs w:val="16"/>
    </w:rPr>
  </w:style>
  <w:style w:type="paragraph" w:styleId="CommentSubject">
    <w:name w:val="annotation subject"/>
    <w:basedOn w:val="CommentText"/>
    <w:next w:val="CommentText"/>
    <w:link w:val="CommentSubjectChar"/>
    <w:uiPriority w:val="99"/>
    <w:semiHidden/>
    <w:unhideWhenUsed/>
    <w:rsid w:val="00C0558A"/>
    <w:rPr>
      <w:b/>
      <w:bCs/>
    </w:rPr>
  </w:style>
  <w:style w:type="character" w:customStyle="1" w:styleId="CommentSubjectChar">
    <w:name w:val="Comment Subject Char"/>
    <w:basedOn w:val="CommentTextChar"/>
    <w:link w:val="CommentSubject"/>
    <w:uiPriority w:val="99"/>
    <w:semiHidden/>
    <w:rsid w:val="00C0558A"/>
    <w:rPr>
      <w:b/>
      <w:bCs/>
      <w:sz w:val="20"/>
      <w:szCs w:val="20"/>
    </w:rPr>
  </w:style>
  <w:style w:type="paragraph" w:styleId="Revision">
    <w:name w:val="Revision"/>
    <w:hidden/>
    <w:uiPriority w:val="99"/>
    <w:semiHidden/>
    <w:rsid w:val="00BD6B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A949D-2687-934D-AD28-724002BF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925</Words>
  <Characters>5276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Lang</dc:creator>
  <cp:lastModifiedBy>Jeff Shrager</cp:lastModifiedBy>
  <cp:revision>14</cp:revision>
  <dcterms:created xsi:type="dcterms:W3CDTF">2016-01-25T17:58:00Z</dcterms:created>
  <dcterms:modified xsi:type="dcterms:W3CDTF">2016-02-04T19:56:00Z</dcterms:modified>
</cp:coreProperties>
</file>