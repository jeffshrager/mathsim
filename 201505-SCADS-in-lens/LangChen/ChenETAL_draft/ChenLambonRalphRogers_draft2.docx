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714" w:rsidRDefault="00D73714" w:rsidP="00044215">
      <w:pPr>
        <w:pStyle w:val="Head"/>
        <w:jc w:val="left"/>
        <w:rPr>
          <w:rFonts w:eastAsiaTheme="minorEastAsia"/>
          <w:lang w:eastAsia="zh-CN"/>
        </w:rPr>
      </w:pPr>
      <w:commentRangeStart w:id="0"/>
      <w:r>
        <w:t>Title</w:t>
      </w:r>
      <w:commentRangeEnd w:id="0"/>
      <w:r w:rsidR="00044215">
        <w:rPr>
          <w:rStyle w:val="CommentReference"/>
          <w:b w:val="0"/>
          <w:bCs w:val="0"/>
          <w:kern w:val="0"/>
        </w:rPr>
        <w:commentReference w:id="0"/>
      </w:r>
      <w:r w:rsidR="00AB1528">
        <w:rPr>
          <w:rFonts w:eastAsiaTheme="minorEastAsia" w:hint="eastAsia"/>
          <w:lang w:eastAsia="zh-CN"/>
        </w:rPr>
        <w:t>1</w:t>
      </w:r>
      <w:r>
        <w:t xml:space="preserve">:  </w:t>
      </w:r>
      <w:r w:rsidR="00186769">
        <w:rPr>
          <w:rFonts w:eastAsiaTheme="minorEastAsia" w:hint="eastAsia"/>
          <w:lang w:eastAsia="zh-CN"/>
        </w:rPr>
        <w:t>Wire together, function together</w:t>
      </w:r>
      <w:r w:rsidR="005A142E" w:rsidRPr="00F353A1">
        <w:rPr>
          <w:rFonts w:hint="eastAsia"/>
        </w:rPr>
        <w:t>: Base connectivity explains category-specific activation and impairment</w:t>
      </w:r>
    </w:p>
    <w:p w:rsidR="009303D9" w:rsidRPr="009303D9" w:rsidRDefault="009303D9" w:rsidP="009303D9">
      <w:pPr>
        <w:pStyle w:val="Head"/>
        <w:jc w:val="left"/>
        <w:rPr>
          <w:rFonts w:eastAsiaTheme="minorEastAsia"/>
          <w:lang w:eastAsia="zh-CN"/>
        </w:rPr>
      </w:pPr>
      <w:commentRangeStart w:id="1"/>
      <w:r>
        <w:t>Title</w:t>
      </w:r>
      <w:commentRangeEnd w:id="1"/>
      <w:r>
        <w:rPr>
          <w:rStyle w:val="CommentReference"/>
          <w:b w:val="0"/>
          <w:bCs w:val="0"/>
          <w:kern w:val="0"/>
        </w:rPr>
        <w:commentReference w:id="1"/>
      </w:r>
      <w:r w:rsidR="00AB1528">
        <w:rPr>
          <w:rFonts w:eastAsiaTheme="minorEastAsia" w:hint="eastAsia"/>
          <w:lang w:eastAsia="zh-CN"/>
        </w:rPr>
        <w:t>2</w:t>
      </w:r>
      <w:r>
        <w:t xml:space="preserve">:  </w:t>
      </w:r>
      <w:r>
        <w:rPr>
          <w:rFonts w:eastAsiaTheme="minorEastAsia" w:hint="eastAsia"/>
          <w:lang w:eastAsia="zh-CN"/>
        </w:rPr>
        <w:t>Wire together, function together</w:t>
      </w:r>
      <w:r w:rsidRPr="00F353A1">
        <w:rPr>
          <w:rFonts w:hint="eastAsia"/>
        </w:rPr>
        <w:t xml:space="preserve">: </w:t>
      </w:r>
      <w:r w:rsidR="000F509C">
        <w:rPr>
          <w:rFonts w:eastAsiaTheme="minorEastAsia" w:hint="eastAsia"/>
          <w:lang w:eastAsia="zh-CN"/>
        </w:rPr>
        <w:t>Architectural</w:t>
      </w:r>
      <w:r w:rsidR="00C350A7">
        <w:rPr>
          <w:rFonts w:eastAsiaTheme="minorEastAsia" w:hint="eastAsia"/>
          <w:lang w:eastAsia="zh-CN"/>
        </w:rPr>
        <w:t xml:space="preserve"> constraints of </w:t>
      </w:r>
      <w:r w:rsidR="005C5120">
        <w:rPr>
          <w:rFonts w:eastAsiaTheme="minorEastAsia" w:hint="eastAsia"/>
          <w:lang w:eastAsia="zh-CN"/>
        </w:rPr>
        <w:t>cortical semantic</w:t>
      </w:r>
      <w:r w:rsidR="00AB1528">
        <w:rPr>
          <w:rFonts w:eastAsiaTheme="minorEastAsia" w:hint="eastAsia"/>
          <w:lang w:eastAsia="zh-CN"/>
        </w:rPr>
        <w:t xml:space="preserve"> network</w:t>
      </w:r>
    </w:p>
    <w:p w:rsidR="009303D9" w:rsidRPr="005C5120" w:rsidRDefault="009303D9" w:rsidP="00044215">
      <w:pPr>
        <w:pStyle w:val="Head"/>
        <w:jc w:val="left"/>
        <w:rPr>
          <w:rFonts w:eastAsiaTheme="minorEastAsia"/>
          <w:lang w:eastAsia="zh-CN"/>
        </w:rPr>
      </w:pPr>
    </w:p>
    <w:p w:rsidR="00D73714" w:rsidRPr="00EA4FCD" w:rsidRDefault="00D73714" w:rsidP="005A142E">
      <w:pPr>
        <w:pStyle w:val="Authors"/>
        <w:jc w:val="left"/>
        <w:rPr>
          <w:rFonts w:eastAsiaTheme="minorEastAsia"/>
          <w:vertAlign w:val="superscript"/>
          <w:lang w:eastAsia="zh-CN"/>
        </w:rPr>
      </w:pPr>
      <w:r w:rsidRPr="00987EE5">
        <w:rPr>
          <w:b/>
        </w:rPr>
        <w:t>Authors:</w:t>
      </w:r>
      <w:r>
        <w:t xml:space="preserve">  </w:t>
      </w:r>
      <w:r w:rsidR="005A142E">
        <w:rPr>
          <w:rFonts w:hint="eastAsia"/>
        </w:rPr>
        <w:t>Lang Chen</w:t>
      </w:r>
      <w:r w:rsidR="005A142E" w:rsidRPr="00F353A1">
        <w:rPr>
          <w:rFonts w:hint="eastAsia"/>
          <w:vertAlign w:val="superscript"/>
        </w:rPr>
        <w:t>1</w:t>
      </w:r>
      <w:proofErr w:type="gramStart"/>
      <w:r w:rsidR="00EA4FCD">
        <w:rPr>
          <w:rFonts w:eastAsiaTheme="minorEastAsia" w:hint="eastAsia"/>
          <w:vertAlign w:val="superscript"/>
          <w:lang w:eastAsia="zh-CN"/>
        </w:rPr>
        <w:t>,3</w:t>
      </w:r>
      <w:proofErr w:type="gramEnd"/>
      <w:r w:rsidR="00EA4FCD">
        <w:rPr>
          <w:rFonts w:eastAsiaTheme="minorEastAsia" w:hint="eastAsia"/>
          <w:vertAlign w:val="superscript"/>
          <w:lang w:eastAsia="zh-CN"/>
        </w:rPr>
        <w:t>*</w:t>
      </w:r>
      <w:r w:rsidR="005A142E">
        <w:rPr>
          <w:rFonts w:hint="eastAsia"/>
        </w:rPr>
        <w:t xml:space="preserve">, Matthew A. </w:t>
      </w:r>
      <w:proofErr w:type="spellStart"/>
      <w:r w:rsidR="005A142E">
        <w:rPr>
          <w:rFonts w:hint="eastAsia"/>
        </w:rPr>
        <w:t>Lambon</w:t>
      </w:r>
      <w:proofErr w:type="spellEnd"/>
      <w:r w:rsidR="005A142E">
        <w:rPr>
          <w:rFonts w:hint="eastAsia"/>
        </w:rPr>
        <w:t xml:space="preserve"> Ralph</w:t>
      </w:r>
      <w:r w:rsidR="005A142E" w:rsidRPr="00F353A1">
        <w:rPr>
          <w:rFonts w:hint="eastAsia"/>
          <w:vertAlign w:val="superscript"/>
        </w:rPr>
        <w:t>2</w:t>
      </w:r>
      <w:r w:rsidR="005A142E">
        <w:rPr>
          <w:rFonts w:hint="eastAsia"/>
        </w:rPr>
        <w:t>, Timothy T. Rogers</w:t>
      </w:r>
      <w:r w:rsidR="005A142E" w:rsidRPr="00F353A1">
        <w:rPr>
          <w:rFonts w:hint="eastAsia"/>
          <w:vertAlign w:val="superscript"/>
        </w:rPr>
        <w:t>1</w:t>
      </w:r>
    </w:p>
    <w:p w:rsidR="00D73714" w:rsidRPr="008E391A" w:rsidRDefault="00D73714" w:rsidP="00D73714">
      <w:pPr>
        <w:pStyle w:val="Paragraph"/>
        <w:ind w:firstLine="0"/>
        <w:rPr>
          <w:b/>
        </w:rPr>
      </w:pPr>
      <w:r w:rsidRPr="008E391A">
        <w:rPr>
          <w:b/>
        </w:rPr>
        <w:t>Affiliations:</w:t>
      </w:r>
    </w:p>
    <w:p w:rsidR="00EA4FCD" w:rsidRDefault="00EA4FCD" w:rsidP="00EA4FCD">
      <w:pPr>
        <w:pStyle w:val="Default"/>
        <w:rPr>
          <w:rFonts w:eastAsiaTheme="minorEastAsia" w:cs="Times New Roman"/>
        </w:rPr>
      </w:pPr>
      <w:r w:rsidRPr="008548B9">
        <w:rPr>
          <w:rFonts w:eastAsiaTheme="minorEastAsia" w:cs="Times New Roman"/>
          <w:vertAlign w:val="superscript"/>
        </w:rPr>
        <w:t>1</w:t>
      </w:r>
      <w:r w:rsidRPr="008548B9">
        <w:rPr>
          <w:rFonts w:eastAsiaTheme="minorEastAsia" w:cs="Times New Roman"/>
        </w:rPr>
        <w:t>Department of Psychology, University of Wisconsin-Madison, 1202 West Johnson Street, Madison, WI 53705, USA</w:t>
      </w:r>
    </w:p>
    <w:p w:rsidR="00EA4FCD" w:rsidRDefault="00EA4FCD" w:rsidP="00EA4FCD">
      <w:pPr>
        <w:pStyle w:val="Paragraph"/>
        <w:ind w:firstLine="0"/>
        <w:rPr>
          <w:rFonts w:eastAsiaTheme="minorEastAsia"/>
          <w:lang w:eastAsia="zh-CN"/>
        </w:rPr>
      </w:pPr>
      <w:r>
        <w:rPr>
          <w:rFonts w:eastAsiaTheme="minorEastAsia" w:hint="eastAsia"/>
          <w:vertAlign w:val="superscript"/>
        </w:rPr>
        <w:t>2</w:t>
      </w:r>
      <w:r>
        <w:rPr>
          <w:rFonts w:eastAsiaTheme="minorEastAsia" w:hint="eastAsia"/>
        </w:rPr>
        <w:t xml:space="preserve">Neuroscience and Aphasia Research Unit (NARU), School of Psychological Sciences, University of Manchester, </w:t>
      </w:r>
      <w:r>
        <w:rPr>
          <w:rFonts w:eastAsiaTheme="minorEastAsia"/>
        </w:rPr>
        <w:t>U</w:t>
      </w:r>
      <w:r>
        <w:rPr>
          <w:rFonts w:eastAsiaTheme="minorEastAsia" w:hint="eastAsia"/>
        </w:rPr>
        <w:t>K</w:t>
      </w:r>
    </w:p>
    <w:p w:rsidR="00EA4FCD" w:rsidRPr="00EA4FCD" w:rsidRDefault="00EA4FCD" w:rsidP="00EA4FCD">
      <w:pPr>
        <w:pStyle w:val="Paragraph"/>
        <w:ind w:firstLine="0"/>
        <w:rPr>
          <w:rFonts w:eastAsiaTheme="minorEastAsia"/>
          <w:lang w:eastAsia="zh-CN"/>
        </w:rPr>
      </w:pPr>
      <w:r w:rsidRPr="00EA4FCD">
        <w:rPr>
          <w:rFonts w:eastAsiaTheme="minorEastAsia" w:hint="eastAsia"/>
          <w:vertAlign w:val="superscript"/>
          <w:lang w:eastAsia="zh-CN"/>
        </w:rPr>
        <w:t>3</w:t>
      </w:r>
      <w:r>
        <w:rPr>
          <w:rFonts w:eastAsiaTheme="minorEastAsia" w:hint="eastAsia"/>
          <w:lang w:eastAsia="zh-CN"/>
        </w:rPr>
        <w:t xml:space="preserve">Stanford Cognitive and Systems Neuroscience Laboratory, 1070 </w:t>
      </w:r>
      <w:proofErr w:type="spellStart"/>
      <w:r>
        <w:rPr>
          <w:rFonts w:eastAsiaTheme="minorEastAsia" w:hint="eastAsia"/>
          <w:lang w:eastAsia="zh-CN"/>
        </w:rPr>
        <w:t>Arastradero</w:t>
      </w:r>
      <w:proofErr w:type="spellEnd"/>
      <w:r>
        <w:rPr>
          <w:rFonts w:eastAsiaTheme="minorEastAsia" w:hint="eastAsia"/>
          <w:lang w:eastAsia="zh-CN"/>
        </w:rPr>
        <w:t xml:space="preserve"> Rd. Suite 220, Palo Alto, CA 94304, USA</w:t>
      </w:r>
    </w:p>
    <w:p w:rsidR="00D73714" w:rsidRPr="00EA4FCD" w:rsidRDefault="00D73714" w:rsidP="00EA4FCD">
      <w:pPr>
        <w:pStyle w:val="Paragraph"/>
        <w:ind w:firstLine="0"/>
        <w:rPr>
          <w:rFonts w:eastAsiaTheme="minorEastAsia"/>
          <w:lang w:eastAsia="zh-CN"/>
        </w:rPr>
      </w:pPr>
      <w:r>
        <w:t xml:space="preserve">*Correspondence to: </w:t>
      </w:r>
      <w:r w:rsidR="00EA4FCD">
        <w:rPr>
          <w:rFonts w:eastAsiaTheme="minorEastAsia" w:hint="eastAsia"/>
          <w:lang w:eastAsia="zh-CN"/>
        </w:rPr>
        <w:t>Lang Chen (halleycl@gmail.com)</w:t>
      </w:r>
    </w:p>
    <w:p w:rsidR="00D73714" w:rsidRDefault="00D73714" w:rsidP="00D73714">
      <w:pPr>
        <w:pStyle w:val="Paragraph"/>
        <w:ind w:firstLine="0"/>
      </w:pPr>
    </w:p>
    <w:p w:rsidR="00D73714" w:rsidRPr="00132714" w:rsidRDefault="00D73714" w:rsidP="00D73714">
      <w:pPr>
        <w:pStyle w:val="AbstractSummary"/>
        <w:rPr>
          <w:rFonts w:eastAsiaTheme="minorEastAsia"/>
          <w:lang w:eastAsia="zh-CN"/>
        </w:rPr>
      </w:pPr>
      <w:commentRangeStart w:id="2"/>
      <w:r w:rsidRPr="00987EE5">
        <w:rPr>
          <w:b/>
        </w:rPr>
        <w:t>Abstract</w:t>
      </w:r>
      <w:commentRangeEnd w:id="2"/>
      <w:r w:rsidR="00BB41F2">
        <w:rPr>
          <w:rStyle w:val="CommentReference"/>
        </w:rPr>
        <w:commentReference w:id="2"/>
      </w:r>
      <w:r w:rsidR="00044215">
        <w:t xml:space="preserve">: </w:t>
      </w:r>
      <w:r w:rsidR="00A50D65">
        <w:rPr>
          <w:rFonts w:eastAsiaTheme="minorEastAsia" w:hint="eastAsia"/>
          <w:lang w:eastAsia="zh-CN"/>
        </w:rPr>
        <w:t>Research on understanding</w:t>
      </w:r>
      <w:r w:rsidR="00313209">
        <w:rPr>
          <w:rFonts w:eastAsiaTheme="minorEastAsia" w:hint="eastAsia"/>
          <w:lang w:eastAsia="zh-CN"/>
        </w:rPr>
        <w:t xml:space="preserve"> neural representations of conceptual knowledge in human brain</w:t>
      </w:r>
      <w:r w:rsidR="00BB41F2">
        <w:rPr>
          <w:rFonts w:eastAsiaTheme="minorEastAsia" w:hint="eastAsia"/>
          <w:lang w:eastAsia="zh-CN"/>
        </w:rPr>
        <w:t xml:space="preserve"> </w:t>
      </w:r>
      <w:r w:rsidR="00D9056C">
        <w:rPr>
          <w:rFonts w:eastAsiaTheme="minorEastAsia" w:hint="eastAsia"/>
          <w:lang w:eastAsia="zh-CN"/>
        </w:rPr>
        <w:t xml:space="preserve">has for long focused on distinct patterns of </w:t>
      </w:r>
      <w:r w:rsidR="00BB41F2">
        <w:rPr>
          <w:rFonts w:eastAsiaTheme="minorEastAsia" w:hint="eastAsia"/>
          <w:lang w:eastAsia="zh-CN"/>
        </w:rPr>
        <w:t xml:space="preserve">functional </w:t>
      </w:r>
      <w:r w:rsidR="00D9056C">
        <w:rPr>
          <w:rFonts w:eastAsiaTheme="minorEastAsia" w:hint="eastAsia"/>
          <w:lang w:eastAsia="zh-CN"/>
        </w:rPr>
        <w:t>brain activations for dif</w:t>
      </w:r>
      <w:r w:rsidR="00132714">
        <w:rPr>
          <w:rFonts w:eastAsiaTheme="minorEastAsia" w:hint="eastAsia"/>
          <w:lang w:eastAsia="zh-CN"/>
        </w:rPr>
        <w:t xml:space="preserve">ferent </w:t>
      </w:r>
      <w:r w:rsidR="00BB41F2">
        <w:rPr>
          <w:rFonts w:eastAsiaTheme="minorEastAsia" w:hint="eastAsia"/>
          <w:lang w:eastAsia="zh-CN"/>
        </w:rPr>
        <w:t xml:space="preserve">semantic </w:t>
      </w:r>
      <w:r w:rsidR="00132714">
        <w:rPr>
          <w:rFonts w:eastAsiaTheme="minorEastAsia" w:hint="eastAsia"/>
          <w:lang w:eastAsia="zh-CN"/>
        </w:rPr>
        <w:t>categories</w:t>
      </w:r>
      <w:r w:rsidR="002E15C1">
        <w:rPr>
          <w:rFonts w:eastAsiaTheme="minorEastAsia" w:hint="eastAsia"/>
          <w:lang w:eastAsia="zh-CN"/>
        </w:rPr>
        <w:t>, e.g., animals and</w:t>
      </w:r>
      <w:r w:rsidR="00132714">
        <w:rPr>
          <w:rFonts w:eastAsiaTheme="minorEastAsia" w:hint="eastAsia"/>
          <w:lang w:eastAsia="zh-CN"/>
        </w:rPr>
        <w:t xml:space="preserve"> manmade objects, </w:t>
      </w:r>
      <w:r w:rsidR="00BB41F2">
        <w:rPr>
          <w:rFonts w:eastAsiaTheme="minorEastAsia" w:hint="eastAsia"/>
          <w:lang w:eastAsia="zh-CN"/>
        </w:rPr>
        <w:t xml:space="preserve">in healthy population </w:t>
      </w:r>
      <w:r w:rsidR="00D9056C">
        <w:rPr>
          <w:rFonts w:eastAsiaTheme="minorEastAsia" w:hint="eastAsia"/>
          <w:lang w:eastAsia="zh-CN"/>
        </w:rPr>
        <w:t>and selective impairments</w:t>
      </w:r>
      <w:r w:rsidR="00BB41F2">
        <w:rPr>
          <w:rFonts w:eastAsiaTheme="minorEastAsia" w:hint="eastAsia"/>
          <w:lang w:eastAsia="zh-CN"/>
        </w:rPr>
        <w:t xml:space="preserve"> to these categories in</w:t>
      </w:r>
      <w:r w:rsidR="002E15C1">
        <w:rPr>
          <w:rFonts w:eastAsiaTheme="minorEastAsia" w:hint="eastAsia"/>
          <w:lang w:eastAsia="zh-CN"/>
        </w:rPr>
        <w:t xml:space="preserve"> brain-damaged</w:t>
      </w:r>
      <w:r w:rsidR="00BB41F2">
        <w:rPr>
          <w:rFonts w:eastAsiaTheme="minorEastAsia" w:hint="eastAsia"/>
          <w:lang w:eastAsia="zh-CN"/>
        </w:rPr>
        <w:t xml:space="preserve"> patients</w:t>
      </w:r>
      <w:r w:rsidR="00313209">
        <w:rPr>
          <w:rFonts w:eastAsiaTheme="minorEastAsia" w:hint="eastAsia"/>
          <w:lang w:eastAsia="zh-CN"/>
        </w:rPr>
        <w:t xml:space="preserve">. </w:t>
      </w:r>
      <w:r w:rsidR="00CF1250">
        <w:rPr>
          <w:rFonts w:eastAsiaTheme="minorEastAsia" w:hint="eastAsia"/>
          <w:lang w:eastAsia="zh-CN"/>
        </w:rPr>
        <w:t xml:space="preserve">We </w:t>
      </w:r>
      <w:r w:rsidR="00CD27F5">
        <w:rPr>
          <w:rFonts w:eastAsiaTheme="minorEastAsia" w:hint="eastAsia"/>
          <w:lang w:eastAsia="zh-CN"/>
        </w:rPr>
        <w:t>present converging evidence from brain data and model simulations to propose a novel perspective explaining why and how category-specific activation and impairment emerge</w:t>
      </w:r>
      <w:r w:rsidR="002E15C1">
        <w:rPr>
          <w:rFonts w:eastAsiaTheme="minorEastAsia" w:hint="eastAsia"/>
          <w:lang w:eastAsia="zh-CN"/>
        </w:rPr>
        <w:t xml:space="preserve">. </w:t>
      </w:r>
      <w:r w:rsidR="00F24EDD">
        <w:rPr>
          <w:rFonts w:eastAsiaTheme="minorEastAsia" w:hint="eastAsia"/>
          <w:lang w:eastAsia="zh-CN"/>
        </w:rPr>
        <w:t>Brain regions showing preferential activations to either animal or manmade concepts were</w:t>
      </w:r>
      <w:r w:rsidR="009839F6">
        <w:rPr>
          <w:rFonts w:eastAsiaTheme="minorEastAsia" w:hint="eastAsia"/>
          <w:lang w:eastAsia="zh-CN"/>
        </w:rPr>
        <w:t xml:space="preserve"> identified by</w:t>
      </w:r>
      <w:r w:rsidR="00F24EDD">
        <w:rPr>
          <w:rFonts w:eastAsiaTheme="minorEastAsia" w:hint="eastAsia"/>
          <w:lang w:eastAsia="zh-CN"/>
        </w:rPr>
        <w:t xml:space="preserve"> meta-analysis, and</w:t>
      </w:r>
      <w:r w:rsidR="00CD27F5">
        <w:rPr>
          <w:rFonts w:eastAsiaTheme="minorEastAsia" w:hint="eastAsia"/>
          <w:lang w:eastAsia="zh-CN"/>
        </w:rPr>
        <w:t xml:space="preserve"> further shown to interconnect</w:t>
      </w:r>
      <w:r w:rsidR="00F24EDD">
        <w:rPr>
          <w:rFonts w:eastAsiaTheme="minorEastAsia" w:hint="eastAsia"/>
          <w:lang w:eastAsia="zh-CN"/>
        </w:rPr>
        <w:t xml:space="preserve"> with each other</w:t>
      </w:r>
      <w:r w:rsidR="009839F6">
        <w:rPr>
          <w:rFonts w:eastAsiaTheme="minorEastAsia" w:hint="eastAsia"/>
          <w:lang w:eastAsia="zh-CN"/>
        </w:rPr>
        <w:t xml:space="preserve"> within a distributed network by a</w:t>
      </w:r>
      <w:r w:rsidR="00F24EDD">
        <w:rPr>
          <w:rFonts w:eastAsiaTheme="minorEastAsia" w:hint="eastAsia"/>
          <w:lang w:eastAsia="zh-CN"/>
        </w:rPr>
        <w:t xml:space="preserve"> </w:t>
      </w:r>
      <w:r w:rsidR="00F24EDD">
        <w:rPr>
          <w:rFonts w:eastAsiaTheme="minorEastAsia"/>
          <w:lang w:eastAsia="zh-CN"/>
        </w:rPr>
        <w:t>probabilistic</w:t>
      </w:r>
      <w:r w:rsidR="00F24EDD">
        <w:rPr>
          <w:rFonts w:eastAsiaTheme="minorEastAsia" w:hint="eastAsia"/>
          <w:lang w:eastAsia="zh-CN"/>
        </w:rPr>
        <w:t xml:space="preserve"> tractography</w:t>
      </w:r>
      <w:r w:rsidR="00CD27F5">
        <w:rPr>
          <w:rFonts w:eastAsiaTheme="minorEastAsia" w:hint="eastAsia"/>
          <w:lang w:eastAsia="zh-CN"/>
        </w:rPr>
        <w:t xml:space="preserve"> analysis of</w:t>
      </w:r>
      <w:r w:rsidR="00A50D65">
        <w:rPr>
          <w:rFonts w:eastAsiaTheme="minorEastAsia" w:hint="eastAsia"/>
          <w:lang w:eastAsia="zh-CN"/>
        </w:rPr>
        <w:t xml:space="preserve"> white-matter tracts</w:t>
      </w:r>
      <w:r w:rsidR="00F24EDD">
        <w:rPr>
          <w:rFonts w:eastAsiaTheme="minorEastAsia" w:hint="eastAsia"/>
          <w:lang w:eastAsia="zh-CN"/>
        </w:rPr>
        <w:t>. A neuro-computational net</w:t>
      </w:r>
      <w:r w:rsidR="00AF2275">
        <w:rPr>
          <w:rFonts w:eastAsiaTheme="minorEastAsia" w:hint="eastAsia"/>
          <w:lang w:eastAsia="zh-CN"/>
        </w:rPr>
        <w:t>work ado</w:t>
      </w:r>
      <w:r w:rsidR="00A50D65">
        <w:rPr>
          <w:rFonts w:eastAsiaTheme="minorEastAsia" w:hint="eastAsia"/>
          <w:lang w:eastAsia="zh-CN"/>
        </w:rPr>
        <w:t>pting the same</w:t>
      </w:r>
      <w:r w:rsidR="00F24EDD">
        <w:rPr>
          <w:rFonts w:eastAsiaTheme="minorEastAsia" w:hint="eastAsia"/>
          <w:lang w:eastAsia="zh-CN"/>
        </w:rPr>
        <w:t xml:space="preserve"> architecture </w:t>
      </w:r>
      <w:r w:rsidR="00A50D65">
        <w:rPr>
          <w:rFonts w:eastAsiaTheme="minorEastAsia" w:hint="eastAsia"/>
          <w:lang w:eastAsia="zh-CN"/>
        </w:rPr>
        <w:t xml:space="preserve">was then shown to account for both category-specific activation and impairments. </w:t>
      </w:r>
      <w:r w:rsidR="009839F6">
        <w:rPr>
          <w:rFonts w:eastAsiaTheme="minorEastAsia" w:hint="eastAsia"/>
          <w:lang w:eastAsia="zh-CN"/>
        </w:rPr>
        <w:t xml:space="preserve">These results indicate that the organization of neural representations </w:t>
      </w:r>
      <w:r w:rsidR="00751237">
        <w:rPr>
          <w:rFonts w:eastAsiaTheme="minorEastAsia" w:hint="eastAsia"/>
          <w:lang w:eastAsia="zh-CN"/>
        </w:rPr>
        <w:t xml:space="preserve">in cortical semantic network is constrained by both </w:t>
      </w:r>
      <w:r w:rsidR="00751237">
        <w:rPr>
          <w:rFonts w:eastAsiaTheme="minorEastAsia"/>
          <w:lang w:eastAsia="zh-CN"/>
        </w:rPr>
        <w:t>initially</w:t>
      </w:r>
      <w:r w:rsidR="00751237">
        <w:rPr>
          <w:rFonts w:eastAsiaTheme="minorEastAsia" w:hint="eastAsia"/>
          <w:lang w:eastAsia="zh-CN"/>
        </w:rPr>
        <w:t>-specified connectivity and learning</w:t>
      </w:r>
      <w:r w:rsidR="009839F6">
        <w:rPr>
          <w:rFonts w:eastAsiaTheme="minorEastAsia" w:hint="eastAsia"/>
          <w:lang w:eastAsia="zh-CN"/>
        </w:rPr>
        <w:t>.</w:t>
      </w:r>
    </w:p>
    <w:p w:rsidR="00D73714" w:rsidRPr="00384200" w:rsidRDefault="00D73714" w:rsidP="00D73714">
      <w:pPr>
        <w:pStyle w:val="Teaser"/>
        <w:rPr>
          <w:b/>
        </w:rPr>
      </w:pPr>
      <w:commentRangeStart w:id="3"/>
      <w:r w:rsidRPr="00D47899">
        <w:rPr>
          <w:b/>
        </w:rPr>
        <w:t>One Sentence Summary</w:t>
      </w:r>
      <w:commentRangeEnd w:id="3"/>
      <w:r w:rsidR="00BB41F2">
        <w:rPr>
          <w:rStyle w:val="CommentReference"/>
        </w:rPr>
        <w:commentReference w:id="3"/>
      </w:r>
      <w:r w:rsidRPr="00D47899">
        <w:rPr>
          <w:b/>
        </w:rPr>
        <w:t>:</w:t>
      </w:r>
      <w:r>
        <w:rPr>
          <w:b/>
        </w:rPr>
        <w:t xml:space="preserve"> </w:t>
      </w:r>
      <w:r w:rsidR="00B01A1C">
        <w:rPr>
          <w:rFonts w:eastAsiaTheme="minorEastAsia" w:hint="eastAsia"/>
          <w:lang w:eastAsia="zh-CN"/>
        </w:rPr>
        <w:t>Patterns of brain activation and selective impairment to different semantic categories depends on the architecture and learning environment of cortical semantic network</w:t>
      </w:r>
      <w:r>
        <w:t>.</w:t>
      </w:r>
    </w:p>
    <w:p w:rsidR="00D73714" w:rsidRPr="00384200" w:rsidRDefault="00D73714" w:rsidP="00D73714">
      <w:pPr>
        <w:pStyle w:val="Paragraph"/>
        <w:ind w:firstLine="0"/>
      </w:pPr>
      <w:r w:rsidRPr="00B13B3D">
        <w:rPr>
          <w:b/>
        </w:rPr>
        <w:t xml:space="preserve">Main Text: </w:t>
      </w:r>
    </w:p>
    <w:p w:rsidR="00C803DD" w:rsidRDefault="002171E6" w:rsidP="0075476F">
      <w:pPr>
        <w:pStyle w:val="Paragraph"/>
        <w:ind w:firstLine="0"/>
        <w:rPr>
          <w:rFonts w:eastAsiaTheme="minorEastAsia"/>
          <w:lang w:eastAsia="zh-CN"/>
        </w:rPr>
      </w:pPr>
      <w:r>
        <w:rPr>
          <w:rFonts w:eastAsiaTheme="minorEastAsia" w:hint="eastAsia"/>
          <w:lang w:eastAsia="zh-CN"/>
        </w:rPr>
        <w:t>How</w:t>
      </w:r>
      <w:r w:rsidR="005C5120">
        <w:rPr>
          <w:rFonts w:eastAsiaTheme="minorEastAsia" w:hint="eastAsia"/>
          <w:lang w:eastAsia="zh-CN"/>
        </w:rPr>
        <w:t xml:space="preserve"> </w:t>
      </w:r>
      <w:r w:rsidR="00641AEB">
        <w:rPr>
          <w:rFonts w:eastAsiaTheme="minorEastAsia" w:hint="eastAsia"/>
          <w:lang w:eastAsia="zh-CN"/>
        </w:rPr>
        <w:t xml:space="preserve">cortical </w:t>
      </w:r>
      <w:r w:rsidR="005C5120">
        <w:rPr>
          <w:rFonts w:eastAsiaTheme="minorEastAsia" w:hint="eastAsia"/>
          <w:lang w:eastAsia="zh-CN"/>
        </w:rPr>
        <w:t xml:space="preserve">semantic </w:t>
      </w:r>
      <w:r w:rsidR="00641AEB">
        <w:rPr>
          <w:rFonts w:eastAsiaTheme="minorEastAsia" w:hint="eastAsia"/>
          <w:lang w:eastAsia="zh-CN"/>
        </w:rPr>
        <w:t>network</w:t>
      </w:r>
      <w:r>
        <w:rPr>
          <w:rFonts w:eastAsiaTheme="minorEastAsia" w:hint="eastAsia"/>
          <w:lang w:eastAsia="zh-CN"/>
        </w:rPr>
        <w:t xml:space="preserve"> is organized in human</w:t>
      </w:r>
      <w:r>
        <w:rPr>
          <w:rFonts w:eastAsiaTheme="minorEastAsia"/>
          <w:lang w:eastAsia="zh-CN"/>
        </w:rPr>
        <w:t xml:space="preserve"> brain</w:t>
      </w:r>
      <w:r w:rsidR="00641AEB">
        <w:rPr>
          <w:rFonts w:eastAsiaTheme="minorEastAsia" w:hint="eastAsia"/>
          <w:lang w:eastAsia="zh-CN"/>
        </w:rPr>
        <w:t xml:space="preserve"> has been long in the focus of cognitive and </w:t>
      </w:r>
      <w:r w:rsidR="00641AEB">
        <w:rPr>
          <w:rFonts w:eastAsiaTheme="minorEastAsia"/>
          <w:lang w:eastAsia="zh-CN"/>
        </w:rPr>
        <w:t>neuroscientific</w:t>
      </w:r>
      <w:r w:rsidR="00641AEB">
        <w:rPr>
          <w:rFonts w:eastAsiaTheme="minorEastAsia" w:hint="eastAsia"/>
          <w:lang w:eastAsia="zh-CN"/>
        </w:rPr>
        <w:t xml:space="preserve"> research </w:t>
      </w:r>
      <w:r w:rsidR="005D1A3C">
        <w:rPr>
          <w:rFonts w:eastAsiaTheme="minorEastAsia"/>
          <w:lang w:eastAsia="zh-CN"/>
        </w:rPr>
        <w:fldChar w:fldCharType="begin">
          <w:fldData xml:space="preserve">PEVuZE5vdGU+PENpdGU+PEF1dGhvcj5IYXhieTwvQXV0aG9yPjxZZWFyPjIwMDE8L1llYXI+PFJl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</w:fldData>
        </w:fldChar>
      </w:r>
      <w:r w:rsidR="00075976">
        <w:rPr>
          <w:rFonts w:eastAsiaTheme="minorEastAsia"/>
          <w:lang w:eastAsia="zh-CN"/>
        </w:rPr>
        <w:instrText xml:space="preserve"> ADDIN EN.CITE </w:instrText>
      </w:r>
      <w:r w:rsidR="00075976">
        <w:rPr>
          <w:rFonts w:eastAsiaTheme="minorEastAsia"/>
          <w:lang w:eastAsia="zh-CN"/>
        </w:rPr>
        <w:fldChar w:fldCharType="begin">
          <w:fldData xml:space="preserve">PEVuZE5vdGU+PENpdGU+PEF1dGhvcj5IYXhieTwvQXV0aG9yPjxZZWFyPjIwMDE8L1llYXI+PFJl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</w:fldData>
        </w:fldChar>
      </w:r>
      <w:r w:rsidR="00075976">
        <w:rPr>
          <w:rFonts w:eastAsiaTheme="minorEastAsia"/>
          <w:lang w:eastAsia="zh-CN"/>
        </w:rPr>
        <w:instrText xml:space="preserve"> ADDIN EN.CITE.DATA </w:instrText>
      </w:r>
      <w:r w:rsidR="00075976">
        <w:rPr>
          <w:rFonts w:eastAsiaTheme="minorEastAsia"/>
          <w:lang w:eastAsia="zh-CN"/>
        </w:rPr>
      </w:r>
      <w:r w:rsidR="00075976">
        <w:rPr>
          <w:rFonts w:eastAsiaTheme="minorEastAsia"/>
          <w:lang w:eastAsia="zh-CN"/>
        </w:rPr>
        <w:fldChar w:fldCharType="end"/>
      </w:r>
      <w:r w:rsidR="005D1A3C">
        <w:rPr>
          <w:rFonts w:eastAsiaTheme="minorEastAsia"/>
          <w:lang w:eastAsia="zh-CN"/>
        </w:rPr>
        <w:fldChar w:fldCharType="separate"/>
      </w:r>
      <w:r w:rsidR="00075976">
        <w:rPr>
          <w:rFonts w:eastAsiaTheme="minorEastAsia"/>
          <w:noProof/>
          <w:lang w:eastAsia="zh-CN"/>
        </w:rPr>
        <w:t>(</w:t>
      </w:r>
      <w:hyperlink w:anchor="_ENREF_25" w:tooltip="Haxby, 2001 #592" w:history="1">
        <w:r w:rsidR="00F22FF5">
          <w:rPr>
            <w:rFonts w:eastAsiaTheme="minorEastAsia"/>
            <w:noProof/>
            <w:lang w:eastAsia="zh-CN"/>
          </w:rPr>
          <w:t>Haxby et al., 2001</w:t>
        </w:r>
      </w:hyperlink>
      <w:r w:rsidR="00075976">
        <w:rPr>
          <w:rFonts w:eastAsiaTheme="minorEastAsia"/>
          <w:noProof/>
          <w:lang w:eastAsia="zh-CN"/>
        </w:rPr>
        <w:t xml:space="preserve">; </w:t>
      </w:r>
      <w:hyperlink w:anchor="_ENREF_39" w:tooltip="Martin, 1996 #863" w:history="1">
        <w:r w:rsidR="00F22FF5">
          <w:rPr>
            <w:rFonts w:eastAsiaTheme="minorEastAsia"/>
            <w:noProof/>
            <w:lang w:eastAsia="zh-CN"/>
          </w:rPr>
          <w:t>Martin, Wiggs, Ungerleider, &amp; Haxby, 1996</w:t>
        </w:r>
      </w:hyperlink>
      <w:r w:rsidR="00075976">
        <w:rPr>
          <w:rFonts w:eastAsiaTheme="minorEastAsia"/>
          <w:noProof/>
          <w:lang w:eastAsia="zh-CN"/>
        </w:rPr>
        <w:t>)</w:t>
      </w:r>
      <w:r w:rsidR="005D1A3C">
        <w:rPr>
          <w:rFonts w:eastAsiaTheme="minorEastAsia"/>
          <w:lang w:eastAsia="zh-CN"/>
        </w:rPr>
        <w:fldChar w:fldCharType="end"/>
      </w:r>
      <w:r w:rsidR="00641AEB">
        <w:rPr>
          <w:rFonts w:eastAsiaTheme="minorEastAsia" w:hint="eastAsia"/>
          <w:lang w:eastAsia="zh-CN"/>
        </w:rPr>
        <w:t xml:space="preserve">. </w:t>
      </w:r>
      <w:r>
        <w:rPr>
          <w:rFonts w:eastAsiaTheme="minorEastAsia" w:hint="eastAsia"/>
          <w:lang w:eastAsia="zh-CN"/>
        </w:rPr>
        <w:t xml:space="preserve">This question underlines </w:t>
      </w:r>
      <w:r w:rsidR="00B52246">
        <w:rPr>
          <w:rFonts w:eastAsiaTheme="minorEastAsia" w:hint="eastAsia"/>
          <w:lang w:eastAsia="zh-CN"/>
        </w:rPr>
        <w:t xml:space="preserve">the </w:t>
      </w:r>
      <w:r>
        <w:rPr>
          <w:rFonts w:eastAsiaTheme="minorEastAsia" w:hint="eastAsia"/>
          <w:lang w:eastAsia="zh-CN"/>
        </w:rPr>
        <w:t>fundamental discrepancy betwee</w:t>
      </w:r>
      <w:r w:rsidR="00B52246">
        <w:rPr>
          <w:rFonts w:eastAsiaTheme="minorEastAsia" w:hint="eastAsia"/>
          <w:lang w:eastAsia="zh-CN"/>
        </w:rPr>
        <w:t>n two prominent</w:t>
      </w:r>
      <w:r w:rsidR="005C5120">
        <w:rPr>
          <w:rFonts w:eastAsiaTheme="minorEastAsia" w:hint="eastAsia"/>
          <w:lang w:eastAsia="zh-CN"/>
        </w:rPr>
        <w:t xml:space="preserve"> theories of</w:t>
      </w:r>
      <w:r w:rsidR="002735FE">
        <w:rPr>
          <w:rFonts w:eastAsiaTheme="minorEastAsia" w:hint="eastAsia"/>
          <w:lang w:eastAsia="zh-CN"/>
        </w:rPr>
        <w:t xml:space="preserve"> semantic </w:t>
      </w:r>
      <w:r w:rsidR="002735FE">
        <w:rPr>
          <w:rFonts w:eastAsiaTheme="minorEastAsia"/>
          <w:lang w:eastAsia="zh-CN"/>
        </w:rPr>
        <w:t>knowledge</w:t>
      </w:r>
      <w:r w:rsidR="002735FE">
        <w:rPr>
          <w:rFonts w:eastAsiaTheme="minorEastAsia" w:hint="eastAsia"/>
          <w:lang w:eastAsia="zh-CN"/>
        </w:rPr>
        <w:t xml:space="preserve">: one (the domain-specific view) argues that semantic categories (e.g., animals, fruit/vegetables, manmade objects, faces, etc.) function as the first-order </w:t>
      </w:r>
      <w:r w:rsidR="00374318">
        <w:rPr>
          <w:rFonts w:eastAsiaTheme="minorEastAsia" w:hint="eastAsia"/>
          <w:lang w:eastAsia="zh-CN"/>
        </w:rPr>
        <w:t>constraint to the network architecture</w:t>
      </w:r>
      <w:r w:rsidR="001E2EE9">
        <w:rPr>
          <w:rFonts w:eastAsiaTheme="minorEastAsia" w:hint="eastAsia"/>
          <w:lang w:eastAsia="zh-CN"/>
        </w:rPr>
        <w:t xml:space="preserve"> (</w:t>
      </w:r>
      <w:r w:rsidR="0040162E">
        <w:rPr>
          <w:rFonts w:eastAsiaTheme="minorEastAsia" w:hint="eastAsia"/>
          <w:lang w:eastAsia="zh-CN"/>
        </w:rPr>
        <w:t>i.e., specific connec</w:t>
      </w:r>
      <w:r w:rsidR="001E2EE9">
        <w:rPr>
          <w:rFonts w:eastAsiaTheme="minorEastAsia" w:hint="eastAsia"/>
          <w:lang w:eastAsia="zh-CN"/>
        </w:rPr>
        <w:t>tivity between brain regions)</w:t>
      </w:r>
      <w:r w:rsidR="005D1A3C">
        <w:rPr>
          <w:rFonts w:eastAsiaTheme="minorEastAsia"/>
          <w:lang w:eastAsia="zh-CN"/>
        </w:rPr>
        <w:fldChar w:fldCharType="begin"/>
      </w:r>
      <w:r w:rsidR="00075976">
        <w:rPr>
          <w:rFonts w:eastAsiaTheme="minorEastAsia"/>
          <w:lang w:eastAsia="zh-CN"/>
        </w:rPr>
        <w:instrText xml:space="preserve"> ADDIN EN.CITE &lt;EndNote&gt;&lt;Cite&gt;&lt;Author&gt;Mahon&lt;/Author&gt;&lt;Year&gt;2009&lt;/Year&gt;&lt;RecNum&gt;581&lt;/RecNum&gt;&lt;DisplayText&gt;(Mahon &amp;amp; Caramazza, 2009)&lt;/DisplayText&gt;&lt;record&gt;&lt;rec-number&gt;581&lt;/rec-number&gt;&lt;foreign-keys&gt;&lt;key app="EN" db-id="w2vfvr2wlz2vzfe9sscp0ff7f0pardxptwdw"&gt;581&lt;/key&gt;&lt;/foreign-keys&gt;&lt;ref-type name="Journal Article"&gt;17&lt;/ref-type&gt;&lt;contributors&gt;&lt;authors&gt;&lt;author&gt;Mahon, B. Z.&lt;/author&gt;&lt;author&gt;Caramazza, Alfonso&lt;/author&gt;&lt;/authors&gt;&lt;/contributors&gt;&lt;titles&gt;&lt;title&gt;Concepts and categories: A cognitive neuropsychological perspective&lt;/title&gt;&lt;secondary-title&gt;Annual Review of Psychology&lt;/secondary-title&gt;&lt;/titles&gt;&lt;periodical&gt;&lt;full-title&gt;Annual Review of Psychology&lt;/full-title&gt;&lt;/periodical&gt;&lt;pages&gt;27-51&lt;/pages&gt;&lt;volume&gt;60&lt;/volume&gt;&lt;number&gt;1&lt;/number&gt;&lt;dates&gt;&lt;year&gt;2009&lt;/year&gt;&lt;/dates&gt;&lt;urls&gt;&lt;related-urls&gt;&lt;url&gt;http://www.annualreviews.org/doi/abs/10.1146/annurev.psych.60.110707.163532&lt;/url&gt;&lt;/related-urls&gt;&lt;/urls&gt;&lt;electronic-resource-num&gt;10.1146/annurev.psych.60.110707.163532&lt;/electronic-resource-num&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31" w:tooltip="Mahon, 2009 #581" w:history="1">
        <w:r w:rsidR="00F22FF5">
          <w:rPr>
            <w:rFonts w:eastAsiaTheme="minorEastAsia"/>
            <w:noProof/>
            <w:lang w:eastAsia="zh-CN"/>
          </w:rPr>
          <w:t>Mahon &amp; Caramazza, 2009</w:t>
        </w:r>
      </w:hyperlink>
      <w:r w:rsidR="00075976">
        <w:rPr>
          <w:rFonts w:eastAsiaTheme="minorEastAsia"/>
          <w:noProof/>
          <w:lang w:eastAsia="zh-CN"/>
        </w:rPr>
        <w:t>)</w:t>
      </w:r>
      <w:r w:rsidR="005D1A3C">
        <w:rPr>
          <w:rFonts w:eastAsiaTheme="minorEastAsia"/>
          <w:lang w:eastAsia="zh-CN"/>
        </w:rPr>
        <w:fldChar w:fldCharType="end"/>
      </w:r>
      <w:r w:rsidR="00374318">
        <w:rPr>
          <w:rFonts w:eastAsiaTheme="minorEastAsia" w:hint="eastAsia"/>
          <w:lang w:eastAsia="zh-CN"/>
        </w:rPr>
        <w:t xml:space="preserve"> and they are processed separately by discrete neural correlates </w:t>
      </w:r>
      <w:r w:rsidR="005D1A3C">
        <w:rPr>
          <w:rFonts w:eastAsiaTheme="minorEastAsia"/>
          <w:lang w:eastAsia="zh-CN"/>
        </w:rPr>
        <w:fldChar w:fldCharType="begin">
          <w:fldData xml:space="preserve">PEVuZE5vdGU+PENpdGU+PEF1dGhvcj5DYXJhbWF6emE8L0F1dGhvcj48WWVhcj4xOTk4PC9ZZWFy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</w:fldData>
        </w:fldChar>
      </w:r>
      <w:r w:rsidR="00075976">
        <w:rPr>
          <w:rFonts w:eastAsiaTheme="minorEastAsia"/>
          <w:lang w:eastAsia="zh-CN"/>
        </w:rPr>
        <w:instrText xml:space="preserve"> ADDIN EN.CITE </w:instrText>
      </w:r>
      <w:r w:rsidR="00075976">
        <w:rPr>
          <w:rFonts w:eastAsiaTheme="minorEastAsia"/>
          <w:lang w:eastAsia="zh-CN"/>
        </w:rPr>
        <w:fldChar w:fldCharType="begin">
          <w:fldData xml:space="preserve">PEVuZE5vdGU+PENpdGU+PEF1dGhvcj5DYXJhbWF6emE8L0F1dGhvcj48WWVhcj4xOTk4PC9ZZWFy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</w:fldData>
        </w:fldChar>
      </w:r>
      <w:r w:rsidR="00075976">
        <w:rPr>
          <w:rFonts w:eastAsiaTheme="minorEastAsia"/>
          <w:lang w:eastAsia="zh-CN"/>
        </w:rPr>
        <w:instrText xml:space="preserve"> ADDIN EN.CITE.DATA </w:instrText>
      </w:r>
      <w:r w:rsidR="00075976">
        <w:rPr>
          <w:rFonts w:eastAsiaTheme="minorEastAsia"/>
          <w:lang w:eastAsia="zh-CN"/>
        </w:rPr>
      </w:r>
      <w:r w:rsidR="00075976">
        <w:rPr>
          <w:rFonts w:eastAsiaTheme="minorEastAsia"/>
          <w:lang w:eastAsia="zh-CN"/>
        </w:rPr>
        <w:fldChar w:fldCharType="end"/>
      </w:r>
      <w:r w:rsidR="005D1A3C">
        <w:rPr>
          <w:rFonts w:eastAsiaTheme="minorEastAsia"/>
          <w:lang w:eastAsia="zh-CN"/>
        </w:rPr>
        <w:fldChar w:fldCharType="separate"/>
      </w:r>
      <w:r w:rsidR="00075976">
        <w:rPr>
          <w:rFonts w:eastAsiaTheme="minorEastAsia"/>
          <w:noProof/>
          <w:lang w:eastAsia="zh-CN"/>
        </w:rPr>
        <w:t>(</w:t>
      </w:r>
      <w:hyperlink w:anchor="_ENREF_10" w:tooltip="Caramazza, 1998 #582" w:history="1">
        <w:r w:rsidR="00F22FF5">
          <w:rPr>
            <w:rFonts w:eastAsiaTheme="minorEastAsia"/>
            <w:noProof/>
            <w:lang w:eastAsia="zh-CN"/>
          </w:rPr>
          <w:t>Caramazza &amp; Shelton, 1998</w:t>
        </w:r>
      </w:hyperlink>
      <w:r w:rsidR="00075976">
        <w:rPr>
          <w:rFonts w:eastAsiaTheme="minorEastAsia"/>
          <w:noProof/>
          <w:lang w:eastAsia="zh-CN"/>
        </w:rPr>
        <w:t xml:space="preserve">; </w:t>
      </w:r>
      <w:hyperlink w:anchor="_ENREF_27" w:tooltip="Kanwisher, 2010 #812" w:history="1">
        <w:r w:rsidR="00F22FF5">
          <w:rPr>
            <w:rFonts w:eastAsiaTheme="minorEastAsia"/>
            <w:noProof/>
            <w:lang w:eastAsia="zh-CN"/>
          </w:rPr>
          <w:t>Kanwisher, 2010</w:t>
        </w:r>
      </w:hyperlink>
      <w:r w:rsidR="00075976">
        <w:rPr>
          <w:rFonts w:eastAsiaTheme="minorEastAsia"/>
          <w:noProof/>
          <w:lang w:eastAsia="zh-CN"/>
        </w:rPr>
        <w:t>)</w:t>
      </w:r>
      <w:r w:rsidR="005D1A3C">
        <w:rPr>
          <w:rFonts w:eastAsiaTheme="minorEastAsia"/>
          <w:lang w:eastAsia="zh-CN"/>
        </w:rPr>
        <w:fldChar w:fldCharType="end"/>
      </w:r>
      <w:r w:rsidR="00374318">
        <w:rPr>
          <w:rFonts w:eastAsiaTheme="minorEastAsia" w:hint="eastAsia"/>
          <w:lang w:eastAsia="zh-CN"/>
        </w:rPr>
        <w:t xml:space="preserve">, whereas the other (the domain-general view) claims that different </w:t>
      </w:r>
      <w:r w:rsidR="00374318">
        <w:rPr>
          <w:rFonts w:eastAsiaTheme="minorEastAsia"/>
          <w:lang w:eastAsia="zh-CN"/>
        </w:rPr>
        <w:lastRenderedPageBreak/>
        <w:t>semantic</w:t>
      </w:r>
      <w:r w:rsidR="00374318">
        <w:rPr>
          <w:rFonts w:eastAsiaTheme="minorEastAsia" w:hint="eastAsia"/>
          <w:lang w:eastAsia="zh-CN"/>
        </w:rPr>
        <w:t xml:space="preserve"> categories are represented and processed within the same cortical network </w:t>
      </w:r>
      <w:r w:rsidR="00783022">
        <w:rPr>
          <w:rFonts w:eastAsiaTheme="minorEastAsia" w:hint="eastAsia"/>
          <w:lang w:eastAsia="zh-CN"/>
        </w:rPr>
        <w:t>in a widely distributed manner</w:t>
      </w:r>
      <w:r w:rsidR="00374318">
        <w:rPr>
          <w:rFonts w:eastAsiaTheme="minorEastAsia" w:hint="eastAsia"/>
          <w:lang w:eastAsia="zh-CN"/>
        </w:rPr>
        <w:t xml:space="preserve"> </w:t>
      </w:r>
      <w:r w:rsidR="005D1A3C">
        <w:rPr>
          <w:rFonts w:eastAsiaTheme="minorEastAsia"/>
          <w:lang w:eastAsia="zh-CN"/>
        </w:rPr>
        <w:fldChar w:fldCharType="begin">
          <w:fldData xml:space="preserve">PEVuZE5vdGU+PENpdGU+PEF1dGhvcj5NY0NsZWxsYW5kPC9BdXRob3I+PFllYXI+MjAwMzwvWWVh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</w:fldData>
        </w:fldChar>
      </w:r>
      <w:r w:rsidR="00075976">
        <w:rPr>
          <w:rFonts w:eastAsiaTheme="minorEastAsia"/>
          <w:lang w:eastAsia="zh-CN"/>
        </w:rPr>
        <w:instrText xml:space="preserve"> ADDIN EN.CITE </w:instrText>
      </w:r>
      <w:r w:rsidR="00075976">
        <w:rPr>
          <w:rFonts w:eastAsiaTheme="minorEastAsia"/>
          <w:lang w:eastAsia="zh-CN"/>
        </w:rPr>
        <w:fldChar w:fldCharType="begin">
          <w:fldData xml:space="preserve">PEVuZE5vdGU+PENpdGU+PEF1dGhvcj5NY0NsZWxsYW5kPC9BdXRob3I+PFllYXI+MjAwMzwvWWVh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</w:fldData>
        </w:fldChar>
      </w:r>
      <w:r w:rsidR="00075976">
        <w:rPr>
          <w:rFonts w:eastAsiaTheme="minorEastAsia"/>
          <w:lang w:eastAsia="zh-CN"/>
        </w:rPr>
        <w:instrText xml:space="preserve"> ADDIN EN.CITE.DATA </w:instrText>
      </w:r>
      <w:r w:rsidR="00075976">
        <w:rPr>
          <w:rFonts w:eastAsiaTheme="minorEastAsia"/>
          <w:lang w:eastAsia="zh-CN"/>
        </w:rPr>
      </w:r>
      <w:r w:rsidR="00075976">
        <w:rPr>
          <w:rFonts w:eastAsiaTheme="minorEastAsia"/>
          <w:lang w:eastAsia="zh-CN"/>
        </w:rPr>
        <w:fldChar w:fldCharType="end"/>
      </w:r>
      <w:r w:rsidR="005D1A3C">
        <w:rPr>
          <w:rFonts w:eastAsiaTheme="minorEastAsia"/>
          <w:lang w:eastAsia="zh-CN"/>
        </w:rPr>
        <w:fldChar w:fldCharType="separate"/>
      </w:r>
      <w:r w:rsidR="00075976">
        <w:rPr>
          <w:rFonts w:eastAsiaTheme="minorEastAsia"/>
          <w:noProof/>
          <w:lang w:eastAsia="zh-CN"/>
        </w:rPr>
        <w:t>(</w:t>
      </w:r>
      <w:hyperlink w:anchor="_ENREF_41" w:tooltip="McClelland, 2003 #896" w:history="1">
        <w:r w:rsidR="00F22FF5">
          <w:rPr>
            <w:rFonts w:eastAsiaTheme="minorEastAsia"/>
            <w:noProof/>
            <w:lang w:eastAsia="zh-CN"/>
          </w:rPr>
          <w:t>McClelland &amp; Rogers, 2003</w:t>
        </w:r>
      </w:hyperlink>
      <w:r w:rsidR="00075976">
        <w:rPr>
          <w:rFonts w:eastAsiaTheme="minorEastAsia"/>
          <w:noProof/>
          <w:lang w:eastAsia="zh-CN"/>
        </w:rPr>
        <w:t xml:space="preserve">; </w:t>
      </w:r>
      <w:hyperlink w:anchor="_ENREF_46" w:tooltip="Patterson, 2007 #36" w:history="1">
        <w:r w:rsidR="00F22FF5">
          <w:rPr>
            <w:rFonts w:eastAsiaTheme="minorEastAsia"/>
            <w:noProof/>
            <w:lang w:eastAsia="zh-CN"/>
          </w:rPr>
          <w:t>Patterson, Nestor, &amp; Rogers, 2007</w:t>
        </w:r>
      </w:hyperlink>
      <w:r w:rsidR="00075976">
        <w:rPr>
          <w:rFonts w:eastAsiaTheme="minorEastAsia"/>
          <w:noProof/>
          <w:lang w:eastAsia="zh-CN"/>
        </w:rPr>
        <w:t xml:space="preserve">; </w:t>
      </w:r>
      <w:hyperlink w:anchor="_ENREF_51" w:tooltip="Rogers, 2004 #324" w:history="1">
        <w:r w:rsidR="00F22FF5">
          <w:rPr>
            <w:rFonts w:eastAsiaTheme="minorEastAsia"/>
            <w:noProof/>
            <w:lang w:eastAsia="zh-CN"/>
          </w:rPr>
          <w:t>Rogers et al., 2004</w:t>
        </w:r>
      </w:hyperlink>
      <w:r w:rsidR="00075976">
        <w:rPr>
          <w:rFonts w:eastAsiaTheme="minorEastAsia"/>
          <w:noProof/>
          <w:lang w:eastAsia="zh-CN"/>
        </w:rPr>
        <w:t>)</w:t>
      </w:r>
      <w:r w:rsidR="005D1A3C">
        <w:rPr>
          <w:rFonts w:eastAsiaTheme="minorEastAsia"/>
          <w:lang w:eastAsia="zh-CN"/>
        </w:rPr>
        <w:fldChar w:fldCharType="end"/>
      </w:r>
      <w:r w:rsidR="00374318">
        <w:rPr>
          <w:rFonts w:eastAsiaTheme="minorEastAsia" w:hint="eastAsia"/>
          <w:lang w:eastAsia="zh-CN"/>
        </w:rPr>
        <w:t xml:space="preserve">. </w:t>
      </w:r>
      <w:r w:rsidR="0040162E">
        <w:rPr>
          <w:rFonts w:eastAsiaTheme="minorEastAsia" w:hint="eastAsia"/>
          <w:lang w:eastAsia="zh-CN"/>
        </w:rPr>
        <w:t xml:space="preserve">The importance </w:t>
      </w:r>
      <w:r w:rsidR="00B52246">
        <w:rPr>
          <w:rFonts w:eastAsiaTheme="minorEastAsia" w:hint="eastAsia"/>
          <w:lang w:eastAsia="zh-CN"/>
        </w:rPr>
        <w:t>of</w:t>
      </w:r>
      <w:r w:rsidR="004F75B5">
        <w:rPr>
          <w:rFonts w:eastAsiaTheme="minorEastAsia" w:hint="eastAsia"/>
          <w:lang w:eastAsia="zh-CN"/>
        </w:rPr>
        <w:t xml:space="preserve"> this question also signifies by the wide range of </w:t>
      </w:r>
      <w:r w:rsidR="004F75B5">
        <w:rPr>
          <w:rFonts w:eastAsiaTheme="minorEastAsia"/>
          <w:lang w:eastAsia="zh-CN"/>
        </w:rPr>
        <w:t>approaches researchers have taken.</w:t>
      </w:r>
      <w:r w:rsidR="004F75B5">
        <w:rPr>
          <w:rFonts w:eastAsiaTheme="minorEastAsia" w:hint="eastAsia"/>
          <w:lang w:eastAsia="zh-CN"/>
        </w:rPr>
        <w:t xml:space="preserve"> </w:t>
      </w:r>
      <w:r w:rsidR="00035E48">
        <w:rPr>
          <w:rFonts w:eastAsiaTheme="minorEastAsia" w:hint="eastAsia"/>
          <w:lang w:eastAsia="zh-CN"/>
        </w:rPr>
        <w:t>S</w:t>
      </w:r>
      <w:r w:rsidR="002F4931">
        <w:rPr>
          <w:rFonts w:eastAsiaTheme="minorEastAsia" w:hint="eastAsia"/>
          <w:lang w:eastAsia="zh-CN"/>
        </w:rPr>
        <w:t xml:space="preserve">ince the seminal report of category-specific impairment by Warrington and her colleagues </w:t>
      </w:r>
      <w:r w:rsidR="005D1A3C">
        <w:rPr>
          <w:rFonts w:eastAsiaTheme="minorEastAsia"/>
          <w:lang w:eastAsia="zh-CN"/>
        </w:rPr>
        <w:fldChar w:fldCharType="begin"/>
      </w:r>
      <w:r w:rsidR="00075976">
        <w:rPr>
          <w:rFonts w:eastAsiaTheme="minorEastAsia"/>
          <w:lang w:eastAsia="zh-CN"/>
        </w:rPr>
        <w:instrText xml:space="preserve"> ADDIN EN.CITE &lt;EndNote&gt;&lt;Cite&gt;&lt;Author&gt;Warrington&lt;/Author&gt;&lt;Year&gt;1983&lt;/Year&gt;&lt;RecNum&gt;584&lt;/RecNum&gt;&lt;DisplayText&gt;(Warrington &amp;amp; McCarthy, 1983)&lt;/DisplayText&gt;&lt;record&gt;&lt;rec-number&gt;584&lt;/rec-number&gt;&lt;foreign-keys&gt;&lt;key app="EN" db-id="w2vfvr2wlz2vzfe9sscp0ff7f0pardxptwdw"&gt;584&lt;/key&gt;&lt;/foreign-keys&gt;&lt;ref-type name="Journal Article"&gt;17&lt;/ref-type&gt;&lt;contributors&gt;&lt;authors&gt;&lt;author&gt;Warrington, E. K.&lt;/author&gt;&lt;author&gt;McCarthy, R.&lt;/author&gt;&lt;/authors&gt;&lt;/contributors&gt;&lt;auth-address&gt;WARRINGTON, EK, NATL HOSP,LONDON WC1N 3BG,ENGLAND.&lt;/auth-address&gt;&lt;titles&gt;&lt;title&gt;Category specific access dysphasia&lt;/title&gt;&lt;secondary-title&gt;Brain&lt;/secondary-title&gt;&lt;alt-title&gt;Brain&lt;/alt-title&gt;&lt;/titles&gt;&lt;periodical&gt;&lt;full-title&gt;Brain&lt;/full-title&gt;&lt;/periodical&gt;&lt;alt-periodical&gt;&lt;full-title&gt;Brain&lt;/full-title&gt;&lt;/alt-periodical&gt;&lt;pages&gt;859-878&lt;/pages&gt;&lt;volume&gt;106&lt;/volume&gt;&lt;dates&gt;&lt;year&gt;1983&lt;/year&gt;&lt;/dates&gt;&lt;isbn&gt;0006-8950&lt;/isbn&gt;&lt;accession-num&gt;ISI:A1983RW13000005&lt;/accession-num&gt;&lt;urls&gt;&lt;related-urls&gt;&lt;url&gt;&amp;lt;Go to ISI&amp;gt;://A1983RW13000005&lt;/url&gt;&lt;/related-urls&gt;&lt;/urls&gt;&lt;language&gt;English&lt;/language&gt;&lt;/record&gt;&lt;/Cite&gt;&lt;/EndNote&gt;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57" w:tooltip="Warrington, 1983 #584" w:history="1">
        <w:r w:rsidR="00F22FF5">
          <w:rPr>
            <w:rFonts w:eastAsiaTheme="minorEastAsia"/>
            <w:noProof/>
            <w:lang w:eastAsia="zh-CN"/>
          </w:rPr>
          <w:t>Warrington &amp; McCarthy, 1983</w:t>
        </w:r>
      </w:hyperlink>
      <w:r w:rsidR="00075976">
        <w:rPr>
          <w:rFonts w:eastAsiaTheme="minorEastAsia"/>
          <w:noProof/>
          <w:lang w:eastAsia="zh-CN"/>
        </w:rPr>
        <w:t>)</w:t>
      </w:r>
      <w:r w:rsidR="005D1A3C">
        <w:rPr>
          <w:rFonts w:eastAsiaTheme="minorEastAsia"/>
          <w:lang w:eastAsia="zh-CN"/>
        </w:rPr>
        <w:fldChar w:fldCharType="end"/>
      </w:r>
      <w:r w:rsidR="002F4931">
        <w:rPr>
          <w:rFonts w:eastAsiaTheme="minorEastAsia" w:hint="eastAsia"/>
          <w:lang w:eastAsia="zh-CN"/>
        </w:rPr>
        <w:t>, many single-case studies</w:t>
      </w:r>
      <w:r w:rsidR="00297DDE">
        <w:rPr>
          <w:rFonts w:eastAsiaTheme="minorEastAsia" w:hint="eastAsia"/>
          <w:lang w:eastAsia="zh-CN"/>
        </w:rPr>
        <w:t xml:space="preserve"> on brain-damaged patients</w:t>
      </w:r>
      <w:r w:rsidR="00035E48">
        <w:rPr>
          <w:rFonts w:eastAsiaTheme="minorEastAsia" w:hint="eastAsia"/>
          <w:lang w:eastAsia="zh-CN"/>
        </w:rPr>
        <w:t xml:space="preserve"> have examined</w:t>
      </w:r>
      <w:r w:rsidR="002F4931">
        <w:rPr>
          <w:rFonts w:eastAsiaTheme="minorEastAsia" w:hint="eastAsia"/>
          <w:lang w:eastAsia="zh-CN"/>
        </w:rPr>
        <w:t xml:space="preserve"> that selective semantic impairment can occur to </w:t>
      </w:r>
      <w:r w:rsidR="00297DDE">
        <w:rPr>
          <w:rFonts w:eastAsiaTheme="minorEastAsia" w:hint="eastAsia"/>
          <w:lang w:eastAsia="zh-CN"/>
        </w:rPr>
        <w:t xml:space="preserve">categories such as animals, manmade objects, fruits/vegetables </w:t>
      </w:r>
      <w:r w:rsidR="005D1A3C">
        <w:rPr>
          <w:rFonts w:eastAsiaTheme="minorEastAsia"/>
          <w:lang w:eastAsia="zh-CN"/>
        </w:rPr>
        <w:fldChar w:fldCharType="begin"/>
      </w:r>
      <w:r w:rsidR="00075976">
        <w:rPr>
          <w:rFonts w:eastAsiaTheme="minorEastAsia"/>
          <w:lang w:eastAsia="zh-CN"/>
        </w:rPr>
        <w:instrText xml:space="preserve"> ADDIN EN.CITE &lt;EndNote&gt;&lt;Cite&gt;&lt;Author&gt;Laiacona&lt;/Author&gt;&lt;Year&gt;2003&lt;/Year&gt;&lt;RecNum&gt;945&lt;/RecNum&gt;&lt;DisplayText&gt;(Laiacona, Capitani, &amp;amp; Caramazza, 2003)&lt;/DisplayText&gt;&lt;record&gt;&lt;rec-number&gt;945&lt;/rec-number&gt;&lt;foreign-keys&gt;&lt;key app="EN" db-id="w2vfvr2wlz2vzfe9sscp0ff7f0pardxptwdw"&gt;945&lt;/key&gt;&lt;/foreign-keys&gt;&lt;ref-type name="Journal Article"&gt;17&lt;/ref-type&gt;&lt;contributors&gt;&lt;authors&gt;&lt;author&gt;Laiacona, Marcella&lt;/author&gt;&lt;author&gt;Capitani, Erminio&lt;/author&gt;&lt;author&gt;Caramazza, Alfonso&lt;/author&gt;&lt;/authors&gt;&lt;/contributors&gt;&lt;titles&gt;&lt;title&gt;Category-specific Semantic Deficits do not Reflect the Sensory/Functional Organization of the Brain: A Test of the “Sensory Quality” Hypothesis&lt;/title&gt;&lt;secondary-title&gt;Neurocase&lt;/secondary-title&gt;&lt;/titles&gt;&lt;periodical&gt;&lt;full-title&gt;Neurocase&lt;/full-title&gt;&lt;abbr-1&gt;Neurocase&lt;/abbr-1&gt;&lt;/periodical&gt;&lt;pages&gt;221-231&lt;/pages&gt;&lt;volume&gt;9&lt;/volume&gt;&lt;number&gt;3&lt;/number&gt;&lt;dates&gt;&lt;year&gt;2003&lt;/year&gt;&lt;pub-dates&gt;&lt;date&gt;2003/06/01&lt;/date&gt;&lt;/pub-dates&gt;&lt;/dates&gt;&lt;publisher&gt;Routledge&lt;/publisher&gt;&lt;isbn&gt;1355-4794&lt;/isbn&gt;&lt;urls&gt;&lt;related-urls&gt;&lt;url&gt;http://www.tandfonline.com/doi/abs/10.1076/neur.9.3.221.15562&lt;/url&gt;&lt;/related-urls&gt;&lt;/urls&gt;&lt;electronic-resource-num&gt;10.1076/neur.9.3.221.15562&lt;/electronic-resource-num&gt;&lt;access-date&gt;2013/03/31&lt;/access-date&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28" w:tooltip="Laiacona, 2003 #945" w:history="1">
        <w:r w:rsidR="00F22FF5">
          <w:rPr>
            <w:rFonts w:eastAsiaTheme="minorEastAsia"/>
            <w:noProof/>
            <w:lang w:eastAsia="zh-CN"/>
          </w:rPr>
          <w:t>Laiacona, Capitani, &amp; Caramazza, 2003</w:t>
        </w:r>
      </w:hyperlink>
      <w:r w:rsidR="00075976">
        <w:rPr>
          <w:rFonts w:eastAsiaTheme="minorEastAsia"/>
          <w:noProof/>
          <w:lang w:eastAsia="zh-CN"/>
        </w:rPr>
        <w:t>)</w:t>
      </w:r>
      <w:r w:rsidR="005D1A3C">
        <w:rPr>
          <w:rFonts w:eastAsiaTheme="minorEastAsia"/>
          <w:lang w:eastAsia="zh-CN"/>
        </w:rPr>
        <w:fldChar w:fldCharType="end"/>
      </w:r>
      <w:r w:rsidR="00035E48">
        <w:rPr>
          <w:rFonts w:eastAsiaTheme="minorEastAsia" w:hint="eastAsia"/>
          <w:lang w:eastAsia="zh-CN"/>
        </w:rPr>
        <w:t>, seemingly supporting the domain-specific view</w:t>
      </w:r>
      <w:r w:rsidR="00297DDE">
        <w:rPr>
          <w:rFonts w:eastAsiaTheme="minorEastAsia" w:hint="eastAsia"/>
          <w:lang w:eastAsia="zh-CN"/>
        </w:rPr>
        <w:t xml:space="preserve">. </w:t>
      </w:r>
      <w:r w:rsidR="0064453A">
        <w:rPr>
          <w:rFonts w:eastAsiaTheme="minorEastAsia" w:hint="eastAsia"/>
          <w:lang w:eastAsia="zh-CN"/>
        </w:rPr>
        <w:t xml:space="preserve">By contrast, the domain-general view can well account for the overall degeneration of semantic knowledge to all categories </w:t>
      </w:r>
      <w:r w:rsidR="00CD56D4">
        <w:rPr>
          <w:rFonts w:eastAsiaTheme="minorEastAsia" w:hint="eastAsia"/>
          <w:lang w:eastAsia="zh-CN"/>
        </w:rPr>
        <w:t xml:space="preserve">(category-general) </w:t>
      </w:r>
      <w:r w:rsidR="0064453A">
        <w:rPr>
          <w:rFonts w:eastAsiaTheme="minorEastAsia" w:hint="eastAsia"/>
          <w:lang w:eastAsia="zh-CN"/>
        </w:rPr>
        <w:t xml:space="preserve">observed in patients with semantic dementia (SD), a progressive disorder affecting anterior temporal lobe (ATL), usually bilaterally, especially in the lateral and ventral aspect </w:t>
      </w:r>
      <w:r w:rsidR="005D1A3C">
        <w:rPr>
          <w:rFonts w:eastAsiaTheme="minorEastAsia"/>
          <w:lang w:eastAsia="zh-CN"/>
        </w:rPr>
        <w:fldChar w:fldCharType="begin"/>
      </w:r>
      <w:r w:rsidR="00075976">
        <w:rPr>
          <w:rFonts w:eastAsiaTheme="minorEastAsia"/>
          <w:lang w:eastAsia="zh-CN"/>
        </w:rPr>
        <w:instrText xml:space="preserve"> ADDIN EN.CITE &lt;EndNote&gt;&lt;Cite&gt;&lt;Author&gt;Hodges&lt;/Author&gt;&lt;Year&gt;1992&lt;/Year&gt;&lt;RecNum&gt;1078&lt;/RecNum&gt;&lt;DisplayText&gt;(Adlam et al., 2006; Hodges, Patterson, Oxbury, &amp;amp; Funnell, 1992)&lt;/DisplayText&gt;&lt;record&gt;&lt;rec-number&gt;1078&lt;/rec-number&gt;&lt;foreign-keys&gt;&lt;key app="EN" db-id="w2vfvr2wlz2vzfe9sscp0ff7f0pardxptwdw"&gt;1078&lt;/key&gt;&lt;/foreign-keys&gt;&lt;ref-type name="Journal Article"&gt;17&lt;/ref-type&gt;&lt;contributors&gt;&lt;authors&gt;&lt;author&gt;Hodges, John R&lt;/author&gt;&lt;author&gt;Patterson, Karalyn&lt;/author&gt;&lt;author&gt;Oxbury, Susan&lt;/author&gt;&lt;author&gt;Funnell, Elaine&lt;/author&gt;&lt;/authors&gt;&lt;/contributors&gt;&lt;titles&gt;&lt;title&gt;Semantic dementia progressive fluent aphasia with temporal lobe atrophy&lt;/title&gt;&lt;secondary-title&gt;Brain&lt;/secondary-title&gt;&lt;/titles&gt;&lt;periodical&gt;&lt;full-title&gt;Brain&lt;/full-title&gt;&lt;/periodical&gt;&lt;pages&gt;1783-1806&lt;/pages&gt;&lt;volume&gt;115&lt;/volume&gt;&lt;number&gt;6&lt;/number&gt;&lt;dates&gt;&lt;year&gt;1992&lt;/year&gt;&lt;/dates&gt;&lt;isbn&gt;0006-8950&lt;/isbn&gt;&lt;urls&gt;&lt;/urls&gt;&lt;/record&gt;&lt;/Cite&gt;&lt;Cite&gt;&lt;Author&gt;Adlam&lt;/Author&gt;&lt;Year&gt;2006&lt;/Year&gt;&lt;RecNum&gt;32&lt;/RecNum&gt;&lt;record&gt;&lt;rec-number&gt;32&lt;/rec-number&gt;&lt;foreign-keys&gt;&lt;key app="EN" db-id="w2vfvr2wlz2vzfe9sscp0ff7f0pardxptwdw"&gt;32&lt;/key&gt;&lt;/foreign-keys&gt;&lt;ref-type name="Journal Article"&gt;17&lt;/ref-type&gt;&lt;contributors&gt;&lt;authors&gt;&lt;author&gt;Adlam, A. L. R.&lt;/author&gt;&lt;author&gt;Patterson, K.&lt;/author&gt;&lt;author&gt;Rogers, T. T.&lt;/author&gt;&lt;author&gt;Nestor, P. J.&lt;/author&gt;&lt;author&gt;Salmond, C. H.&lt;/author&gt;&lt;author&gt;Acosta-Cabronero, J.&lt;/author&gt;&lt;author&gt;Hodges, J. R.&lt;/author&gt;&lt;/authors&gt;&lt;/contributors&gt;&lt;titles&gt;&lt;title&gt;Semantic dementia and fluent primary progressive aphasia: two sides of the same coin?&lt;/title&gt;&lt;secondary-title&gt;Brain&lt;/secondary-title&gt;&lt;/titles&gt;&lt;periodical&gt;&lt;full-title&gt;Brain&lt;/full-title&gt;&lt;/periodical&gt;&lt;pages&gt;3066-3080&lt;/pages&gt;&lt;volume&gt;129&lt;/volume&gt;&lt;number&gt;11&lt;/number&gt;&lt;dates&gt;&lt;year&gt;2006&lt;/year&gt;&lt;pub-dates&gt;&lt;date&gt;November 1, 2006&lt;/date&gt;&lt;/pub-dates&gt;&lt;/dates&gt;&lt;urls&gt;&lt;related-urls&gt;&lt;url&gt;http://brain.oxfordjournals.org/cgi/content/abstract/129/11/3066&lt;/url&gt;&lt;/related-urls&gt;&lt;/urls&gt;&lt;/record&gt;&lt;/Cite&gt;&lt;/EndNote&gt;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3" w:tooltip="Adlam, 2006 #32" w:history="1">
        <w:r w:rsidR="00F22FF5">
          <w:rPr>
            <w:rFonts w:eastAsiaTheme="minorEastAsia"/>
            <w:noProof/>
            <w:lang w:eastAsia="zh-CN"/>
          </w:rPr>
          <w:t>Adlam et al., 2006</w:t>
        </w:r>
      </w:hyperlink>
      <w:r w:rsidR="00075976">
        <w:rPr>
          <w:rFonts w:eastAsiaTheme="minorEastAsia"/>
          <w:noProof/>
          <w:lang w:eastAsia="zh-CN"/>
        </w:rPr>
        <w:t xml:space="preserve">; </w:t>
      </w:r>
      <w:hyperlink w:anchor="_ENREF_26" w:tooltip="Hodges, 1992 #1078" w:history="1">
        <w:r w:rsidR="00F22FF5">
          <w:rPr>
            <w:rFonts w:eastAsiaTheme="minorEastAsia"/>
            <w:noProof/>
            <w:lang w:eastAsia="zh-CN"/>
          </w:rPr>
          <w:t>Hodges, Patterson, Oxbury, &amp; Funnell, 1992</w:t>
        </w:r>
      </w:hyperlink>
      <w:r w:rsidR="00075976">
        <w:rPr>
          <w:rFonts w:eastAsiaTheme="minorEastAsia"/>
          <w:noProof/>
          <w:lang w:eastAsia="zh-CN"/>
        </w:rPr>
        <w:t>)</w:t>
      </w:r>
      <w:r w:rsidR="005D1A3C">
        <w:rPr>
          <w:rFonts w:eastAsiaTheme="minorEastAsia"/>
          <w:lang w:eastAsia="zh-CN"/>
        </w:rPr>
        <w:fldChar w:fldCharType="end"/>
      </w:r>
      <w:r w:rsidR="00ED7CB7">
        <w:rPr>
          <w:rFonts w:eastAsiaTheme="minorEastAsia" w:hint="eastAsia"/>
          <w:lang w:eastAsia="zh-CN"/>
        </w:rPr>
        <w:t>. In recent</w:t>
      </w:r>
      <w:r w:rsidR="0064453A">
        <w:rPr>
          <w:rFonts w:eastAsiaTheme="minorEastAsia" w:hint="eastAsia"/>
          <w:lang w:eastAsia="zh-CN"/>
        </w:rPr>
        <w:t xml:space="preserve"> arena of</w:t>
      </w:r>
      <w:r w:rsidR="00ED7CB7">
        <w:rPr>
          <w:rFonts w:eastAsiaTheme="minorEastAsia" w:hint="eastAsia"/>
          <w:lang w:eastAsia="zh-CN"/>
        </w:rPr>
        <w:t xml:space="preserve"> functional neuroimaging</w:t>
      </w:r>
      <w:r w:rsidR="0064453A">
        <w:rPr>
          <w:rFonts w:eastAsiaTheme="minorEastAsia" w:hint="eastAsia"/>
          <w:lang w:eastAsia="zh-CN"/>
        </w:rPr>
        <w:t>, some</w:t>
      </w:r>
      <w:r w:rsidR="00ED7CB7">
        <w:rPr>
          <w:rFonts w:eastAsiaTheme="minorEastAsia" w:hint="eastAsia"/>
          <w:lang w:eastAsia="zh-CN"/>
        </w:rPr>
        <w:t xml:space="preserve"> studies</w:t>
      </w:r>
      <w:r w:rsidR="00297DDE">
        <w:rPr>
          <w:rFonts w:eastAsiaTheme="minorEastAsia" w:hint="eastAsia"/>
          <w:lang w:eastAsia="zh-CN"/>
        </w:rPr>
        <w:t xml:space="preserve"> demo</w:t>
      </w:r>
      <w:r w:rsidR="008819CB">
        <w:rPr>
          <w:rFonts w:eastAsiaTheme="minorEastAsia" w:hint="eastAsia"/>
          <w:lang w:eastAsia="zh-CN"/>
        </w:rPr>
        <w:t>nstrated that differential functional</w:t>
      </w:r>
      <w:r w:rsidR="00297DDE">
        <w:rPr>
          <w:rFonts w:eastAsiaTheme="minorEastAsia" w:hint="eastAsia"/>
          <w:lang w:eastAsia="zh-CN"/>
        </w:rPr>
        <w:t xml:space="preserve"> </w:t>
      </w:r>
      <w:r w:rsidR="00297DDE">
        <w:rPr>
          <w:rFonts w:eastAsiaTheme="minorEastAsia"/>
          <w:lang w:eastAsia="zh-CN"/>
        </w:rPr>
        <w:t>activation</w:t>
      </w:r>
      <w:r w:rsidR="00297DDE">
        <w:rPr>
          <w:rFonts w:eastAsiaTheme="minorEastAsia" w:hint="eastAsia"/>
          <w:lang w:eastAsia="zh-CN"/>
        </w:rPr>
        <w:t xml:space="preserve"> can be induced </w:t>
      </w:r>
      <w:r w:rsidR="008819CB">
        <w:rPr>
          <w:rFonts w:eastAsiaTheme="minorEastAsia" w:hint="eastAsia"/>
          <w:lang w:eastAsia="zh-CN"/>
        </w:rPr>
        <w:t>for different semantic categories in normal population</w:t>
      </w:r>
      <w:r w:rsidR="008819CB">
        <w:rPr>
          <w:rFonts w:eastAsiaTheme="minorEastAsia"/>
          <w:lang w:eastAsia="zh-CN"/>
        </w:rPr>
        <w:t xml:space="preserve"> </w:t>
      </w:r>
      <w:r w:rsidR="005D1A3C">
        <w:rPr>
          <w:rFonts w:eastAsiaTheme="minorEastAsia"/>
          <w:lang w:eastAsia="zh-CN"/>
        </w:rPr>
        <w:fldChar w:fldCharType="begin">
          <w:fldData xml:space="preserve">PEVuZE5vdGU+PENpdGU+PEF1dGhvcj5DaGFvPC9BdXRob3I+PFllYXI+MjAwMDwvWWVhcj48UmVj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</w:fldData>
        </w:fldChar>
      </w:r>
      <w:r w:rsidR="00075976">
        <w:rPr>
          <w:rFonts w:eastAsiaTheme="minorEastAsia"/>
          <w:lang w:eastAsia="zh-CN"/>
        </w:rPr>
        <w:instrText xml:space="preserve"> ADDIN EN.CITE </w:instrText>
      </w:r>
      <w:r w:rsidR="00075976">
        <w:rPr>
          <w:rFonts w:eastAsiaTheme="minorEastAsia"/>
          <w:lang w:eastAsia="zh-CN"/>
        </w:rPr>
        <w:fldChar w:fldCharType="begin">
          <w:fldData xml:space="preserve">PEVuZE5vdGU+PENpdGU+PEF1dGhvcj5DaGFvPC9BdXRob3I+PFllYXI+MjAwMDwvWWVhcj48UmVj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</w:fldData>
        </w:fldChar>
      </w:r>
      <w:r w:rsidR="00075976">
        <w:rPr>
          <w:rFonts w:eastAsiaTheme="minorEastAsia"/>
          <w:lang w:eastAsia="zh-CN"/>
        </w:rPr>
        <w:instrText xml:space="preserve"> ADDIN EN.CITE.DATA </w:instrText>
      </w:r>
      <w:r w:rsidR="00075976">
        <w:rPr>
          <w:rFonts w:eastAsiaTheme="minorEastAsia"/>
          <w:lang w:eastAsia="zh-CN"/>
        </w:rPr>
      </w:r>
      <w:r w:rsidR="00075976">
        <w:rPr>
          <w:rFonts w:eastAsiaTheme="minorEastAsia"/>
          <w:lang w:eastAsia="zh-CN"/>
        </w:rPr>
        <w:fldChar w:fldCharType="end"/>
      </w:r>
      <w:r w:rsidR="005D1A3C">
        <w:rPr>
          <w:rFonts w:eastAsiaTheme="minorEastAsia"/>
          <w:lang w:eastAsia="zh-CN"/>
        </w:rPr>
        <w:fldChar w:fldCharType="separate"/>
      </w:r>
      <w:r w:rsidR="00075976">
        <w:rPr>
          <w:rFonts w:eastAsiaTheme="minorEastAsia"/>
          <w:noProof/>
          <w:lang w:eastAsia="zh-CN"/>
        </w:rPr>
        <w:t>(</w:t>
      </w:r>
      <w:hyperlink w:anchor="_ENREF_12" w:tooltip="Chao, 2000 #997" w:history="1">
        <w:r w:rsidR="00F22FF5">
          <w:rPr>
            <w:rFonts w:eastAsiaTheme="minorEastAsia"/>
            <w:noProof/>
            <w:lang w:eastAsia="zh-CN"/>
          </w:rPr>
          <w:t>Chao &amp; Martin, 2000</w:t>
        </w:r>
      </w:hyperlink>
      <w:r w:rsidR="00075976">
        <w:rPr>
          <w:rFonts w:eastAsiaTheme="minorEastAsia"/>
          <w:noProof/>
          <w:lang w:eastAsia="zh-CN"/>
        </w:rPr>
        <w:t xml:space="preserve">; </w:t>
      </w:r>
      <w:hyperlink w:anchor="_ENREF_34" w:tooltip="Mahon, 2007 #580" w:history="1">
        <w:r w:rsidR="00F22FF5">
          <w:rPr>
            <w:rFonts w:eastAsiaTheme="minorEastAsia"/>
            <w:noProof/>
            <w:lang w:eastAsia="zh-CN"/>
          </w:rPr>
          <w:t>Mahon et al., 2007</w:t>
        </w:r>
      </w:hyperlink>
      <w:r w:rsidR="00075976">
        <w:rPr>
          <w:rFonts w:eastAsiaTheme="minorEastAsia"/>
          <w:noProof/>
          <w:lang w:eastAsia="zh-CN"/>
        </w:rPr>
        <w:t xml:space="preserve">; </w:t>
      </w:r>
      <w:hyperlink w:anchor="_ENREF_37" w:tooltip="Martin, 1995 #935" w:history="1">
        <w:r w:rsidR="00F22FF5">
          <w:rPr>
            <w:rFonts w:eastAsiaTheme="minorEastAsia"/>
            <w:noProof/>
            <w:lang w:eastAsia="zh-CN"/>
          </w:rPr>
          <w:t>Martin, Haxby, Lalonde, Wiggs, &amp; Ungerleider, 1995</w:t>
        </w:r>
      </w:hyperlink>
      <w:r w:rsidR="00075976">
        <w:rPr>
          <w:rFonts w:eastAsiaTheme="minorEastAsia"/>
          <w:noProof/>
          <w:lang w:eastAsia="zh-CN"/>
        </w:rPr>
        <w:t>)</w:t>
      </w:r>
      <w:r w:rsidR="005D1A3C">
        <w:rPr>
          <w:rFonts w:eastAsiaTheme="minorEastAsia"/>
          <w:lang w:eastAsia="zh-CN"/>
        </w:rPr>
        <w:fldChar w:fldCharType="end"/>
      </w:r>
      <w:r w:rsidR="00CD56D4">
        <w:rPr>
          <w:rFonts w:eastAsiaTheme="minorEastAsia" w:hint="eastAsia"/>
          <w:lang w:eastAsia="zh-CN"/>
        </w:rPr>
        <w:t xml:space="preserve"> </w:t>
      </w:r>
      <w:r w:rsidR="0064453A">
        <w:rPr>
          <w:rFonts w:eastAsiaTheme="minorEastAsia" w:hint="eastAsia"/>
          <w:lang w:eastAsia="zh-CN"/>
        </w:rPr>
        <w:t xml:space="preserve">and </w:t>
      </w:r>
      <w:r w:rsidR="0001776B">
        <w:rPr>
          <w:rFonts w:eastAsiaTheme="minorEastAsia" w:hint="eastAsia"/>
          <w:lang w:eastAsia="zh-CN"/>
        </w:rPr>
        <w:t xml:space="preserve">even </w:t>
      </w:r>
      <w:r w:rsidR="00CD56D4">
        <w:rPr>
          <w:rFonts w:eastAsiaTheme="minorEastAsia" w:hint="eastAsia"/>
          <w:lang w:eastAsia="zh-CN"/>
        </w:rPr>
        <w:t>in</w:t>
      </w:r>
      <w:r w:rsidR="0064453A">
        <w:rPr>
          <w:rFonts w:eastAsiaTheme="minorEastAsia" w:hint="eastAsia"/>
          <w:lang w:eastAsia="zh-CN"/>
        </w:rPr>
        <w:t xml:space="preserve"> individuals wit</w:t>
      </w:r>
      <w:r w:rsidR="00F03FEB">
        <w:rPr>
          <w:rFonts w:eastAsiaTheme="minorEastAsia" w:hint="eastAsia"/>
          <w:lang w:eastAsia="zh-CN"/>
        </w:rPr>
        <w:t xml:space="preserve">h unusual sensory experiences </w:t>
      </w:r>
      <w:r w:rsidR="005D1A3C">
        <w:rPr>
          <w:rFonts w:eastAsiaTheme="minorEastAsia"/>
          <w:lang w:eastAsia="zh-CN"/>
        </w:rPr>
        <w:fldChar w:fldCharType="begin">
          <w:fldData xml:space="preserve">PEVuZE5vdGU+PENpdGU+PEF1dGhvcj5NYWhvbjwvQXV0aG9yPjxZZWFyPjIwMDk8L1llYXI+PFJl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</w:fldData>
        </w:fldChar>
      </w:r>
      <w:r w:rsidR="00075976">
        <w:rPr>
          <w:rFonts w:eastAsiaTheme="minorEastAsia"/>
          <w:lang w:eastAsia="zh-CN"/>
        </w:rPr>
        <w:instrText xml:space="preserve"> ADDIN EN.CITE </w:instrText>
      </w:r>
      <w:r w:rsidR="00075976">
        <w:rPr>
          <w:rFonts w:eastAsiaTheme="minorEastAsia"/>
          <w:lang w:eastAsia="zh-CN"/>
        </w:rPr>
        <w:fldChar w:fldCharType="begin">
          <w:fldData xml:space="preserve">PEVuZE5vdGU+PENpdGU+PEF1dGhvcj5NYWhvbjwvQXV0aG9yPjxZZWFyPjIwMDk8L1llYXI+PFJl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</w:fldData>
        </w:fldChar>
      </w:r>
      <w:r w:rsidR="00075976">
        <w:rPr>
          <w:rFonts w:eastAsiaTheme="minorEastAsia"/>
          <w:lang w:eastAsia="zh-CN"/>
        </w:rPr>
        <w:instrText xml:space="preserve"> ADDIN EN.CITE.DATA </w:instrText>
      </w:r>
      <w:r w:rsidR="00075976">
        <w:rPr>
          <w:rFonts w:eastAsiaTheme="minorEastAsia"/>
          <w:lang w:eastAsia="zh-CN"/>
        </w:rPr>
      </w:r>
      <w:r w:rsidR="00075976">
        <w:rPr>
          <w:rFonts w:eastAsiaTheme="minorEastAsia"/>
          <w:lang w:eastAsia="zh-CN"/>
        </w:rPr>
        <w:fldChar w:fldCharType="end"/>
      </w:r>
      <w:r w:rsidR="005D1A3C">
        <w:rPr>
          <w:rFonts w:eastAsiaTheme="minorEastAsia"/>
          <w:lang w:eastAsia="zh-CN"/>
        </w:rPr>
        <w:fldChar w:fldCharType="separate"/>
      </w:r>
      <w:r w:rsidR="00075976">
        <w:rPr>
          <w:rFonts w:eastAsiaTheme="minorEastAsia"/>
          <w:noProof/>
          <w:lang w:eastAsia="zh-CN"/>
        </w:rPr>
        <w:t>(</w:t>
      </w:r>
      <w:hyperlink w:anchor="_ENREF_30" w:tooltip="Mahon, 2009 #674" w:history="1">
        <w:r w:rsidR="00F22FF5">
          <w:rPr>
            <w:rFonts w:eastAsiaTheme="minorEastAsia"/>
            <w:noProof/>
            <w:lang w:eastAsia="zh-CN"/>
          </w:rPr>
          <w:t>Mahon, Anzellotti, Schwarzbach, Zampini, &amp; Caramazza, 2009</w:t>
        </w:r>
      </w:hyperlink>
      <w:r w:rsidR="00075976">
        <w:rPr>
          <w:rFonts w:eastAsiaTheme="minorEastAsia"/>
          <w:noProof/>
          <w:lang w:eastAsia="zh-CN"/>
        </w:rPr>
        <w:t xml:space="preserve">; </w:t>
      </w:r>
      <w:hyperlink w:anchor="_ENREF_35" w:tooltip="Mahon, 2010 #675" w:history="1">
        <w:r w:rsidR="00F22FF5">
          <w:rPr>
            <w:rFonts w:eastAsiaTheme="minorEastAsia"/>
            <w:noProof/>
            <w:lang w:eastAsia="zh-CN"/>
          </w:rPr>
          <w:t>Mahon, Schwarzbach, &amp; Caramazza, 2010</w:t>
        </w:r>
      </w:hyperlink>
      <w:r w:rsidR="00075976">
        <w:rPr>
          <w:rFonts w:eastAsiaTheme="minorEastAsia"/>
          <w:noProof/>
          <w:lang w:eastAsia="zh-CN"/>
        </w:rPr>
        <w:t>)</w:t>
      </w:r>
      <w:r w:rsidR="005D1A3C">
        <w:rPr>
          <w:rFonts w:eastAsiaTheme="minorEastAsia"/>
          <w:lang w:eastAsia="zh-CN"/>
        </w:rPr>
        <w:fldChar w:fldCharType="end"/>
      </w:r>
      <w:r w:rsidR="0063120D">
        <w:rPr>
          <w:rFonts w:eastAsiaTheme="minorEastAsia" w:hint="eastAsia"/>
          <w:lang w:eastAsia="zh-CN"/>
        </w:rPr>
        <w:t>.</w:t>
      </w:r>
      <w:r w:rsidR="00297DDE">
        <w:rPr>
          <w:rFonts w:eastAsiaTheme="minorEastAsia" w:hint="eastAsia"/>
          <w:lang w:eastAsia="zh-CN"/>
        </w:rPr>
        <w:t xml:space="preserve"> </w:t>
      </w:r>
      <w:r w:rsidR="004F2742">
        <w:rPr>
          <w:rFonts w:eastAsiaTheme="minorEastAsia" w:hint="eastAsia"/>
          <w:lang w:eastAsia="zh-CN"/>
        </w:rPr>
        <w:t>Researchers embracing the domain-general views also have endeavored great efforts on computa</w:t>
      </w:r>
      <w:r w:rsidR="00CD56D4">
        <w:rPr>
          <w:rFonts w:eastAsiaTheme="minorEastAsia" w:hint="eastAsia"/>
          <w:lang w:eastAsia="zh-CN"/>
        </w:rPr>
        <w:t xml:space="preserve">tional models to understand the interactive nature of the distributed semantic network and how different patterns of semantic impairments, both category-specific and category-general, emerge from the same network </w:t>
      </w:r>
      <w:r w:rsidR="005D1A3C">
        <w:rPr>
          <w:rFonts w:eastAsiaTheme="minorEastAsia"/>
          <w:lang w:eastAsia="zh-CN"/>
        </w:rPr>
        <w:fldChar w:fldCharType="begin">
          <w:fldData xml:space="preserve">PEVuZE5vdGU+PENpdGU+PEF1dGhvcj5Sb2dlcnM8L0F1dGhvcj48WWVhcj4yMDA0PC9ZZWFyPjxS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</w:fldData>
        </w:fldChar>
      </w:r>
      <w:r w:rsidR="00075976">
        <w:rPr>
          <w:rFonts w:eastAsiaTheme="minorEastAsia"/>
          <w:lang w:eastAsia="zh-CN"/>
        </w:rPr>
        <w:instrText xml:space="preserve"> ADDIN EN.CITE </w:instrText>
      </w:r>
      <w:r w:rsidR="00075976">
        <w:rPr>
          <w:rFonts w:eastAsiaTheme="minorEastAsia"/>
          <w:lang w:eastAsia="zh-CN"/>
        </w:rPr>
        <w:fldChar w:fldCharType="begin">
          <w:fldData xml:space="preserve">PEVuZE5vdGU+PENpdGU+PEF1dGhvcj5Sb2dlcnM8L0F1dGhvcj48WWVhcj4yMDA0PC9ZZWFyPjxS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</w:fldData>
        </w:fldChar>
      </w:r>
      <w:r w:rsidR="00075976">
        <w:rPr>
          <w:rFonts w:eastAsiaTheme="minorEastAsia"/>
          <w:lang w:eastAsia="zh-CN"/>
        </w:rPr>
        <w:instrText xml:space="preserve"> ADDIN EN.CITE.DATA </w:instrText>
      </w:r>
      <w:r w:rsidR="00075976">
        <w:rPr>
          <w:rFonts w:eastAsiaTheme="minorEastAsia"/>
          <w:lang w:eastAsia="zh-CN"/>
        </w:rPr>
      </w:r>
      <w:r w:rsidR="00075976">
        <w:rPr>
          <w:rFonts w:eastAsiaTheme="minorEastAsia"/>
          <w:lang w:eastAsia="zh-CN"/>
        </w:rPr>
        <w:fldChar w:fldCharType="end"/>
      </w:r>
      <w:r w:rsidR="005D1A3C">
        <w:rPr>
          <w:rFonts w:eastAsiaTheme="minorEastAsia"/>
          <w:lang w:eastAsia="zh-CN"/>
        </w:rPr>
        <w:fldChar w:fldCharType="separate"/>
      </w:r>
      <w:r w:rsidR="00075976">
        <w:rPr>
          <w:rFonts w:eastAsiaTheme="minorEastAsia"/>
          <w:noProof/>
          <w:lang w:eastAsia="zh-CN"/>
        </w:rPr>
        <w:t>(</w:t>
      </w:r>
      <w:hyperlink w:anchor="_ENREF_29" w:tooltip="Lambon Ralph, 2007 #586" w:history="1">
        <w:r w:rsidR="00F22FF5">
          <w:rPr>
            <w:rFonts w:eastAsiaTheme="minorEastAsia"/>
            <w:noProof/>
            <w:lang w:eastAsia="zh-CN"/>
          </w:rPr>
          <w:t>Lambon Ralph, Lowe, &amp; Rogers, 2007</w:t>
        </w:r>
      </w:hyperlink>
      <w:r w:rsidR="00075976">
        <w:rPr>
          <w:rFonts w:eastAsiaTheme="minorEastAsia"/>
          <w:noProof/>
          <w:lang w:eastAsia="zh-CN"/>
        </w:rPr>
        <w:t xml:space="preserve">; </w:t>
      </w:r>
      <w:hyperlink w:anchor="_ENREF_47" w:tooltip="Plaut, 2002 #589" w:history="1">
        <w:r w:rsidR="00F22FF5">
          <w:rPr>
            <w:rFonts w:eastAsiaTheme="minorEastAsia"/>
            <w:noProof/>
            <w:lang w:eastAsia="zh-CN"/>
          </w:rPr>
          <w:t>Plaut, 2002</w:t>
        </w:r>
      </w:hyperlink>
      <w:r w:rsidR="00075976">
        <w:rPr>
          <w:rFonts w:eastAsiaTheme="minorEastAsia"/>
          <w:noProof/>
          <w:lang w:eastAsia="zh-CN"/>
        </w:rPr>
        <w:t xml:space="preserve">; </w:t>
      </w:r>
      <w:hyperlink w:anchor="_ENREF_48" w:tooltip="Plaut, 2011 #1053" w:history="1">
        <w:r w:rsidR="00F22FF5">
          <w:rPr>
            <w:rFonts w:eastAsiaTheme="minorEastAsia"/>
            <w:noProof/>
            <w:lang w:eastAsia="zh-CN"/>
          </w:rPr>
          <w:t>Plaut &amp; Behrmann, 2011</w:t>
        </w:r>
      </w:hyperlink>
      <w:r w:rsidR="00075976">
        <w:rPr>
          <w:rFonts w:eastAsiaTheme="minorEastAsia"/>
          <w:noProof/>
          <w:lang w:eastAsia="zh-CN"/>
        </w:rPr>
        <w:t xml:space="preserve">; </w:t>
      </w:r>
      <w:hyperlink w:anchor="_ENREF_51" w:tooltip="Rogers, 2004 #324" w:history="1">
        <w:r w:rsidR="00F22FF5">
          <w:rPr>
            <w:rFonts w:eastAsiaTheme="minorEastAsia"/>
            <w:noProof/>
            <w:lang w:eastAsia="zh-CN"/>
          </w:rPr>
          <w:t>Rogers et al., 2004</w:t>
        </w:r>
      </w:hyperlink>
      <w:r w:rsidR="00075976">
        <w:rPr>
          <w:rFonts w:eastAsiaTheme="minorEastAsia"/>
          <w:noProof/>
          <w:lang w:eastAsia="zh-CN"/>
        </w:rPr>
        <w:t>)</w:t>
      </w:r>
      <w:r w:rsidR="005D1A3C">
        <w:rPr>
          <w:rFonts w:eastAsiaTheme="minorEastAsia"/>
          <w:lang w:eastAsia="zh-CN"/>
        </w:rPr>
        <w:fldChar w:fldCharType="end"/>
      </w:r>
      <w:r w:rsidR="00CD56D4">
        <w:rPr>
          <w:rFonts w:eastAsiaTheme="minorEastAsia" w:hint="eastAsia"/>
          <w:lang w:eastAsia="zh-CN"/>
        </w:rPr>
        <w:t>.</w:t>
      </w:r>
    </w:p>
    <w:p w:rsidR="0075476F" w:rsidRDefault="006951BF" w:rsidP="00C535E6">
      <w:pPr>
        <w:pStyle w:val="Paragraph"/>
        <w:ind w:firstLineChars="200" w:firstLine="480"/>
        <w:rPr>
          <w:rFonts w:eastAsiaTheme="minorEastAsia"/>
          <w:lang w:eastAsia="zh-CN"/>
        </w:rPr>
      </w:pPr>
      <w:r>
        <w:rPr>
          <w:rFonts w:eastAsiaTheme="minorEastAsia" w:hint="eastAsia"/>
          <w:lang w:eastAsia="zh-CN"/>
        </w:rPr>
        <w:t>Unfortunate</w:t>
      </w:r>
      <w:r w:rsidR="009043C9">
        <w:rPr>
          <w:rFonts w:eastAsiaTheme="minorEastAsia" w:hint="eastAsia"/>
          <w:lang w:eastAsia="zh-CN"/>
        </w:rPr>
        <w:t>ly</w:t>
      </w:r>
      <w:r w:rsidR="008B5EED">
        <w:rPr>
          <w:rFonts w:eastAsiaTheme="minorEastAsia" w:hint="eastAsia"/>
          <w:lang w:eastAsia="zh-CN"/>
        </w:rPr>
        <w:t>,</w:t>
      </w:r>
      <w:r w:rsidR="009043C9">
        <w:rPr>
          <w:rFonts w:eastAsiaTheme="minorEastAsia" w:hint="eastAsia"/>
          <w:lang w:eastAsia="zh-CN"/>
        </w:rPr>
        <w:t xml:space="preserve"> however,</w:t>
      </w:r>
      <w:r w:rsidR="008B5EED">
        <w:rPr>
          <w:rFonts w:eastAsiaTheme="minorEastAsia" w:hint="eastAsia"/>
          <w:lang w:eastAsia="zh-CN"/>
        </w:rPr>
        <w:t xml:space="preserve"> </w:t>
      </w:r>
      <w:r>
        <w:rPr>
          <w:rFonts w:eastAsiaTheme="minorEastAsia" w:hint="eastAsia"/>
          <w:lang w:eastAsia="zh-CN"/>
        </w:rPr>
        <w:t>current research falls short of adjudicating between different theoretical views as well as providing a unified framework to integrate different research approaches</w:t>
      </w:r>
      <w:r w:rsidR="0050210A">
        <w:rPr>
          <w:rFonts w:eastAsiaTheme="minorEastAsia" w:hint="eastAsia"/>
          <w:lang w:eastAsia="zh-CN"/>
        </w:rPr>
        <w:t>. In neuropsychological research</w:t>
      </w:r>
      <w:r w:rsidR="00286597">
        <w:rPr>
          <w:rFonts w:eastAsiaTheme="minorEastAsia" w:hint="eastAsia"/>
          <w:lang w:eastAsia="zh-CN"/>
        </w:rPr>
        <w:t xml:space="preserve">, the category-specific impairment observed in many, if not all, patients may be overestimated because </w:t>
      </w:r>
      <w:r w:rsidR="00286597" w:rsidRPr="00286597">
        <w:t>i</w:t>
      </w:r>
      <w:r w:rsidR="00286597">
        <w:t xml:space="preserve">tems from different </w:t>
      </w:r>
      <w:r w:rsidR="00286597">
        <w:rPr>
          <w:rFonts w:eastAsiaTheme="minorEastAsia" w:hint="eastAsia"/>
          <w:lang w:eastAsia="zh-CN"/>
        </w:rPr>
        <w:t>semantic categorie</w:t>
      </w:r>
      <w:r w:rsidR="00286597" w:rsidRPr="00286597">
        <w:t>s vary in many confounding factors,</w:t>
      </w:r>
      <w:r w:rsidR="00F843E3">
        <w:rPr>
          <w:rFonts w:eastAsiaTheme="minorEastAsia" w:hint="eastAsia"/>
          <w:lang w:eastAsia="zh-CN"/>
        </w:rPr>
        <w:t xml:space="preserve"> </w:t>
      </w:r>
      <w:r w:rsidR="00F843E3" w:rsidRPr="00214463">
        <w:t>such as their familiarity or frequency in language, their reliance on different perceptual and functional properties, and the covariance structure of their visual and/or semantic properties</w:t>
      </w:r>
      <w:r w:rsidR="00F843E3">
        <w:rPr>
          <w:rFonts w:eastAsiaTheme="minorEastAsia" w:hint="eastAsia"/>
          <w:lang w:eastAsia="zh-CN"/>
        </w:rPr>
        <w:t xml:space="preserve"> </w:t>
      </w:r>
      <w:r w:rsidR="005D1A3C">
        <w:rPr>
          <w:rFonts w:eastAsiaTheme="minorEastAsia"/>
          <w:lang w:eastAsia="zh-CN"/>
        </w:rPr>
        <w:fldChar w:fldCharType="begin"/>
      </w:r>
      <w:r w:rsidR="00075976">
        <w:rPr>
          <w:rFonts w:eastAsiaTheme="minorEastAsia"/>
          <w:lang w:eastAsia="zh-CN"/>
        </w:rPr>
        <w:instrText xml:space="preserve"> ADDIN EN.CITE &lt;EndNote&gt;&lt;Cite&gt;&lt;Author&gt;Chen&lt;/Author&gt;&lt;Year&gt;2014&lt;/Year&gt;&lt;RecNum&gt;1157&lt;/RecNum&gt;&lt;Prefix&gt;for a review`, see &lt;/Prefix&gt;&lt;DisplayText&gt;(for a review, see Chen &amp;amp; Rogers, 2014)&lt;/DisplayText&gt;&lt;record&gt;&lt;rec-number&gt;1157&lt;/rec-number&gt;&lt;foreign-keys&gt;&lt;key app="EN" db-id="w2vfvr2wlz2vzfe9sscp0ff7f0pardxptwdw"&gt;1157&lt;/key&gt;&lt;/foreign-keys&gt;&lt;ref-type name="Journal Article"&gt;17&lt;/ref-type&gt;&lt;contributors&gt;&lt;authors&gt;&lt;author&gt;Chen, Lang&lt;/author&gt;&lt;author&gt;Rogers, T. T.&lt;/author&gt;&lt;/authors&gt;&lt;/contributors&gt;&lt;titles&gt;&lt;title&gt;Revisiting dom</w:instrText>
      </w:r>
      <w:r w:rsidR="00075976">
        <w:rPr>
          <w:rFonts w:eastAsiaTheme="minorEastAsia" w:hint="eastAsia"/>
          <w:lang w:eastAsia="zh-CN"/>
        </w:rPr>
        <w:instrText>ain</w:instrText>
      </w:r>
      <w:r w:rsidR="00075976">
        <w:rPr>
          <w:rFonts w:eastAsiaTheme="minorEastAsia" w:hint="eastAsia"/>
          <w:lang w:eastAsia="zh-CN"/>
        </w:rPr>
        <w:instrText>‐</w:instrText>
      </w:r>
      <w:r w:rsidR="00075976">
        <w:rPr>
          <w:rFonts w:eastAsiaTheme="minorEastAsia" w:hint="eastAsia"/>
          <w:lang w:eastAsia="zh-CN"/>
        </w:rPr>
        <w:instrText>general accounts of category specificity in mind and brain&lt;/title&gt;&lt;secondary-title&gt;Wiley Interdisciplinary Reviews: Cognitive Science&lt;/secondary-title&gt;&lt;/titles&gt;&lt;periodical&gt;&lt;full-title&gt;Wiley Interdisciplinary Reviews: Cognitive Science&lt;/full-title&gt;&lt;/pe</w:instrText>
      </w:r>
      <w:r w:rsidR="00075976">
        <w:rPr>
          <w:rFonts w:eastAsiaTheme="minorEastAsia"/>
          <w:lang w:eastAsia="zh-CN"/>
        </w:rPr>
        <w:instrText>riodical&gt;&lt;pages&gt;327-344&lt;/pages&gt;&lt;volume&gt;5&lt;/volume&gt;&lt;number&gt;3&lt;/number&gt;&lt;dates&gt;&lt;year&gt;2014&lt;/year&gt;&lt;/dates&gt;&lt;isbn&gt;1939-5086&lt;/isbn&gt;&lt;urls&gt;&lt;/urls&gt;&lt;/record&gt;&lt;/Cite&gt;&lt;/EndNote&gt;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13" w:tooltip="Chen, 2014 #1157" w:history="1">
        <w:r w:rsidR="00F22FF5">
          <w:rPr>
            <w:rFonts w:eastAsiaTheme="minorEastAsia"/>
            <w:noProof/>
            <w:lang w:eastAsia="zh-CN"/>
          </w:rPr>
          <w:t>for a review, see Chen &amp; Rogers, 2014</w:t>
        </w:r>
      </w:hyperlink>
      <w:r w:rsidR="00075976">
        <w:rPr>
          <w:rFonts w:eastAsiaTheme="minorEastAsia"/>
          <w:noProof/>
          <w:lang w:eastAsia="zh-CN"/>
        </w:rPr>
        <w:t>)</w:t>
      </w:r>
      <w:r w:rsidR="005D1A3C">
        <w:rPr>
          <w:rFonts w:eastAsiaTheme="minorEastAsia"/>
          <w:lang w:eastAsia="zh-CN"/>
        </w:rPr>
        <w:fldChar w:fldCharType="end"/>
      </w:r>
      <w:r w:rsidR="00F843E3">
        <w:rPr>
          <w:rFonts w:eastAsiaTheme="minorEastAsia" w:hint="eastAsia"/>
          <w:lang w:eastAsia="zh-CN"/>
        </w:rPr>
        <w:t xml:space="preserve">. </w:t>
      </w:r>
      <w:r w:rsidR="0050210A">
        <w:rPr>
          <w:rFonts w:eastAsiaTheme="minorEastAsia" w:hint="eastAsia"/>
          <w:lang w:eastAsia="zh-CN"/>
        </w:rPr>
        <w:t xml:space="preserve">At the meanwhile, besides category-general impairment observed in SD patients, category-selective impairments are indeed reported reliably in three neuropathological groups: patients with Herpes Simplex Virus Encephalitis (HSVE) showing animal-related impairment </w:t>
      </w:r>
      <w:r w:rsidR="005D1A3C">
        <w:rPr>
          <w:rFonts w:eastAsiaTheme="minorEastAsia"/>
          <w:lang w:eastAsia="zh-CN"/>
        </w:rPr>
        <w:fldChar w:fldCharType="begin">
          <w:fldData xml:space="preserve">PEVuZE5vdGU+PENpdGU+PEF1dGhvcj5Ob3BwZW5leTwvQXV0aG9yPjxZZWFyPjIwMDc8L1llYXI+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</w:fldData>
        </w:fldChar>
      </w:r>
      <w:r w:rsidR="00075976">
        <w:rPr>
          <w:rFonts w:eastAsiaTheme="minorEastAsia"/>
          <w:lang w:eastAsia="zh-CN"/>
        </w:rPr>
        <w:instrText xml:space="preserve"> ADDIN EN.CITE </w:instrText>
      </w:r>
      <w:r w:rsidR="00075976">
        <w:rPr>
          <w:rFonts w:eastAsiaTheme="minorEastAsia"/>
          <w:lang w:eastAsia="zh-CN"/>
        </w:rPr>
        <w:fldChar w:fldCharType="begin">
          <w:fldData xml:space="preserve">PEVuZE5vdGU+PENpdGU+PEF1dGhvcj5Ob3BwZW5leTwvQXV0aG9yPjxZZWFyPjIwMDc8L1llYXI+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</w:fldData>
        </w:fldChar>
      </w:r>
      <w:r w:rsidR="00075976">
        <w:rPr>
          <w:rFonts w:eastAsiaTheme="minorEastAsia"/>
          <w:lang w:eastAsia="zh-CN"/>
        </w:rPr>
        <w:instrText xml:space="preserve"> ADDIN EN.CITE.DATA </w:instrText>
      </w:r>
      <w:r w:rsidR="00075976">
        <w:rPr>
          <w:rFonts w:eastAsiaTheme="minorEastAsia"/>
          <w:lang w:eastAsia="zh-CN"/>
        </w:rPr>
      </w:r>
      <w:r w:rsidR="00075976">
        <w:rPr>
          <w:rFonts w:eastAsiaTheme="minorEastAsia"/>
          <w:lang w:eastAsia="zh-CN"/>
        </w:rPr>
        <w:fldChar w:fldCharType="end"/>
      </w:r>
      <w:r w:rsidR="005D1A3C">
        <w:rPr>
          <w:rFonts w:eastAsiaTheme="minorEastAsia"/>
          <w:lang w:eastAsia="zh-CN"/>
        </w:rPr>
        <w:fldChar w:fldCharType="separate"/>
      </w:r>
      <w:r w:rsidR="00075976">
        <w:rPr>
          <w:rFonts w:eastAsiaTheme="minorEastAsia"/>
          <w:noProof/>
          <w:lang w:eastAsia="zh-CN"/>
        </w:rPr>
        <w:t>(</w:t>
      </w:r>
      <w:hyperlink w:anchor="_ENREF_29" w:tooltip="Lambon Ralph, 2007 #586" w:history="1">
        <w:r w:rsidR="00F22FF5">
          <w:rPr>
            <w:rFonts w:eastAsiaTheme="minorEastAsia"/>
            <w:noProof/>
            <w:lang w:eastAsia="zh-CN"/>
          </w:rPr>
          <w:t>Lambon Ralph et al., 2007</w:t>
        </w:r>
      </w:hyperlink>
      <w:r w:rsidR="00075976">
        <w:rPr>
          <w:rFonts w:eastAsiaTheme="minorEastAsia"/>
          <w:noProof/>
          <w:lang w:eastAsia="zh-CN"/>
        </w:rPr>
        <w:t xml:space="preserve">; </w:t>
      </w:r>
      <w:hyperlink w:anchor="_ENREF_44" w:tooltip="Noppeney, 2007 #1106" w:history="1">
        <w:r w:rsidR="00F22FF5">
          <w:rPr>
            <w:rFonts w:eastAsiaTheme="minorEastAsia"/>
            <w:noProof/>
            <w:lang w:eastAsia="zh-CN"/>
          </w:rPr>
          <w:t>Noppeney et al., 2007</w:t>
        </w:r>
      </w:hyperlink>
      <w:r w:rsidR="00075976">
        <w:rPr>
          <w:rFonts w:eastAsiaTheme="minorEastAsia"/>
          <w:noProof/>
          <w:lang w:eastAsia="zh-CN"/>
        </w:rPr>
        <w:t>)</w:t>
      </w:r>
      <w:r w:rsidR="005D1A3C">
        <w:rPr>
          <w:rFonts w:eastAsiaTheme="minorEastAsia"/>
          <w:lang w:eastAsia="zh-CN"/>
        </w:rPr>
        <w:fldChar w:fldCharType="end"/>
      </w:r>
      <w:r w:rsidR="0050210A">
        <w:rPr>
          <w:rFonts w:eastAsiaTheme="minorEastAsia" w:hint="eastAsia"/>
          <w:lang w:eastAsia="zh-CN"/>
        </w:rPr>
        <w:t>,</w:t>
      </w:r>
      <w:r w:rsidR="00381BC4">
        <w:rPr>
          <w:rFonts w:eastAsiaTheme="minorEastAsia" w:hint="eastAsia"/>
          <w:lang w:eastAsia="zh-CN"/>
        </w:rPr>
        <w:t xml:space="preserve"> </w:t>
      </w:r>
      <w:r w:rsidR="0050210A">
        <w:rPr>
          <w:rFonts w:eastAsiaTheme="minorEastAsia" w:hint="eastAsia"/>
          <w:lang w:eastAsia="zh-CN"/>
        </w:rPr>
        <w:t xml:space="preserve">patients with </w:t>
      </w:r>
      <w:r w:rsidR="0050210A">
        <w:rPr>
          <w:rFonts w:eastAsiaTheme="minorEastAsia"/>
          <w:lang w:eastAsia="zh-CN"/>
        </w:rPr>
        <w:t>temporal</w:t>
      </w:r>
      <w:r w:rsidR="0050210A">
        <w:rPr>
          <w:rFonts w:eastAsiaTheme="minorEastAsia" w:hint="eastAsia"/>
          <w:lang w:eastAsia="zh-CN"/>
        </w:rPr>
        <w:t xml:space="preserve"> tumors showing impairments to manmade objects </w:t>
      </w:r>
      <w:r w:rsidR="005D1A3C">
        <w:rPr>
          <w:rFonts w:eastAsiaTheme="minorEastAsia"/>
          <w:lang w:eastAsia="zh-CN"/>
        </w:rPr>
        <w:fldChar w:fldCharType="begin"/>
      </w:r>
      <w:r w:rsidR="00075976">
        <w:rPr>
          <w:rFonts w:eastAsiaTheme="minorEastAsia"/>
          <w:lang w:eastAsia="zh-CN"/>
        </w:rPr>
        <w:instrText xml:space="preserve"> ADDIN EN.CITE &lt;EndNote&gt;&lt;Cite&gt;&lt;Author&gt;Campanella&lt;/Author&gt;&lt;Year&gt;2010&lt;/Year&gt;&lt;RecNum&gt;1075&lt;/RecNum&gt;&lt;DisplayText&gt;(Campanella, D’Agostini, Skrap, &amp;amp; Shallice, 2010)&lt;/DisplayText&gt;&lt;record&gt;&lt;rec-number&gt;1075&lt;/rec-number&gt;&lt;foreign-keys&gt;&lt;key app="EN" db-id="w2vfvr2wlz2vzfe9sscp0ff7f0pardxptwdw"&gt;1075&lt;/key&gt;&lt;/foreign-keys&gt;&lt;ref-type name="Journal Article"&gt;17&lt;/ref-type&gt;&lt;contributors&gt;&lt;authors&gt;&lt;author&gt;Campanella, Fabio&lt;/author&gt;&lt;author&gt;D’Agostini, Serena&lt;/author&gt;&lt;author&gt;Skrap, Miran&lt;/author&gt;&lt;author&gt;Shallice, Tim&lt;/author&gt;&lt;/authors&gt;&lt;/contributors&gt;&lt;titles&gt;&lt;title&gt;Naming manipulable objects: Anatomy of a category specific effect in left temporal tumours&lt;/title&gt;&lt;secondary-title&gt;Neuropsychologia&lt;/secondary-title&gt;&lt;/titles&gt;&lt;periodical&gt;&lt;full-title&gt;Neuropsychologia&lt;/full-title&gt;&lt;/periodical&gt;&lt;pages&gt;1583-1597&lt;/pages&gt;&lt;volume&gt;48&lt;/volume&gt;&lt;number&gt;6&lt;/number&gt;&lt;dates&gt;&lt;year&gt;2010&lt;/year&gt;&lt;/dates&gt;&lt;isbn&gt;0028-3932&lt;/isbn&gt;&lt;urls&gt;&lt;/urls&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9" w:tooltip="Campanella, 2010 #1075" w:history="1">
        <w:r w:rsidR="00F22FF5">
          <w:rPr>
            <w:rFonts w:eastAsiaTheme="minorEastAsia"/>
            <w:noProof/>
            <w:lang w:eastAsia="zh-CN"/>
          </w:rPr>
          <w:t>Campanella, D’Agostini, Skrap, &amp; Shallice, 2010</w:t>
        </w:r>
      </w:hyperlink>
      <w:r w:rsidR="00075976">
        <w:rPr>
          <w:rFonts w:eastAsiaTheme="minorEastAsia"/>
          <w:noProof/>
          <w:lang w:eastAsia="zh-CN"/>
        </w:rPr>
        <w:t>)</w:t>
      </w:r>
      <w:r w:rsidR="005D1A3C">
        <w:rPr>
          <w:rFonts w:eastAsiaTheme="minorEastAsia"/>
          <w:lang w:eastAsia="zh-CN"/>
        </w:rPr>
        <w:fldChar w:fldCharType="end"/>
      </w:r>
      <w:r w:rsidR="0050210A">
        <w:rPr>
          <w:rFonts w:eastAsiaTheme="minorEastAsia" w:hint="eastAsia"/>
          <w:lang w:eastAsia="zh-CN"/>
        </w:rPr>
        <w:t xml:space="preserve">, </w:t>
      </w:r>
      <w:r w:rsidR="00381BC4">
        <w:rPr>
          <w:rFonts w:eastAsiaTheme="minorEastAsia" w:hint="eastAsia"/>
          <w:lang w:eastAsia="zh-CN"/>
        </w:rPr>
        <w:t xml:space="preserve">and </w:t>
      </w:r>
      <w:r w:rsidR="0050210A">
        <w:rPr>
          <w:rFonts w:eastAsiaTheme="minorEastAsia" w:hint="eastAsia"/>
          <w:lang w:eastAsia="zh-CN"/>
        </w:rPr>
        <w:t xml:space="preserve">patients with pure alexia showing </w:t>
      </w:r>
      <w:r w:rsidR="00381BC4">
        <w:rPr>
          <w:rFonts w:eastAsiaTheme="minorEastAsia" w:hint="eastAsia"/>
          <w:lang w:eastAsia="zh-CN"/>
        </w:rPr>
        <w:t>loss of knowledge about</w:t>
      </w:r>
      <w:r w:rsidR="0050210A">
        <w:rPr>
          <w:rFonts w:eastAsiaTheme="minorEastAsia" w:hint="eastAsia"/>
          <w:lang w:eastAsia="zh-CN"/>
        </w:rPr>
        <w:t xml:space="preserve"> living things </w:t>
      </w:r>
      <w:r w:rsidR="005D1A3C">
        <w:rPr>
          <w:rFonts w:eastAsiaTheme="minorEastAsia"/>
          <w:lang w:eastAsia="zh-CN"/>
        </w:rPr>
        <w:fldChar w:fldCharType="begin"/>
      </w:r>
      <w:r w:rsidR="00075976">
        <w:rPr>
          <w:rFonts w:eastAsiaTheme="minorEastAsia"/>
          <w:lang w:eastAsia="zh-CN"/>
        </w:rPr>
        <w:instrText xml:space="preserve"> ADDIN EN.CITE &lt;EndNote&gt;&lt;Cite&gt;&lt;Author&gt;Behrmann&lt;/Author&gt;&lt;Year&gt;2012&lt;/Year&gt;&lt;RecNum&gt;964&lt;/RecNum&gt;&lt;DisplayText&gt;(Behrmann &amp;amp; Plaut, 2012)&lt;/DisplayText&gt;&lt;record&gt;&lt;rec-number&gt;964&lt;/rec-number&gt;&lt;foreign-keys&gt;&lt;key app="EN" db-id="w2vfvr2wlz2vzfe9sscp0ff7f0pardxptwdw"&gt;964&lt;/key&gt;&lt;/foreign-keys&gt;&lt;ref-type name="Journal Article"&gt;17&lt;/ref-type&gt;&lt;contributors&gt;&lt;authors&gt;&lt;author&gt;Behrmann, Marlene&lt;/author&gt;&lt;author&gt;Plaut, D. C.&lt;/author&gt;&lt;/authors&gt;&lt;/contributors&gt;&lt;titles&gt;&lt;title&gt;Bilateral Hemispheric Processing of Words and Faces: Evidence from Word Impairments in Prosopagnosia and Face Impairments in Pure Alexia&lt;/title&gt;&lt;secondary-title&gt;Cerebral Cortex&lt;/secondary-title&gt;&lt;/titles&gt;&lt;periodical&gt;&lt;full-title&gt;Cerebral Cortex&lt;/full-title&gt;&lt;abbr-1&gt;Cereb. Cortex&lt;/abbr-1&gt;&lt;/periodical&gt;&lt;dates&gt;&lt;year&gt;2012&lt;/year&gt;&lt;pub-dates&gt;&lt;date&gt;December 18, 2012&lt;/date&gt;&lt;/pub-dates&gt;&lt;/dates&gt;&lt;urls&gt;&lt;related-urls&gt;&lt;url&gt;http://cercor.oxfordjournals.org/content/early/2012/12/17/cercor.bhs390.abstract&lt;/url&gt;&lt;/related-urls&gt;&lt;/urls&gt;&lt;electronic-resource-num&gt;10.1093/cercor/bhs390&lt;/electronic-resource-num&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5" w:tooltip="Behrmann, 2012 #964" w:history="1">
        <w:r w:rsidR="00F22FF5">
          <w:rPr>
            <w:rFonts w:eastAsiaTheme="minorEastAsia"/>
            <w:noProof/>
            <w:lang w:eastAsia="zh-CN"/>
          </w:rPr>
          <w:t>Behrmann &amp; Plaut, 2012</w:t>
        </w:r>
      </w:hyperlink>
      <w:r w:rsidR="00075976">
        <w:rPr>
          <w:rFonts w:eastAsiaTheme="minorEastAsia"/>
          <w:noProof/>
          <w:lang w:eastAsia="zh-CN"/>
        </w:rPr>
        <w:t>)</w:t>
      </w:r>
      <w:r w:rsidR="005D1A3C">
        <w:rPr>
          <w:rFonts w:eastAsiaTheme="minorEastAsia"/>
          <w:lang w:eastAsia="zh-CN"/>
        </w:rPr>
        <w:fldChar w:fldCharType="end"/>
      </w:r>
      <w:r w:rsidR="0050210A">
        <w:rPr>
          <w:rFonts w:eastAsiaTheme="minorEastAsia" w:hint="eastAsia"/>
          <w:lang w:eastAsia="zh-CN"/>
        </w:rPr>
        <w:t xml:space="preserve"> </w:t>
      </w:r>
      <w:r w:rsidR="0050210A" w:rsidRPr="003A4A0B">
        <w:rPr>
          <w:rFonts w:eastAsiaTheme="minorEastAsia" w:hint="eastAsia"/>
          <w:color w:val="FF0000"/>
          <w:lang w:eastAsia="zh-CN"/>
        </w:rPr>
        <w:t>(</w:t>
      </w:r>
      <w:r w:rsidR="0050210A">
        <w:rPr>
          <w:rFonts w:eastAsiaTheme="minorEastAsia" w:hint="eastAsia"/>
          <w:color w:val="FF0000"/>
          <w:lang w:eastAsia="zh-CN"/>
        </w:rPr>
        <w:t>other ref?</w:t>
      </w:r>
      <w:r w:rsidR="0050210A" w:rsidRPr="003A4A0B">
        <w:rPr>
          <w:rFonts w:eastAsiaTheme="minorEastAsia" w:hint="eastAsia"/>
          <w:color w:val="FF0000"/>
          <w:lang w:eastAsia="zh-CN"/>
        </w:rPr>
        <w:t>)</w:t>
      </w:r>
      <w:r w:rsidR="0050210A">
        <w:rPr>
          <w:rFonts w:eastAsiaTheme="minorEastAsia" w:hint="eastAsia"/>
          <w:lang w:eastAsia="zh-CN"/>
        </w:rPr>
        <w:t xml:space="preserve">. </w:t>
      </w:r>
      <w:r w:rsidR="00381BC4">
        <w:rPr>
          <w:rFonts w:eastAsiaTheme="minorEastAsia" w:hint="eastAsia"/>
          <w:lang w:eastAsia="zh-CN"/>
        </w:rPr>
        <w:t>Similarly,</w:t>
      </w:r>
      <w:r w:rsidR="00F843E3">
        <w:rPr>
          <w:rFonts w:eastAsiaTheme="minorEastAsia" w:hint="eastAsia"/>
          <w:lang w:eastAsia="zh-CN"/>
        </w:rPr>
        <w:t xml:space="preserve"> the category-sensitive activation can be</w:t>
      </w:r>
      <w:r w:rsidR="00381BC4">
        <w:rPr>
          <w:rFonts w:eastAsiaTheme="minorEastAsia" w:hint="eastAsia"/>
          <w:lang w:eastAsia="zh-CN"/>
        </w:rPr>
        <w:t xml:space="preserve"> actually</w:t>
      </w:r>
      <w:r w:rsidR="00F843E3">
        <w:rPr>
          <w:rFonts w:eastAsiaTheme="minorEastAsia" w:hint="eastAsia"/>
          <w:lang w:eastAsia="zh-CN"/>
        </w:rPr>
        <w:t xml:space="preserve"> epiphenomenal</w:t>
      </w:r>
      <w:r w:rsidR="002E353E">
        <w:rPr>
          <w:rFonts w:eastAsiaTheme="minorEastAsia"/>
          <w:lang w:eastAsia="zh-CN"/>
        </w:rPr>
        <w:t>—</w:t>
      </w:r>
      <w:r w:rsidR="00381BC4">
        <w:rPr>
          <w:rFonts w:eastAsiaTheme="minorEastAsia" w:hint="eastAsia"/>
          <w:lang w:eastAsia="zh-CN"/>
        </w:rPr>
        <w:t xml:space="preserve"> in p</w:t>
      </w:r>
      <w:r w:rsidR="008819CB">
        <w:rPr>
          <w:rFonts w:eastAsiaTheme="minorEastAsia" w:hint="eastAsia"/>
          <w:lang w:eastAsia="zh-CN"/>
        </w:rPr>
        <w:t>osterior fusiform gyrus, differential activation pattern for animals and manmade objects</w:t>
      </w:r>
      <w:r w:rsidR="00381BC4">
        <w:rPr>
          <w:rFonts w:eastAsiaTheme="minorEastAsia" w:hint="eastAsia"/>
          <w:lang w:eastAsia="zh-CN"/>
        </w:rPr>
        <w:t xml:space="preserve"> was</w:t>
      </w:r>
      <w:r w:rsidR="00F843E3">
        <w:rPr>
          <w:rFonts w:eastAsiaTheme="minorEastAsia" w:hint="eastAsia"/>
          <w:lang w:eastAsia="zh-CN"/>
        </w:rPr>
        <w:t xml:space="preserve"> driven by confounding factors like visual similarity </w:t>
      </w:r>
      <w:r w:rsidR="005D1A3C">
        <w:rPr>
          <w:rFonts w:eastAsiaTheme="minorEastAsia"/>
          <w:lang w:eastAsia="zh-CN"/>
        </w:rPr>
        <w:fldChar w:fldCharType="begin"/>
      </w:r>
      <w:r w:rsidR="00075976">
        <w:rPr>
          <w:rFonts w:eastAsiaTheme="minorEastAsia"/>
          <w:lang w:eastAsia="zh-CN"/>
        </w:rPr>
        <w:instrText xml:space="preserve"> ADDIN EN.CITE &lt;EndNote&gt;&lt;Cite&gt;&lt;Author&gt;Rogers&lt;/Author&gt;&lt;Year&gt;2005&lt;/Year&gt;&lt;RecNum&gt;38&lt;/RecNum&gt;&lt;DisplayText&gt;(Rogers, Hocking, Mechelli, Patterson, &amp;amp; Price, 2005)&lt;/DisplayText&gt;&lt;record&gt;&lt;rec-number&gt;38&lt;/rec-number&gt;&lt;foreign-keys&gt;&lt;key app="EN" db-id="w2vfvr2wlz2vzfe9sscp0ff7f0pardxptwdw"&gt;38&lt;/key&gt;&lt;/foreign-keys&gt;&lt;ref-type name="Journal Article"&gt;17&lt;/ref-type&gt;&lt;contributors&gt;&lt;authors&gt;&lt;author&gt;Rogers,T. T.&lt;/author&gt;&lt;author&gt;Hocking,Julia&lt;/author&gt;&lt;author&gt;Mechelli,Andrea&lt;/author&gt;&lt;author&gt;Patterson,Karalyn&lt;/author&gt;&lt;author&gt;Price,Cathy&lt;/author&gt;&lt;/authors&gt;&lt;/contributors&gt;&lt;titles&gt;&lt;title&gt;Fusiform Activation to Animals is Driven by the Process, Not the Stimulus&lt;/title&gt;&lt;secondary-title&gt;Journal of Cognitive Neuroscience&lt;/secondary-title&gt;&lt;/titles&gt;&lt;periodical&gt;&lt;full-title&gt;Journal of Cognitive Neuroscience&lt;/full-title&gt;&lt;/periodical&gt;&lt;pages&gt;434-445&lt;/pages&gt;&lt;volume&gt;17&lt;/volume&gt;&lt;number&gt;3&lt;/number&gt;&lt;dates&gt;&lt;year&gt;2005&lt;/year&gt;&lt;/dates&gt;&lt;urls&gt;&lt;related-urls&gt;&lt;url&gt;http://www.mitpressjournals.org/doi/abs/10.1162/0898929053279531&lt;/url&gt;&lt;/related-urls&gt;&lt;/urls&gt;&lt;electronic-resource-num&gt;doi:10.1162/0898929053279531&lt;/electronic-resource-num&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50" w:tooltip="Rogers, 2005 #38" w:history="1">
        <w:r w:rsidR="00F22FF5">
          <w:rPr>
            <w:rFonts w:eastAsiaTheme="minorEastAsia"/>
            <w:noProof/>
            <w:lang w:eastAsia="zh-CN"/>
          </w:rPr>
          <w:t>Rogers, Hocking, Mechelli, Patterson, &amp; Price, 2005</w:t>
        </w:r>
      </w:hyperlink>
      <w:r w:rsidR="00075976">
        <w:rPr>
          <w:rFonts w:eastAsiaTheme="minorEastAsia"/>
          <w:noProof/>
          <w:lang w:eastAsia="zh-CN"/>
        </w:rPr>
        <w:t>)</w:t>
      </w:r>
      <w:r w:rsidR="005D1A3C">
        <w:rPr>
          <w:rFonts w:eastAsiaTheme="minorEastAsia"/>
          <w:lang w:eastAsia="zh-CN"/>
        </w:rPr>
        <w:fldChar w:fldCharType="end"/>
      </w:r>
      <w:r w:rsidR="00381BC4">
        <w:rPr>
          <w:rFonts w:eastAsiaTheme="minorEastAsia" w:hint="eastAsia"/>
          <w:lang w:eastAsia="zh-CN"/>
        </w:rPr>
        <w:t>,</w:t>
      </w:r>
      <w:r w:rsidR="00F843E3">
        <w:rPr>
          <w:rFonts w:eastAsiaTheme="minorEastAsia" w:hint="eastAsia"/>
          <w:lang w:eastAsia="zh-CN"/>
        </w:rPr>
        <w:t xml:space="preserve"> feature salience </w:t>
      </w:r>
      <w:r w:rsidR="005D1A3C">
        <w:rPr>
          <w:rFonts w:eastAsiaTheme="minorEastAsia"/>
          <w:lang w:eastAsia="zh-CN"/>
        </w:rPr>
        <w:fldChar w:fldCharType="begin"/>
      </w:r>
      <w:r w:rsidR="00075976">
        <w:rPr>
          <w:rFonts w:eastAsiaTheme="minorEastAsia"/>
          <w:lang w:eastAsia="zh-CN"/>
        </w:rPr>
        <w:instrText xml:space="preserve"> ADDIN EN.CITE &lt;EndNote&gt;&lt;Cite&gt;&lt;Author&gt;Mechelli&lt;/Author&gt;&lt;Year&gt;2006&lt;/Year&gt;&lt;RecNum&gt;679&lt;/RecNum&gt;&lt;DisplayText&gt;(Mechelli, Sartori, Orlandi, &amp;amp; Price, 2006)&lt;/DisplayText&gt;&lt;record&gt;&lt;rec-number&gt;679&lt;/rec-number&gt;&lt;foreign-keys&gt;&lt;key app="EN" db-id="w2vfvr2wlz2vzfe9sscp0ff7f0pardxptwdw"&gt;679&lt;/key&gt;&lt;/foreign-keys&gt;&lt;ref-type name="Journal Article"&gt;17&lt;/ref-type&gt;&lt;contributors&gt;&lt;authors&gt;&lt;author&gt;Mechelli, A.&lt;/author&gt;&lt;author&gt;Sartori, G.&lt;/author&gt;&lt;author&gt;Orlandi, P.&lt;/author&gt;&lt;author&gt;Price, C. J.&lt;/author&gt;&lt;/authors&gt;&lt;/contributors&gt;&lt;auth-address&gt;Kings Coll London, Inst Psychiat, London SE5 8AF, England. Univ Padua, Dept Psychol, I-35100 Padua, Italy. Inst Neurol, Wellcome Dept Imaging Neurosci, London WC1N 3BG, England.&amp;#xD;Mechelli, A, Kings Coll London, Inst Psychiat, 103 Denmark Hill, London SE5 8AF, England.&amp;#xD;a.mechelli@iop.kcl.ac.uk&lt;/auth-address&gt;&lt;titles&gt;&lt;title&gt;Semantic relevance explains category effects in medial fusiform gyri&lt;/title&gt;&lt;secondary-title&gt;Neuroimage&lt;/secondary-title&gt;&lt;alt-title&gt;Neuroimage&lt;/alt-title&gt;&lt;/titles&gt;&lt;periodical&gt;&lt;full-title&gt;Neuroimage&lt;/full-title&gt;&lt;/periodical&gt;&lt;alt-periodical&gt;&lt;full-title&gt;Neuroimage&lt;/full-title&gt;&lt;/alt-periodical&gt;&lt;pages&gt;992-1002&lt;/pages&gt;&lt;volume&gt;30&lt;/volume&gt;&lt;number&gt;3&lt;/number&gt;&lt;keywords&gt;&lt;keyword&gt;MODALITY SPECIFICITY&lt;/keyword&gt;&lt;keyword&gt;LEXICAL RETRIEVAL&lt;/keyword&gt;&lt;keyword&gt;TEMPORAL CORTEX&lt;/keyword&gt;&lt;keyword&gt;NEURAL&lt;/keyword&gt;&lt;keyword&gt;SYSTEMS&lt;/keyword&gt;&lt;keyword&gt;KNOWLEDGE&lt;/keyword&gt;&lt;keyword&gt;MEMORY&lt;/keyword&gt;&lt;keyword&gt;OBJECTS&lt;/keyword&gt;&lt;keyword&gt;NAME&lt;/keyword&gt;&lt;keyword&gt;PET&lt;/keyword&gt;&lt;keyword&gt;REPRESENTATION&lt;/keyword&gt;&lt;/keywords&gt;&lt;dates&gt;&lt;year&gt;2006&lt;/year&gt;&lt;pub-dates&gt;&lt;date&gt;Apr&lt;/date&gt;&lt;/pub-dates&gt;&lt;/dates&gt;&lt;isbn&gt;1053-8119&lt;/isbn&gt;&lt;accession-num&gt;ISI:000236894800032&lt;/accession-num&gt;&lt;urls&gt;&lt;related-urls&gt;&lt;url&gt;&amp;lt;Go to ISI&amp;gt;://000236894800032&lt;/url&gt;&lt;/related-urls&gt;&lt;/urls&gt;&lt;electronic-resource-num&gt;10.1016/j.neuroimage.2005.10.017&lt;/electronic-resource-num&gt;&lt;language&gt;English&lt;/language&gt;&lt;/record&gt;&lt;/Cite&gt;&lt;/EndNote&gt;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43" w:tooltip="Mechelli, 2006 #679" w:history="1">
        <w:r w:rsidR="00F22FF5">
          <w:rPr>
            <w:rFonts w:eastAsiaTheme="minorEastAsia"/>
            <w:noProof/>
            <w:lang w:eastAsia="zh-CN"/>
          </w:rPr>
          <w:t>Mechelli, Sartori, Orlandi, &amp; Price, 2006</w:t>
        </w:r>
      </w:hyperlink>
      <w:r w:rsidR="00075976">
        <w:rPr>
          <w:rFonts w:eastAsiaTheme="minorEastAsia"/>
          <w:noProof/>
          <w:lang w:eastAsia="zh-CN"/>
        </w:rPr>
        <w:t>)</w:t>
      </w:r>
      <w:r w:rsidR="005D1A3C">
        <w:rPr>
          <w:rFonts w:eastAsiaTheme="minorEastAsia"/>
          <w:lang w:eastAsia="zh-CN"/>
        </w:rPr>
        <w:fldChar w:fldCharType="end"/>
      </w:r>
      <w:r w:rsidR="00F843E3">
        <w:rPr>
          <w:rFonts w:eastAsiaTheme="minorEastAsia" w:hint="eastAsia"/>
          <w:lang w:eastAsia="zh-CN"/>
        </w:rPr>
        <w:t xml:space="preserve">, and expertise </w:t>
      </w:r>
      <w:r w:rsidR="005D1A3C">
        <w:rPr>
          <w:rFonts w:eastAsiaTheme="minorEastAsia"/>
          <w:lang w:eastAsia="zh-CN"/>
        </w:rPr>
        <w:fldChar w:fldCharType="begin"/>
      </w:r>
      <w:r w:rsidR="00075976">
        <w:rPr>
          <w:rFonts w:eastAsiaTheme="minorEastAsia"/>
          <w:lang w:eastAsia="zh-CN"/>
        </w:rPr>
        <w:instrText xml:space="preserve"> ADDIN EN.CITE &lt;EndNote&gt;&lt;Cite&gt;&lt;Author&gt;Gauthier&lt;/Author&gt;&lt;Year&gt;2000&lt;/Year&gt;&lt;RecNum&gt;953&lt;/RecNum&gt;&lt;DisplayText&gt;(Gauthier, Skudlarski, Gore, &amp;amp; Anderson, 2000)&lt;/DisplayText&gt;&lt;record&gt;&lt;rec-number&gt;953&lt;/rec-number&gt;&lt;foreign-keys&gt;&lt;key app="EN" db-id="w2vfvr2wlz2vzfe9sscp0ff7f0pardxptwdw"&gt;953&lt;/key&gt;&lt;/foreign-keys&gt;&lt;ref-type name="Journal Article"&gt;17&lt;/ref-type&gt;&lt;contributors&gt;&lt;authors&gt;&lt;author&gt;Gauthier, Isabel&lt;/author&gt;&lt;author&gt;Skudlarski, Pawel&lt;/author&gt;&lt;author&gt;Gore, John C.&lt;/author&gt;&lt;author&gt;Anderson, Adam W.&lt;/author&gt;&lt;/authors&gt;&lt;/contributors&gt;&lt;titles&gt;&lt;title&gt;Expertise for cars and birds recruits brain areas involved in face recognition&lt;/title&gt;&lt;secondary-title&gt;Nat Neurosci&lt;/secondary-title&gt;&lt;/titles&gt;&lt;periodical&gt;&lt;full-title&gt;Nat Neurosci&lt;/full-title&gt;&lt;/periodical&gt;&lt;pages&gt;191-197&lt;/pages&gt;&lt;volume&gt;3&lt;/volume&gt;&lt;number&gt;2&lt;/number&gt;&lt;dates&gt;&lt;year&gt;2000&lt;/year&gt;&lt;/dates&gt;&lt;isbn&gt;1097-6256&lt;/isbn&gt;&lt;work-type&gt;10.1038/72140&lt;/work-type&gt;&lt;urls&gt;&lt;related-urls&gt;&lt;url&gt;http://dx.doi.org/10.1038/72140&lt;/url&gt;&lt;/related-urls&gt;&lt;/urls&gt;&lt;electronic-resource-num&gt;http://www.nature.com/neuro/journal/v3/n2/suppinfo/nn0200_191_S1.html&lt;/electronic-resource-num&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21" w:tooltip="Gauthier, 2000 #953" w:history="1">
        <w:r w:rsidR="00F22FF5">
          <w:rPr>
            <w:rFonts w:eastAsiaTheme="minorEastAsia"/>
            <w:noProof/>
            <w:lang w:eastAsia="zh-CN"/>
          </w:rPr>
          <w:t>Gauthier, Skudlarski, Gore, &amp; Anderson, 2000</w:t>
        </w:r>
      </w:hyperlink>
      <w:r w:rsidR="00075976">
        <w:rPr>
          <w:rFonts w:eastAsiaTheme="minorEastAsia"/>
          <w:noProof/>
          <w:lang w:eastAsia="zh-CN"/>
        </w:rPr>
        <w:t>)</w:t>
      </w:r>
      <w:r w:rsidR="005D1A3C">
        <w:rPr>
          <w:rFonts w:eastAsiaTheme="minorEastAsia"/>
          <w:lang w:eastAsia="zh-CN"/>
        </w:rPr>
        <w:fldChar w:fldCharType="end"/>
      </w:r>
      <w:r w:rsidR="002E353E">
        <w:rPr>
          <w:rFonts w:eastAsiaTheme="minorEastAsia" w:hint="eastAsia"/>
          <w:lang w:eastAsia="zh-CN"/>
        </w:rPr>
        <w:t>, but reliable activation patterns for different categor</w:t>
      </w:r>
      <w:r w:rsidR="008819CB">
        <w:rPr>
          <w:rFonts w:eastAsiaTheme="minorEastAsia" w:hint="eastAsia"/>
          <w:lang w:eastAsia="zh-CN"/>
        </w:rPr>
        <w:t>ies were well documented in</w:t>
      </w:r>
      <w:r w:rsidR="002E353E">
        <w:rPr>
          <w:rFonts w:eastAsiaTheme="minorEastAsia" w:hint="eastAsia"/>
          <w:lang w:eastAsia="zh-CN"/>
        </w:rPr>
        <w:t xml:space="preserve"> regions</w:t>
      </w:r>
      <w:r w:rsidR="008819CB">
        <w:rPr>
          <w:rFonts w:eastAsiaTheme="minorEastAsia" w:hint="eastAsia"/>
          <w:lang w:eastAsia="zh-CN"/>
        </w:rPr>
        <w:t xml:space="preserve"> including pFG, </w:t>
      </w:r>
      <w:r w:rsidR="008819CB">
        <w:rPr>
          <w:rFonts w:eastAsiaTheme="minorEastAsia"/>
          <w:lang w:eastAsia="zh-CN"/>
        </w:rPr>
        <w:t>posterior</w:t>
      </w:r>
      <w:r w:rsidR="008819CB">
        <w:rPr>
          <w:rFonts w:eastAsiaTheme="minorEastAsia" w:hint="eastAsia"/>
          <w:lang w:eastAsia="zh-CN"/>
        </w:rPr>
        <w:t xml:space="preserve"> middle temporal gyrus (</w:t>
      </w:r>
      <w:proofErr w:type="spellStart"/>
      <w:r w:rsidR="008819CB">
        <w:rPr>
          <w:rFonts w:eastAsiaTheme="minorEastAsia" w:hint="eastAsia"/>
          <w:lang w:eastAsia="zh-CN"/>
        </w:rPr>
        <w:t>pMTG</w:t>
      </w:r>
      <w:proofErr w:type="spellEnd"/>
      <w:r w:rsidR="008819CB">
        <w:rPr>
          <w:rFonts w:eastAsiaTheme="minorEastAsia" w:hint="eastAsia"/>
          <w:lang w:eastAsia="zh-CN"/>
        </w:rPr>
        <w:t xml:space="preserve">), and inferior parietal lobule (IPL) and so on </w:t>
      </w:r>
      <w:r w:rsidR="005D1A3C">
        <w:rPr>
          <w:rFonts w:eastAsiaTheme="minorEastAsia"/>
          <w:lang w:eastAsia="zh-CN"/>
        </w:rPr>
        <w:fldChar w:fldCharType="begin"/>
      </w:r>
      <w:r w:rsidR="00075976">
        <w:rPr>
          <w:rFonts w:eastAsiaTheme="minorEastAsia"/>
          <w:lang w:eastAsia="zh-CN"/>
        </w:rPr>
        <w:instrText xml:space="preserve"> ADDIN EN.CITE &lt;EndNote&gt;&lt;Cite&gt;&lt;Author&gt;Chouinard&lt;/Author&gt;&lt;Year&gt;2010&lt;/Year&gt;&lt;RecNum&gt;998&lt;/RecNum&gt;&lt;DisplayText&gt;(Chouinard &amp;amp; Goodale, 2010)&lt;/DisplayText&gt;&lt;record&gt;&lt;rec-number&gt;998&lt;/rec-number&gt;&lt;foreign-keys&gt;&lt;key app="EN" db-id="w2vfvr2wlz2vzfe9sscp0ff7f0pardxptwdw"&gt;998&lt;/key&gt;&lt;/foreign-keys&gt;&lt;ref-type name="Journal Article"&gt;17&lt;/ref-type&gt;&lt;contributors&gt;&lt;authors&gt;&lt;author&gt;Chouinard, Philippe A&lt;/author&gt;&lt;author&gt;Goodale, Melvyn A&lt;/author&gt;&lt;/authors&gt;&lt;/contributors&gt;&lt;titles&gt;&lt;title&gt;Category-specific neural processing for naming pictures of animals and naming pictures of tools: An ALE meta-analysis&lt;/title&gt;&lt;secondary-title&gt;Neuropsychologia&lt;/secondary-title&gt;&lt;/titles&gt;&lt;periodical&gt;&lt;full-title&gt;Neuropsychologia&lt;/full-title&gt;&lt;/periodical&gt;&lt;pages&gt;409&lt;/pages&gt;&lt;volume&gt;48&lt;/volume&gt;&lt;number&gt;2&lt;/number&gt;&lt;dates&gt;&lt;year&gt;2010&lt;/year&gt;&lt;/dates&gt;&lt;isbn&gt;0028-3932&lt;/isbn&gt;&lt;urls&gt;&lt;/urls&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14" w:tooltip="Chouinard, 2010 #998" w:history="1">
        <w:r w:rsidR="00F22FF5">
          <w:rPr>
            <w:rFonts w:eastAsiaTheme="minorEastAsia"/>
            <w:noProof/>
            <w:lang w:eastAsia="zh-CN"/>
          </w:rPr>
          <w:t>Chouinard &amp; Goodale, 2010</w:t>
        </w:r>
      </w:hyperlink>
      <w:r w:rsidR="00075976">
        <w:rPr>
          <w:rFonts w:eastAsiaTheme="minorEastAsia"/>
          <w:noProof/>
          <w:lang w:eastAsia="zh-CN"/>
        </w:rPr>
        <w:t>)</w:t>
      </w:r>
      <w:r w:rsidR="005D1A3C">
        <w:rPr>
          <w:rFonts w:eastAsiaTheme="minorEastAsia"/>
          <w:lang w:eastAsia="zh-CN"/>
        </w:rPr>
        <w:fldChar w:fldCharType="end"/>
      </w:r>
      <w:r w:rsidR="00F843E3">
        <w:rPr>
          <w:rFonts w:eastAsiaTheme="minorEastAsia" w:hint="eastAsia"/>
          <w:lang w:eastAsia="zh-CN"/>
        </w:rPr>
        <w:t xml:space="preserve">. </w:t>
      </w:r>
      <w:r w:rsidR="006F3EDF">
        <w:rPr>
          <w:rFonts w:eastAsiaTheme="minorEastAsia" w:hint="eastAsia"/>
          <w:lang w:eastAsia="zh-CN"/>
        </w:rPr>
        <w:t xml:space="preserve">For previous computational models, despite their success in accounting for some patterns of semantic impairment like in SD patients, little is done to investigate whether a single model for semantic </w:t>
      </w:r>
      <w:r w:rsidR="006F3EDF">
        <w:rPr>
          <w:rFonts w:eastAsiaTheme="minorEastAsia"/>
          <w:lang w:eastAsia="zh-CN"/>
        </w:rPr>
        <w:t>knowledge</w:t>
      </w:r>
      <w:r w:rsidR="006F3EDF">
        <w:rPr>
          <w:rFonts w:eastAsiaTheme="minorEastAsia" w:hint="eastAsia"/>
          <w:lang w:eastAsia="zh-CN"/>
        </w:rPr>
        <w:t xml:space="preserve"> can account for </w:t>
      </w:r>
      <w:r w:rsidR="001F67B0">
        <w:rPr>
          <w:rFonts w:eastAsiaTheme="minorEastAsia" w:hint="eastAsia"/>
          <w:lang w:eastAsia="zh-CN"/>
        </w:rPr>
        <w:t xml:space="preserve">category-sensitive activations in neuroimaging studies in addition to </w:t>
      </w:r>
      <w:r w:rsidR="006F3EDF">
        <w:rPr>
          <w:rFonts w:eastAsiaTheme="minorEastAsia" w:hint="eastAsia"/>
          <w:lang w:eastAsia="zh-CN"/>
        </w:rPr>
        <w:t>a wide spectrum of category-general and category-</w:t>
      </w:r>
      <w:r w:rsidR="001F67B0">
        <w:rPr>
          <w:rFonts w:eastAsiaTheme="minorEastAsia" w:hint="eastAsia"/>
          <w:lang w:eastAsia="zh-CN"/>
        </w:rPr>
        <w:t xml:space="preserve">specific impairment patterns. Therefore, </w:t>
      </w:r>
      <w:r w:rsidR="00033545">
        <w:rPr>
          <w:rFonts w:eastAsiaTheme="minorEastAsia" w:hint="eastAsia"/>
          <w:lang w:eastAsia="zh-CN"/>
        </w:rPr>
        <w:t>differen</w:t>
      </w:r>
      <w:r w:rsidR="001F67B0">
        <w:rPr>
          <w:rFonts w:eastAsiaTheme="minorEastAsia" w:hint="eastAsia"/>
          <w:lang w:eastAsia="zh-CN"/>
        </w:rPr>
        <w:t>t views of semantic knowledge are</w:t>
      </w:r>
      <w:r w:rsidR="00033545">
        <w:rPr>
          <w:rFonts w:eastAsiaTheme="minorEastAsia" w:hint="eastAsia"/>
          <w:lang w:eastAsia="zh-CN"/>
        </w:rPr>
        <w:t xml:space="preserve"> </w:t>
      </w:r>
      <w:r w:rsidR="00033545">
        <w:rPr>
          <w:rFonts w:eastAsiaTheme="minorEastAsia" w:hint="eastAsia"/>
          <w:lang w:eastAsia="zh-CN"/>
        </w:rPr>
        <w:lastRenderedPageBreak/>
        <w:t xml:space="preserve">difficult </w:t>
      </w:r>
      <w:r w:rsidR="001F67B0">
        <w:rPr>
          <w:rFonts w:eastAsiaTheme="minorEastAsia" w:hint="eastAsia"/>
          <w:lang w:eastAsia="zh-CN"/>
        </w:rPr>
        <w:t xml:space="preserve">to reconcile based on existing evidence, and we lack for a model framework that can accommodate findings from different </w:t>
      </w:r>
      <w:r w:rsidR="001F67B0">
        <w:rPr>
          <w:rFonts w:eastAsiaTheme="minorEastAsia"/>
          <w:lang w:eastAsia="zh-CN"/>
        </w:rPr>
        <w:t>research</w:t>
      </w:r>
      <w:r w:rsidR="001F67B0">
        <w:rPr>
          <w:rFonts w:eastAsiaTheme="minorEastAsia" w:hint="eastAsia"/>
          <w:lang w:eastAsia="zh-CN"/>
        </w:rPr>
        <w:t xml:space="preserve"> approaches</w:t>
      </w:r>
      <w:r w:rsidR="00C803DD">
        <w:rPr>
          <w:rFonts w:eastAsiaTheme="minorEastAsia" w:hint="eastAsia"/>
          <w:lang w:eastAsia="zh-CN"/>
        </w:rPr>
        <w:t>.</w:t>
      </w:r>
    </w:p>
    <w:p w:rsidR="00C803DD" w:rsidRDefault="00B52FBA" w:rsidP="00C535E6">
      <w:pPr>
        <w:pStyle w:val="Paragraph"/>
        <w:ind w:firstLineChars="200" w:firstLine="480"/>
        <w:rPr>
          <w:rFonts w:eastAsiaTheme="minorEastAsia"/>
          <w:lang w:eastAsia="zh-CN"/>
        </w:rPr>
      </w:pPr>
      <w:r>
        <w:rPr>
          <w:rFonts w:eastAsiaTheme="minorEastAsia" w:hint="eastAsia"/>
          <w:lang w:eastAsia="zh-CN"/>
        </w:rPr>
        <w:t xml:space="preserve">Here, we present a </w:t>
      </w:r>
      <w:r w:rsidR="005F1869">
        <w:rPr>
          <w:rFonts w:eastAsiaTheme="minorEastAsia" w:hint="eastAsia"/>
          <w:lang w:eastAsia="zh-CN"/>
        </w:rPr>
        <w:t xml:space="preserve">series of studies combining functional and structural neuroimaging evidence as well as model simulation results to </w:t>
      </w:r>
      <w:r w:rsidR="001F67B0">
        <w:rPr>
          <w:rFonts w:eastAsiaTheme="minorEastAsia" w:hint="eastAsia"/>
          <w:lang w:eastAsia="zh-CN"/>
        </w:rPr>
        <w:t xml:space="preserve">(a) </w:t>
      </w:r>
      <w:r w:rsidR="005F1869">
        <w:rPr>
          <w:rFonts w:eastAsiaTheme="minorEastAsia" w:hint="eastAsia"/>
          <w:lang w:eastAsia="zh-CN"/>
        </w:rPr>
        <w:t xml:space="preserve">test a </w:t>
      </w:r>
      <w:r>
        <w:rPr>
          <w:rFonts w:eastAsiaTheme="minorEastAsia" w:hint="eastAsia"/>
          <w:lang w:eastAsia="zh-CN"/>
        </w:rPr>
        <w:t xml:space="preserve">different hypothesis, the </w:t>
      </w:r>
      <w:r>
        <w:rPr>
          <w:rFonts w:eastAsiaTheme="minorEastAsia"/>
          <w:lang w:eastAsia="zh-CN"/>
        </w:rPr>
        <w:t>“</w:t>
      </w:r>
      <w:r>
        <w:rPr>
          <w:rFonts w:eastAsiaTheme="minorEastAsia" w:hint="eastAsia"/>
          <w:lang w:eastAsia="zh-CN"/>
        </w:rPr>
        <w:t>base-connectivity hypothesis</w:t>
      </w:r>
      <w:r>
        <w:rPr>
          <w:rFonts w:eastAsiaTheme="minorEastAsia"/>
          <w:lang w:eastAsia="zh-CN"/>
        </w:rPr>
        <w:t>”</w:t>
      </w:r>
      <w:r w:rsidR="00A4179B">
        <w:rPr>
          <w:rFonts w:eastAsiaTheme="minorEastAsia" w:hint="eastAsia"/>
          <w:lang w:eastAsia="zh-CN"/>
        </w:rPr>
        <w:t xml:space="preserve"> which not only bridges two contrasting theoretical views, but also attempts to answer pressing questions</w:t>
      </w:r>
      <w:r>
        <w:rPr>
          <w:rFonts w:eastAsiaTheme="minorEastAsia" w:hint="eastAsia"/>
          <w:lang w:eastAsia="zh-CN"/>
        </w:rPr>
        <w:t xml:space="preserve"> why and how category-specificity in brain activation and impairments emerges from a neural network through learning the environmental structures </w:t>
      </w:r>
      <w:r w:rsidR="00A4179B">
        <w:rPr>
          <w:rFonts w:eastAsiaTheme="minorEastAsia" w:hint="eastAsia"/>
          <w:lang w:eastAsia="zh-CN"/>
        </w:rPr>
        <w:t>embedded in semantic categories; and (b) to provide a general methodological framework of how neuroimaging and computational models can mutually inform each other in order to understand neurocognitive networks.</w:t>
      </w:r>
      <w:r>
        <w:rPr>
          <w:rFonts w:eastAsiaTheme="minorEastAsia" w:hint="eastAsia"/>
          <w:lang w:eastAsia="zh-CN"/>
        </w:rPr>
        <w:t xml:space="preserve"> The </w:t>
      </w:r>
      <w:r w:rsidR="00A4179B">
        <w:rPr>
          <w:rFonts w:eastAsiaTheme="minorEastAsia"/>
          <w:lang w:eastAsia="zh-CN"/>
        </w:rPr>
        <w:t>“</w:t>
      </w:r>
      <w:r w:rsidR="00A4179B">
        <w:rPr>
          <w:rFonts w:eastAsiaTheme="minorEastAsia" w:hint="eastAsia"/>
          <w:lang w:eastAsia="zh-CN"/>
        </w:rPr>
        <w:t>base-connectivity</w:t>
      </w:r>
      <w:r w:rsidR="00A4179B">
        <w:rPr>
          <w:rFonts w:eastAsiaTheme="minorEastAsia"/>
          <w:lang w:eastAsia="zh-CN"/>
        </w:rPr>
        <w:t>”</w:t>
      </w:r>
      <w:r w:rsidR="00A4179B">
        <w:rPr>
          <w:rFonts w:eastAsiaTheme="minorEastAsia" w:hint="eastAsia"/>
          <w:lang w:eastAsia="zh-CN"/>
        </w:rPr>
        <w:t xml:space="preserve"> </w:t>
      </w:r>
      <w:r>
        <w:rPr>
          <w:rFonts w:eastAsiaTheme="minorEastAsia" w:hint="eastAsia"/>
          <w:lang w:eastAsia="zh-CN"/>
        </w:rPr>
        <w:t xml:space="preserve">hypothesis starts with the basic tenet of many domain-general views that </w:t>
      </w:r>
      <w:r w:rsidR="00082B6F">
        <w:rPr>
          <w:rFonts w:eastAsiaTheme="minorEastAsia" w:hint="eastAsia"/>
          <w:lang w:eastAsia="zh-CN"/>
        </w:rPr>
        <w:t xml:space="preserve">cross-modal semantic representations </w:t>
      </w:r>
      <w:r w:rsidR="00392046">
        <w:rPr>
          <w:rFonts w:eastAsiaTheme="minorEastAsia" w:hint="eastAsia"/>
          <w:lang w:eastAsia="zh-CN"/>
        </w:rPr>
        <w:t xml:space="preserve">arise from learning associations between modality-specific representations, such as visual, praxic, function, verbal, which are situated in different cortical regions and communicate with each other via white-matter pathways within an interactive and distributed network. </w:t>
      </w:r>
      <w:r w:rsidR="006B7727">
        <w:rPr>
          <w:rFonts w:eastAsiaTheme="minorEastAsia" w:hint="eastAsia"/>
          <w:lang w:eastAsia="zh-CN"/>
        </w:rPr>
        <w:t xml:space="preserve">The base-connectivity hypothesis further argues that the communications between brain regions differ in their effectiveness so that brain regions with highly effective interconnections will cast mutual influence on each other and respond to similar stimuli in a similar way after learning the </w:t>
      </w:r>
      <w:r w:rsidR="005F1869">
        <w:rPr>
          <w:rFonts w:eastAsiaTheme="minorEastAsia" w:hint="eastAsia"/>
          <w:lang w:eastAsia="zh-CN"/>
        </w:rPr>
        <w:t>statistical</w:t>
      </w:r>
      <w:r w:rsidR="006B7727">
        <w:rPr>
          <w:rFonts w:eastAsiaTheme="minorEastAsia" w:hint="eastAsia"/>
          <w:lang w:eastAsia="zh-CN"/>
        </w:rPr>
        <w:t xml:space="preserve"> structures</w:t>
      </w:r>
      <w:r w:rsidR="005F1869">
        <w:rPr>
          <w:rFonts w:eastAsiaTheme="minorEastAsia" w:hint="eastAsia"/>
          <w:lang w:eastAsia="zh-CN"/>
        </w:rPr>
        <w:t xml:space="preserve"> in input stimuli</w:t>
      </w:r>
      <w:r w:rsidR="006B7727">
        <w:rPr>
          <w:rFonts w:eastAsiaTheme="minorEastAsia" w:hint="eastAsia"/>
          <w:lang w:eastAsia="zh-CN"/>
        </w:rPr>
        <w:t xml:space="preserve">. </w:t>
      </w:r>
      <w:r w:rsidR="00F37E61">
        <w:rPr>
          <w:rFonts w:eastAsiaTheme="minorEastAsia" w:hint="eastAsia"/>
          <w:lang w:eastAsia="zh-CN"/>
        </w:rPr>
        <w:t xml:space="preserve">In another words, the resulting functional specialization of different parts in the same network can be greatly influenced by the base structure </w:t>
      </w:r>
      <w:r w:rsidR="005D1A3C">
        <w:rPr>
          <w:rFonts w:eastAsiaTheme="minorEastAsia"/>
          <w:lang w:eastAsia="zh-CN"/>
        </w:rPr>
        <w:fldChar w:fldCharType="begin"/>
      </w:r>
      <w:r w:rsidR="00075976">
        <w:rPr>
          <w:rFonts w:eastAsiaTheme="minorEastAsia"/>
          <w:lang w:eastAsia="zh-CN"/>
        </w:rPr>
        <w:instrText xml:space="preserve"> ADDIN EN.CITE &lt;EndNote&gt;&lt;Cite&gt;&lt;Author&gt;Plaut&lt;/Author&gt;&lt;Year&gt;2002&lt;/Year&gt;&lt;RecNum&gt;589&lt;/RecNum&gt;&lt;DisplayText&gt;(Plaut, 2002; Plaut &amp;amp; Behrmann, 2011)&lt;/DisplayText&gt;&lt;record&gt;&lt;rec-number&gt;589&lt;/rec-number&gt;&lt;foreign-keys&gt;&lt;key app="EN" db-id="w2vfvr2wlz2vzfe9sscp0ff7f0pardxptwdw"&gt;589&lt;/key&gt;&lt;/foreign-keys&gt;&lt;ref-type name="Journal Article"&gt;17&lt;/ref-type&gt;&lt;contributors&gt;&lt;authors&gt;&lt;author&gt;Plaut, D. C.&lt;/author&gt;&lt;/authors&gt;&lt;/contributors&gt;&lt;titles&gt;&lt;title&gt;Graded modality-specific specialisation in semantics: A computational account of optic aphasia&lt;/title&gt;&lt;secondary-title&gt;Cognitive Neuropsychology&lt;/secondary-title&gt;&lt;/titles&gt;&lt;periodical&gt;&lt;full-title&gt;Cognitive Neuropsychology&lt;/full-title&gt;&lt;/periodical&gt;&lt;pages&gt;603-639&lt;/pages&gt;&lt;volume&gt;19&lt;/volume&gt;&lt;number&gt;7&lt;/number&gt;&lt;keywords&gt;&lt;keyword&gt;SEMANTICS&lt;/keyword&gt;&lt;keyword&gt;APHASIA&lt;/keyword&gt;&lt;/keywords&gt;&lt;dates&gt;&lt;year&gt;2002&lt;/year&gt;&lt;/dates&gt;&lt;publisher&gt;Psychology Press (UK)&lt;/publisher&gt;&lt;isbn&gt;02643294&lt;/isbn&gt;&lt;urls&gt;&lt;related-urls&gt;&lt;url&gt;10.1080/02643290244000112&lt;/url&gt;&lt;url&gt;http://ezproxy.library.wisc.edu/login?url=http://search.ebscohost.com/login.aspx?direct=true&amp;amp;db=aph&amp;amp;AN=7437297&amp;amp;site=ehost-live&lt;/url&gt;&lt;/related-urls&gt;&lt;/urls&gt;&lt;/record&gt;&lt;/Cite&gt;&lt;Cite&gt;&lt;Author&gt;Plaut&lt;/Author&gt;&lt;Year&gt;2011&lt;/Year&gt;&lt;RecNum&gt;1053&lt;/RecNum&gt;&lt;record&gt;&lt;rec-number&gt;1053&lt;/rec-number&gt;&lt;foreign-keys&gt;&lt;key app="EN" db-id="w2vfvr2wlz2vzfe9sscp0ff7f0pardxptwdw"&gt;1053&lt;/key&gt;&lt;/foreign-keys&gt;&lt;ref-type name="Journal Article"&gt;17&lt;/ref-type&gt;&lt;contributors&gt;&lt;authors&gt;&lt;author&gt;Plaut, D. C.&lt;/author&gt;&lt;author&gt;Behrmann, Marlene&lt;/author&gt;&lt;/authors&gt;&lt;/contributors&gt;&lt;titles&gt;&lt;title&gt;Complementary neural representations for faces and words: A computational exploration&lt;/title&gt;&lt;secondary-title&gt;Cognitive Neuropsychology&lt;/secondary-title&gt;&lt;/titles&gt;&lt;periodical&gt;&lt;full-title&gt;Cognitive Neuropsychology&lt;/full-title&gt;&lt;/periodical&gt;&lt;pages&gt;251-275&lt;/pages&gt;&lt;volume&gt;28&lt;/volume&gt;&lt;number&gt;3-4&lt;/number&gt;&lt;dates&gt;&lt;year&gt;2011&lt;/year&gt;&lt;/dates&gt;&lt;isbn&gt;0264-3294&lt;/isbn&gt;&lt;urls&gt;&lt;/urls&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47" w:tooltip="Plaut, 2002 #589" w:history="1">
        <w:r w:rsidR="00F22FF5">
          <w:rPr>
            <w:rFonts w:eastAsiaTheme="minorEastAsia"/>
            <w:noProof/>
            <w:lang w:eastAsia="zh-CN"/>
          </w:rPr>
          <w:t>Plaut, 2002</w:t>
        </w:r>
      </w:hyperlink>
      <w:r w:rsidR="00075976">
        <w:rPr>
          <w:rFonts w:eastAsiaTheme="minorEastAsia"/>
          <w:noProof/>
          <w:lang w:eastAsia="zh-CN"/>
        </w:rPr>
        <w:t xml:space="preserve">; </w:t>
      </w:r>
      <w:hyperlink w:anchor="_ENREF_48" w:tooltip="Plaut, 2011 #1053" w:history="1">
        <w:r w:rsidR="00F22FF5">
          <w:rPr>
            <w:rFonts w:eastAsiaTheme="minorEastAsia"/>
            <w:noProof/>
            <w:lang w:eastAsia="zh-CN"/>
          </w:rPr>
          <w:t>Plaut &amp; Behrmann, 2011</w:t>
        </w:r>
      </w:hyperlink>
      <w:r w:rsidR="00075976">
        <w:rPr>
          <w:rFonts w:eastAsiaTheme="minorEastAsia"/>
          <w:noProof/>
          <w:lang w:eastAsia="zh-CN"/>
        </w:rPr>
        <w:t>)</w:t>
      </w:r>
      <w:r w:rsidR="005D1A3C">
        <w:rPr>
          <w:rFonts w:eastAsiaTheme="minorEastAsia"/>
          <w:lang w:eastAsia="zh-CN"/>
        </w:rPr>
        <w:fldChar w:fldCharType="end"/>
      </w:r>
      <w:r w:rsidR="00F37E61">
        <w:rPr>
          <w:rFonts w:eastAsiaTheme="minorEastAsia" w:hint="eastAsia"/>
          <w:lang w:eastAsia="zh-CN"/>
        </w:rPr>
        <w:t xml:space="preserve">. </w:t>
      </w:r>
      <w:r w:rsidR="009F4D6B">
        <w:rPr>
          <w:rFonts w:eastAsiaTheme="minorEastAsia" w:hint="eastAsia"/>
          <w:lang w:eastAsia="zh-CN"/>
        </w:rPr>
        <w:t xml:space="preserve">Furthermore, the base-connectivity hypothesis agrees that </w:t>
      </w:r>
      <w:r w:rsidR="00F8639B">
        <w:rPr>
          <w:rFonts w:eastAsiaTheme="minorEastAsia" w:hint="eastAsia"/>
          <w:lang w:eastAsia="zh-CN"/>
        </w:rPr>
        <w:t xml:space="preserve">various confounding factors in the environmental structures may covary with semantic </w:t>
      </w:r>
      <w:r w:rsidR="00F8639B">
        <w:rPr>
          <w:rFonts w:eastAsiaTheme="minorEastAsia"/>
          <w:lang w:eastAsia="zh-CN"/>
        </w:rPr>
        <w:t>categories</w:t>
      </w:r>
      <w:r w:rsidR="00F8639B">
        <w:rPr>
          <w:rFonts w:eastAsiaTheme="minorEastAsia" w:hint="eastAsia"/>
          <w:lang w:eastAsia="zh-CN"/>
        </w:rPr>
        <w:t xml:space="preserve"> within and across sensory modalities, exerting another source for the </w:t>
      </w:r>
      <w:r w:rsidR="00F8639B">
        <w:rPr>
          <w:rFonts w:eastAsiaTheme="minorEastAsia"/>
          <w:lang w:eastAsia="zh-CN"/>
        </w:rPr>
        <w:t>functional</w:t>
      </w:r>
      <w:r w:rsidR="00F8639B">
        <w:rPr>
          <w:rFonts w:eastAsiaTheme="minorEastAsia" w:hint="eastAsia"/>
          <w:lang w:eastAsia="zh-CN"/>
        </w:rPr>
        <w:t xml:space="preserve"> specialization of cortical regions. For instance, the manmad</w:t>
      </w:r>
      <w:r w:rsidR="00F45021">
        <w:rPr>
          <w:rFonts w:eastAsiaTheme="minorEastAsia" w:hint="eastAsia"/>
          <w:lang w:eastAsia="zh-CN"/>
        </w:rPr>
        <w:t>e objects are</w:t>
      </w:r>
      <w:r w:rsidR="00F8639B">
        <w:rPr>
          <w:rFonts w:eastAsiaTheme="minorEastAsia" w:hint="eastAsia"/>
          <w:lang w:eastAsia="zh-CN"/>
        </w:rPr>
        <w:t xml:space="preserve"> shown to have more function properties than animal </w:t>
      </w:r>
      <w:r w:rsidR="00F8639B">
        <w:rPr>
          <w:rFonts w:eastAsiaTheme="minorEastAsia"/>
          <w:lang w:eastAsia="zh-CN"/>
        </w:rPr>
        <w:t>concepts</w:t>
      </w:r>
      <w:r w:rsidR="00F8639B">
        <w:rPr>
          <w:rFonts w:eastAsiaTheme="minorEastAsia" w:hint="eastAsia"/>
          <w:lang w:eastAsia="zh-CN"/>
        </w:rPr>
        <w:t xml:space="preserve"> </w:t>
      </w:r>
      <w:r w:rsidR="005D1A3C">
        <w:rPr>
          <w:rFonts w:eastAsiaTheme="minorEastAsia"/>
          <w:lang w:eastAsia="zh-CN"/>
        </w:rPr>
        <w:fldChar w:fldCharType="begin"/>
      </w:r>
      <w:r w:rsidR="00075976">
        <w:rPr>
          <w:rFonts w:eastAsiaTheme="minorEastAsia"/>
          <w:lang w:eastAsia="zh-CN"/>
        </w:rPr>
        <w:instrText xml:space="preserve"> ADDIN EN.CITE &lt;EndNote&gt;&lt;Cite&gt;&lt;Author&gt;Cree&lt;/Author&gt;&lt;Year&gt;2003&lt;/Year&gt;&lt;RecNum&gt;593&lt;/RecNum&gt;&lt;DisplayText&gt;(Cree &amp;amp; McRae, 2003)&lt;/DisplayText&gt;&lt;record&gt;&lt;rec-number&gt;593&lt;/rec-number&gt;&lt;foreign-keys&gt;&lt;key app="EN" db-id="w2vfvr2wlz2vzfe9sscp0ff7f0pardxptwdw"&gt;593&lt;/key&gt;&lt;/foreign-keys&gt;&lt;ref-type name="Journal Article"&gt;17&lt;/ref-type&gt;&lt;contributors&gt;&lt;authors&gt;&lt;author&gt;Cree, George S.&lt;/author&gt;&lt;author&gt;McRae, Ken&lt;/author&gt;&lt;/authors&gt;&lt;/contributors&gt;&lt;auth-address&gt;Cree, George S., Dept of Psychology, U Victoria, P. O. Box 3050 STN CSC, Victoria, BC, Canada, V8W 3P5, gcree@uvic.ca&lt;/auth-address&gt;&lt;titles&gt;&lt;title&gt;Analyzing the factors underlying the structure and computation of the meaning of chipmunk, cherry, chisel, cheese, and cello (and many other such concrete nouns)&lt;/title&gt;&lt;secondary-title&gt;Journal of Experimental Psychology: General&lt;/secondary-title&gt;&lt;/titles&gt;&lt;periodical&gt;&lt;full-title&gt;Journal of Experimental Psychology: General&lt;/full-title&gt;&lt;/periodical&gt;&lt;pages&gt;163-201&lt;/pages&gt;&lt;volume&gt;132&lt;/volume&gt;&lt;number&gt;2&lt;/number&gt;&lt;keywords&gt;&lt;keyword&gt;category-specific semantic deficits&lt;/keyword&gt;&lt;keyword&gt;semantic memory&lt;/keyword&gt;&lt;keyword&gt;knowledge of living things&lt;/keyword&gt;&lt;keyword&gt;concrete nouns&lt;/keyword&gt;&lt;keyword&gt;concepts&lt;/keyword&gt;&lt;keyword&gt;knowledge impairment&lt;/keyword&gt;&lt;keyword&gt;meaning&lt;/keyword&gt;&lt;keyword&gt;Classification (Cognitive Process)&lt;/keyword&gt;&lt;keyword&gt;Cognitive Ability&lt;/keyword&gt;&lt;keyword&gt;Nouns&lt;/keyword&gt;&lt;keyword&gt;Word Meaning&lt;/keyword&gt;&lt;keyword&gt;Concept Formation&lt;/keyword&gt;&lt;keyword&gt;Human Information Storage&lt;/keyword&gt;&lt;keyword&gt;Knowledge Level&lt;/keyword&gt;&lt;/keywords&gt;&lt;dates&gt;&lt;year&gt;2003&lt;/year&gt;&lt;/dates&gt;&lt;publisher&gt;American Psychological Association&lt;/publisher&gt;&lt;isbn&gt;0096-3445&amp;#xD;1939-2222&lt;/isbn&gt;&lt;urls&gt;&lt;related-urls&gt;&lt;url&gt;10.1037/0096-3445.132.2.163&lt;/url&gt;&lt;url&gt;http://ezproxy.library.wisc.edu/login?url=http://search.ebscohost.com/login.aspx?direct=true&amp;amp;db=pdh&amp;amp;AN=xge-132-2-163&amp;amp;site=ehost-live&lt;/url&gt;&lt;url&gt;gcree@uvic.ca&lt;/url&gt;&lt;/related-urls&gt;&lt;/urls&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17" w:tooltip="Cree, 2003 #593" w:history="1">
        <w:r w:rsidR="00F22FF5">
          <w:rPr>
            <w:rFonts w:eastAsiaTheme="minorEastAsia"/>
            <w:noProof/>
            <w:lang w:eastAsia="zh-CN"/>
          </w:rPr>
          <w:t>Cree &amp; McRae, 2003</w:t>
        </w:r>
      </w:hyperlink>
      <w:r w:rsidR="00075976">
        <w:rPr>
          <w:rFonts w:eastAsiaTheme="minorEastAsia"/>
          <w:noProof/>
          <w:lang w:eastAsia="zh-CN"/>
        </w:rPr>
        <w:t>)</w:t>
      </w:r>
      <w:r w:rsidR="005D1A3C">
        <w:rPr>
          <w:rFonts w:eastAsiaTheme="minorEastAsia"/>
          <w:lang w:eastAsia="zh-CN"/>
        </w:rPr>
        <w:fldChar w:fldCharType="end"/>
      </w:r>
      <w:r w:rsidR="009F4D6B">
        <w:rPr>
          <w:rFonts w:eastAsiaTheme="minorEastAsia" w:hint="eastAsia"/>
          <w:lang w:eastAsia="zh-CN"/>
        </w:rPr>
        <w:t xml:space="preserve"> </w:t>
      </w:r>
      <w:r w:rsidR="00F45021">
        <w:rPr>
          <w:rFonts w:eastAsiaTheme="minorEastAsia" w:hint="eastAsia"/>
          <w:lang w:eastAsia="zh-CN"/>
        </w:rPr>
        <w:t xml:space="preserve">and their direct praxis requires more visual guidance </w:t>
      </w:r>
      <w:r w:rsidR="005D1A3C">
        <w:rPr>
          <w:rFonts w:eastAsiaTheme="minorEastAsia"/>
          <w:lang w:eastAsia="zh-CN"/>
        </w:rPr>
        <w:fldChar w:fldCharType="begin"/>
      </w:r>
      <w:r w:rsidR="00075976">
        <w:rPr>
          <w:rFonts w:eastAsiaTheme="minorEastAsia"/>
          <w:lang w:eastAsia="zh-CN"/>
        </w:rPr>
        <w:instrText xml:space="preserve"> ADDIN EN.CITE &lt;EndNote&gt;&lt;Cite&gt;&lt;Author&gt;Botvinick&lt;/Author&gt;&lt;Year&gt;2009&lt;/Year&gt;&lt;RecNum&gt;1221&lt;/RecNum&gt;&lt;DisplayText&gt;(Botvinick, Buxbaum, Bylsma, &amp;amp; Jax, 2009)&lt;/DisplayText&gt;&lt;record&gt;&lt;rec-number&gt;1221&lt;/rec-number&gt;&lt;foreign-keys&gt;&lt;key app="EN" db-id="w2vfvr2wlz2vzfe9sscp0ff7f0pardxptwdw"&gt;1221&lt;/key&gt;&lt;/foreign-keys&gt;&lt;ref-type name="Journal Article"&gt;17&lt;/ref-type&gt;&lt;contributors&gt;&lt;authors&gt;&lt;author&gt;Botvinick, Matthew M&lt;/author&gt;&lt;author&gt;Buxbaum, Laurel J&lt;/author&gt;&lt;author&gt;Bylsma, Lauren M&lt;/author&gt;&lt;author&gt;Jax, Steven A&lt;/author&gt;&lt;/authors&gt;&lt;/contributors&gt;&lt;titles&gt;&lt;title&gt;Toward an integrated account of object and action selection: A computational analysis and empirical findings from reaching-to-grasp and tool-use&lt;/title&gt;&lt;secondary-title&gt;Neuropsychologia&lt;/secondary-title&gt;&lt;/titles&gt;&lt;periodical&gt;&lt;full-title&gt;Neuropsychologia&lt;/full-title&gt;&lt;/periodical&gt;&lt;pages&gt;671-683&lt;/pages&gt;&lt;volume&gt;47&lt;/volume&gt;&lt;number&gt;3&lt;/number&gt;&lt;dates&gt;&lt;year&gt;2009&lt;/year&gt;&lt;/dates&gt;&lt;isbn&gt;0028-3932&lt;/isbn&gt;&lt;urls&gt;&lt;/urls&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8" w:tooltip="Botvinick, 2009 #1221" w:history="1">
        <w:r w:rsidR="00F22FF5">
          <w:rPr>
            <w:rFonts w:eastAsiaTheme="minorEastAsia"/>
            <w:noProof/>
            <w:lang w:eastAsia="zh-CN"/>
          </w:rPr>
          <w:t>Botvinick, Buxbaum, Bylsma, &amp; Jax, 2009</w:t>
        </w:r>
      </w:hyperlink>
      <w:r w:rsidR="00075976">
        <w:rPr>
          <w:rFonts w:eastAsiaTheme="minorEastAsia"/>
          <w:noProof/>
          <w:lang w:eastAsia="zh-CN"/>
        </w:rPr>
        <w:t>)</w:t>
      </w:r>
      <w:r w:rsidR="005D1A3C">
        <w:rPr>
          <w:rFonts w:eastAsiaTheme="minorEastAsia"/>
          <w:lang w:eastAsia="zh-CN"/>
        </w:rPr>
        <w:fldChar w:fldCharType="end"/>
      </w:r>
      <w:r w:rsidR="00F45021">
        <w:rPr>
          <w:rFonts w:eastAsiaTheme="minorEastAsia" w:hint="eastAsia"/>
          <w:lang w:eastAsia="zh-CN"/>
        </w:rPr>
        <w:t xml:space="preserve">. As a result, learning the association of visual </w:t>
      </w:r>
      <w:r w:rsidR="00F45021">
        <w:rPr>
          <w:rFonts w:eastAsiaTheme="minorEastAsia"/>
          <w:lang w:eastAsia="zh-CN"/>
        </w:rPr>
        <w:t xml:space="preserve">and praxic properties of this kind will </w:t>
      </w:r>
      <w:r w:rsidR="00F45021">
        <w:rPr>
          <w:rFonts w:eastAsiaTheme="minorEastAsia" w:hint="eastAsia"/>
          <w:lang w:eastAsia="zh-CN"/>
        </w:rPr>
        <w:t>strengthen the communications between corresponding cortical regions</w:t>
      </w:r>
      <w:r w:rsidR="005D35AB">
        <w:rPr>
          <w:rFonts w:eastAsiaTheme="minorEastAsia" w:hint="eastAsia"/>
          <w:lang w:eastAsia="zh-CN"/>
        </w:rPr>
        <w:t xml:space="preserve"> as some </w:t>
      </w:r>
      <w:r w:rsidR="005D35AB">
        <w:rPr>
          <w:rFonts w:eastAsiaTheme="minorEastAsia"/>
          <w:lang w:eastAsia="zh-CN"/>
        </w:rPr>
        <w:t>research</w:t>
      </w:r>
      <w:r w:rsidR="005D35AB">
        <w:rPr>
          <w:rFonts w:eastAsiaTheme="minorEastAsia" w:hint="eastAsia"/>
          <w:lang w:eastAsia="zh-CN"/>
        </w:rPr>
        <w:t xml:space="preserve"> has shown </w:t>
      </w:r>
      <w:r w:rsidR="005D1A3C">
        <w:rPr>
          <w:rFonts w:eastAsiaTheme="minorEastAsia"/>
          <w:lang w:eastAsia="zh-CN"/>
        </w:rPr>
        <w:fldChar w:fldCharType="begin">
          <w:fldData xml:space="preserve">PEVuZE5vdGU+PENpdGU+PEF1dGhvcj5NYWhvbjwvQXV0aG9yPjxZZWFyPjIwMDc8L1llYXI+PFJl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</w:fldData>
        </w:fldChar>
      </w:r>
      <w:r w:rsidR="00075976">
        <w:rPr>
          <w:rFonts w:eastAsiaTheme="minorEastAsia"/>
          <w:lang w:eastAsia="zh-CN"/>
        </w:rPr>
        <w:instrText xml:space="preserve"> ADDIN EN.CITE </w:instrText>
      </w:r>
      <w:r w:rsidR="00075976">
        <w:rPr>
          <w:rFonts w:eastAsiaTheme="minorEastAsia"/>
          <w:lang w:eastAsia="zh-CN"/>
        </w:rPr>
        <w:fldChar w:fldCharType="begin">
          <w:fldData xml:space="preserve">PEVuZE5vdGU+PENpdGU+PEF1dGhvcj5NYWhvbjwvQXV0aG9yPjxZZWFyPjIwMDc8L1llYXI+PFJl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</w:fldData>
        </w:fldChar>
      </w:r>
      <w:r w:rsidR="00075976">
        <w:rPr>
          <w:rFonts w:eastAsiaTheme="minorEastAsia"/>
          <w:lang w:eastAsia="zh-CN"/>
        </w:rPr>
        <w:instrText xml:space="preserve"> ADDIN EN.CITE.DATA </w:instrText>
      </w:r>
      <w:r w:rsidR="00075976">
        <w:rPr>
          <w:rFonts w:eastAsiaTheme="minorEastAsia"/>
          <w:lang w:eastAsia="zh-CN"/>
        </w:rPr>
      </w:r>
      <w:r w:rsidR="00075976">
        <w:rPr>
          <w:rFonts w:eastAsiaTheme="minorEastAsia"/>
          <w:lang w:eastAsia="zh-CN"/>
        </w:rPr>
        <w:fldChar w:fldCharType="end"/>
      </w:r>
      <w:r w:rsidR="005D1A3C">
        <w:rPr>
          <w:rFonts w:eastAsiaTheme="minorEastAsia"/>
          <w:lang w:eastAsia="zh-CN"/>
        </w:rPr>
        <w:fldChar w:fldCharType="separate"/>
      </w:r>
      <w:r w:rsidR="00075976">
        <w:rPr>
          <w:rFonts w:eastAsiaTheme="minorEastAsia"/>
          <w:noProof/>
          <w:lang w:eastAsia="zh-CN"/>
        </w:rPr>
        <w:t>(</w:t>
      </w:r>
      <w:hyperlink w:anchor="_ENREF_33" w:tooltip="Mahon, 2013 #965" w:history="1">
        <w:r w:rsidR="00F22FF5">
          <w:rPr>
            <w:rFonts w:eastAsiaTheme="minorEastAsia"/>
            <w:noProof/>
            <w:lang w:eastAsia="zh-CN"/>
          </w:rPr>
          <w:t>Mahon, Kumar, &amp; Almeida, 2013</w:t>
        </w:r>
      </w:hyperlink>
      <w:r w:rsidR="00075976">
        <w:rPr>
          <w:rFonts w:eastAsiaTheme="minorEastAsia"/>
          <w:noProof/>
          <w:lang w:eastAsia="zh-CN"/>
        </w:rPr>
        <w:t xml:space="preserve">; </w:t>
      </w:r>
      <w:hyperlink w:anchor="_ENREF_34" w:tooltip="Mahon, 2007 #580" w:history="1">
        <w:r w:rsidR="00F22FF5">
          <w:rPr>
            <w:rFonts w:eastAsiaTheme="minorEastAsia"/>
            <w:noProof/>
            <w:lang w:eastAsia="zh-CN"/>
          </w:rPr>
          <w:t>Mahon et al., 2007</w:t>
        </w:r>
      </w:hyperlink>
      <w:r w:rsidR="00075976">
        <w:rPr>
          <w:rFonts w:eastAsiaTheme="minorEastAsia"/>
          <w:noProof/>
          <w:lang w:eastAsia="zh-CN"/>
        </w:rPr>
        <w:t>)</w:t>
      </w:r>
      <w:r w:rsidR="005D1A3C">
        <w:rPr>
          <w:rFonts w:eastAsiaTheme="minorEastAsia"/>
          <w:lang w:eastAsia="zh-CN"/>
        </w:rPr>
        <w:fldChar w:fldCharType="end"/>
      </w:r>
      <w:r w:rsidR="005D35AB">
        <w:rPr>
          <w:rFonts w:eastAsiaTheme="minorEastAsia" w:hint="eastAsia"/>
          <w:lang w:eastAsia="zh-CN"/>
        </w:rPr>
        <w:t xml:space="preserve">. Therefore, we argue that category-sensitive activation and category-selective impairment emerge from the joint efforts of the initial connectivity and learning of </w:t>
      </w:r>
      <w:r w:rsidR="00592E69">
        <w:rPr>
          <w:rFonts w:eastAsiaTheme="minorEastAsia" w:hint="eastAsia"/>
          <w:lang w:eastAsia="zh-CN"/>
        </w:rPr>
        <w:t xml:space="preserve">environmental structures in experience within a domain-general network. </w:t>
      </w:r>
    </w:p>
    <w:p w:rsidR="00592E69" w:rsidRDefault="00592E69" w:rsidP="00C535E6">
      <w:pPr>
        <w:pStyle w:val="Paragraph"/>
        <w:ind w:firstLineChars="200" w:firstLine="480"/>
        <w:rPr>
          <w:rFonts w:eastAsiaTheme="minorEastAsia"/>
          <w:lang w:eastAsia="zh-CN"/>
        </w:rPr>
      </w:pPr>
      <w:r>
        <w:rPr>
          <w:rFonts w:eastAsiaTheme="minorEastAsia" w:hint="eastAsia"/>
          <w:lang w:eastAsia="zh-CN"/>
        </w:rPr>
        <w:t>In order to test the</w:t>
      </w:r>
      <w:r w:rsidR="00075FDC">
        <w:rPr>
          <w:rFonts w:eastAsiaTheme="minorEastAsia" w:hint="eastAsia"/>
          <w:lang w:eastAsia="zh-CN"/>
        </w:rPr>
        <w:t xml:space="preserve"> validity of the </w:t>
      </w:r>
      <w:r>
        <w:rPr>
          <w:rFonts w:eastAsiaTheme="minorEastAsia"/>
          <w:lang w:eastAsia="zh-CN"/>
        </w:rPr>
        <w:t>“</w:t>
      </w:r>
      <w:r>
        <w:rPr>
          <w:rFonts w:eastAsiaTheme="minorEastAsia" w:hint="eastAsia"/>
          <w:lang w:eastAsia="zh-CN"/>
        </w:rPr>
        <w:t>base-connectivity hypothesis</w:t>
      </w:r>
      <w:r w:rsidR="00E04367">
        <w:rPr>
          <w:rFonts w:eastAsiaTheme="minorEastAsia"/>
          <w:lang w:eastAsia="zh-CN"/>
        </w:rPr>
        <w:t>”</w:t>
      </w:r>
      <w:r w:rsidR="00075FDC">
        <w:rPr>
          <w:rFonts w:eastAsiaTheme="minorEastAsia" w:hint="eastAsia"/>
          <w:lang w:eastAsia="zh-CN"/>
        </w:rPr>
        <w:t xml:space="preserve"> in this paper</w:t>
      </w:r>
      <w:r>
        <w:rPr>
          <w:rFonts w:eastAsiaTheme="minorEastAsia" w:hint="eastAsia"/>
          <w:lang w:eastAsia="zh-CN"/>
        </w:rPr>
        <w:t>, we will: (a) present evidence from the Activation Likelihood Estimate (ALE) meta-analysis of previous functional neuroimaging studies to delineate brain regions showing reliable category-sensitive activation across the board; (b)</w:t>
      </w:r>
      <w:r w:rsidR="009C2FA5">
        <w:rPr>
          <w:rFonts w:eastAsiaTheme="minorEastAsia" w:hint="eastAsia"/>
          <w:lang w:eastAsia="zh-CN"/>
        </w:rPr>
        <w:t xml:space="preserve"> assess the connectivity within the cortical </w:t>
      </w:r>
      <w:r w:rsidR="00075FDC">
        <w:rPr>
          <w:rFonts w:eastAsiaTheme="minorEastAsia" w:hint="eastAsia"/>
          <w:lang w:eastAsia="zh-CN"/>
        </w:rPr>
        <w:t xml:space="preserve">semantic network, especially, how modality-specific </w:t>
      </w:r>
      <w:r w:rsidR="00611929">
        <w:rPr>
          <w:rFonts w:eastAsiaTheme="minorEastAsia" w:hint="eastAsia"/>
          <w:lang w:eastAsia="zh-CN"/>
        </w:rPr>
        <w:t>representations interact with each other and the cross-modal hub, namely, ventral ATL,</w:t>
      </w:r>
      <w:r w:rsidR="00E16955">
        <w:rPr>
          <w:rFonts w:eastAsiaTheme="minorEastAsia" w:hint="eastAsia"/>
          <w:lang w:eastAsia="zh-CN"/>
        </w:rPr>
        <w:t xml:space="preserve"> </w:t>
      </w:r>
      <w:r w:rsidR="00611929">
        <w:rPr>
          <w:rFonts w:eastAsiaTheme="minorEastAsia" w:hint="eastAsia"/>
          <w:lang w:eastAsia="zh-CN"/>
        </w:rPr>
        <w:t xml:space="preserve">by conducting </w:t>
      </w:r>
      <w:r w:rsidR="009C2FA5">
        <w:rPr>
          <w:rFonts w:eastAsiaTheme="minorEastAsia" w:hint="eastAsia"/>
          <w:lang w:eastAsia="zh-CN"/>
        </w:rPr>
        <w:t>a</w:t>
      </w:r>
      <w:r w:rsidR="00E16955">
        <w:rPr>
          <w:rFonts w:eastAsiaTheme="minorEastAsia" w:hint="eastAsia"/>
          <w:lang w:eastAsia="zh-CN"/>
        </w:rPr>
        <w:t xml:space="preserve"> </w:t>
      </w:r>
      <w:r w:rsidR="00E16955">
        <w:rPr>
          <w:rFonts w:eastAsiaTheme="minorEastAsia"/>
          <w:lang w:eastAsia="zh-CN"/>
        </w:rPr>
        <w:t>probabilistic</w:t>
      </w:r>
      <w:r w:rsidR="00E16955">
        <w:rPr>
          <w:rFonts w:eastAsiaTheme="minorEastAsia" w:hint="eastAsia"/>
          <w:lang w:eastAsia="zh-CN"/>
        </w:rPr>
        <w:t xml:space="preserve"> tractography</w:t>
      </w:r>
      <w:r w:rsidR="009C2FA5">
        <w:rPr>
          <w:rFonts w:eastAsiaTheme="minorEastAsia" w:hint="eastAsia"/>
          <w:lang w:eastAsia="zh-CN"/>
        </w:rPr>
        <w:t xml:space="preserve"> analysis</w:t>
      </w:r>
      <w:r w:rsidR="00E16955">
        <w:rPr>
          <w:rFonts w:eastAsiaTheme="minorEastAsia" w:hint="eastAsia"/>
          <w:lang w:eastAsia="zh-CN"/>
        </w:rPr>
        <w:t xml:space="preserve"> of diffusion-weighted images (DWI); and (c) </w:t>
      </w:r>
      <w:r w:rsidR="00E578CE">
        <w:rPr>
          <w:rFonts w:eastAsiaTheme="minorEastAsia" w:hint="eastAsia"/>
          <w:lang w:eastAsia="zh-CN"/>
        </w:rPr>
        <w:t>implement a neuro</w:t>
      </w:r>
      <w:r w:rsidR="009C2FA5">
        <w:rPr>
          <w:rFonts w:eastAsiaTheme="minorEastAsia" w:hint="eastAsia"/>
          <w:lang w:eastAsia="zh-CN"/>
        </w:rPr>
        <w:t xml:space="preserve">computational model for semantic processing, which adopts the architecture revealed in the previous two analyses, and </w:t>
      </w:r>
      <w:r w:rsidR="00D5291E">
        <w:rPr>
          <w:rFonts w:eastAsiaTheme="minorEastAsia" w:hint="eastAsia"/>
          <w:lang w:eastAsia="zh-CN"/>
        </w:rPr>
        <w:t>assess its ability to account for category-sensitive activation patterns and different patterns o</w:t>
      </w:r>
      <w:r w:rsidR="00C17CD8">
        <w:rPr>
          <w:rFonts w:eastAsiaTheme="minorEastAsia" w:hint="eastAsia"/>
          <w:lang w:eastAsia="zh-CN"/>
        </w:rPr>
        <w:t>f semantic impairment in four</w:t>
      </w:r>
      <w:r w:rsidR="00D5291E">
        <w:rPr>
          <w:rFonts w:eastAsiaTheme="minorEastAsia" w:hint="eastAsia"/>
          <w:lang w:eastAsia="zh-CN"/>
        </w:rPr>
        <w:t xml:space="preserve"> patient groups, namely, SD patients with global semantic impairment, HSVE patients showing animal/living impairments, temporal tumor patients with deficits in manmade category, and pure </w:t>
      </w:r>
      <w:proofErr w:type="spellStart"/>
      <w:r w:rsidR="00D5291E">
        <w:rPr>
          <w:rFonts w:eastAsiaTheme="minorEastAsia" w:hint="eastAsia"/>
          <w:lang w:eastAsia="zh-CN"/>
        </w:rPr>
        <w:t>alexic</w:t>
      </w:r>
      <w:proofErr w:type="spellEnd"/>
      <w:r w:rsidR="00D5291E">
        <w:rPr>
          <w:rFonts w:eastAsiaTheme="minorEastAsia" w:hint="eastAsia"/>
          <w:lang w:eastAsia="zh-CN"/>
        </w:rPr>
        <w:t xml:space="preserve"> patients showing difficulty in recognizing living things</w:t>
      </w:r>
      <w:r w:rsidR="007754D9">
        <w:rPr>
          <w:rFonts w:eastAsiaTheme="minorEastAsia" w:hint="eastAsia"/>
          <w:lang w:eastAsia="zh-CN"/>
        </w:rPr>
        <w:t>.</w:t>
      </w:r>
    </w:p>
    <w:p w:rsidR="00FD157B" w:rsidRDefault="00FD157B" w:rsidP="00FD157B">
      <w:pPr>
        <w:pStyle w:val="Paragraph"/>
        <w:ind w:firstLine="0"/>
        <w:rPr>
          <w:rFonts w:eastAsiaTheme="minorEastAsia"/>
          <w:b/>
          <w:lang w:eastAsia="zh-CN"/>
        </w:rPr>
      </w:pPr>
    </w:p>
    <w:p w:rsidR="00FD157B" w:rsidRDefault="00BF3A17" w:rsidP="00FD157B">
      <w:pPr>
        <w:pStyle w:val="Paragraph"/>
        <w:ind w:firstLine="0"/>
        <w:rPr>
          <w:rFonts w:eastAsiaTheme="minorEastAsia"/>
          <w:b/>
          <w:lang w:eastAsia="zh-CN"/>
        </w:rPr>
      </w:pPr>
      <w:r>
        <w:rPr>
          <w:rFonts w:eastAsiaTheme="minorEastAsia" w:hint="eastAsia"/>
          <w:b/>
          <w:lang w:eastAsia="zh-CN"/>
        </w:rPr>
        <w:t>ALE M</w:t>
      </w:r>
      <w:r w:rsidR="007754D9" w:rsidRPr="00B43D59">
        <w:rPr>
          <w:rFonts w:eastAsiaTheme="minorEastAsia" w:hint="eastAsia"/>
          <w:b/>
          <w:lang w:eastAsia="zh-CN"/>
        </w:rPr>
        <w:t xml:space="preserve">eta-analysis of </w:t>
      </w:r>
      <w:r w:rsidR="00B61B82" w:rsidRPr="00B43D59">
        <w:rPr>
          <w:rFonts w:eastAsiaTheme="minorEastAsia"/>
          <w:b/>
          <w:lang w:eastAsia="zh-CN"/>
        </w:rPr>
        <w:t>catego</w:t>
      </w:r>
      <w:r w:rsidR="00A1665B">
        <w:rPr>
          <w:rFonts w:eastAsiaTheme="minorEastAsia"/>
          <w:b/>
          <w:lang w:eastAsia="zh-CN"/>
        </w:rPr>
        <w:t>ry-sensitive activation</w:t>
      </w:r>
      <w:r w:rsidR="00A1665B">
        <w:rPr>
          <w:rFonts w:eastAsiaTheme="minorEastAsia" w:hint="eastAsia"/>
          <w:b/>
          <w:lang w:eastAsia="zh-CN"/>
        </w:rPr>
        <w:t>s</w:t>
      </w:r>
    </w:p>
    <w:p w:rsidR="000B6F58" w:rsidRDefault="00C4091C" w:rsidP="00FD157B">
      <w:pPr>
        <w:pStyle w:val="Paragraph"/>
        <w:ind w:firstLineChars="200" w:firstLine="480"/>
        <w:rPr>
          <w:rFonts w:eastAsiaTheme="minorEastAsia"/>
          <w:lang w:eastAsia="zh-CN"/>
        </w:rPr>
      </w:pPr>
      <w:r>
        <w:rPr>
          <w:rFonts w:eastAsiaTheme="minorEastAsia" w:hint="eastAsia"/>
          <w:lang w:eastAsia="zh-CN"/>
        </w:rPr>
        <w:lastRenderedPageBreak/>
        <w:t>The reliability of category-sensitive activation patterns</w:t>
      </w:r>
      <w:r w:rsidR="00205463">
        <w:rPr>
          <w:rFonts w:eastAsiaTheme="minorEastAsia" w:hint="eastAsia"/>
          <w:lang w:eastAsia="zh-CN"/>
        </w:rPr>
        <w:t xml:space="preserve"> </w:t>
      </w:r>
      <w:r w:rsidR="00AB6770">
        <w:rPr>
          <w:rFonts w:eastAsiaTheme="minorEastAsia" w:hint="eastAsia"/>
          <w:lang w:eastAsia="zh-CN"/>
        </w:rPr>
        <w:t>remains in discussion</w:t>
      </w:r>
      <w:r w:rsidR="00205463">
        <w:rPr>
          <w:rFonts w:eastAsiaTheme="minorEastAsia" w:hint="eastAsia"/>
          <w:lang w:eastAsia="zh-CN"/>
        </w:rPr>
        <w:t xml:space="preserve"> </w:t>
      </w:r>
      <w:r w:rsidR="005D1A3C">
        <w:rPr>
          <w:rFonts w:eastAsiaTheme="minorEastAsia"/>
          <w:lang w:eastAsia="zh-CN"/>
        </w:rPr>
        <w:fldChar w:fldCharType="begin">
          <w:fldData xml:space="preserve">PEVuZE5vdGU+PENpdGU+PEF1dGhvcj5HZXJsYWNoPC9BdXRob3I+PFllYXI+MjAwNzwvWWVhcj48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</w:fldData>
        </w:fldChar>
      </w:r>
      <w:r w:rsidR="00075976">
        <w:rPr>
          <w:rFonts w:eastAsiaTheme="minorEastAsia"/>
          <w:lang w:eastAsia="zh-CN"/>
        </w:rPr>
        <w:instrText xml:space="preserve"> ADDIN EN.CITE </w:instrText>
      </w:r>
      <w:r w:rsidR="00075976">
        <w:rPr>
          <w:rFonts w:eastAsiaTheme="minorEastAsia"/>
          <w:lang w:eastAsia="zh-CN"/>
        </w:rPr>
        <w:fldChar w:fldCharType="begin">
          <w:fldData xml:space="preserve">PEVuZE5vdGU+PENpdGU+PEF1dGhvcj5HZXJsYWNoPC9BdXRob3I+PFllYXI+MjAwNzwvWWVhcj48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</w:fldData>
        </w:fldChar>
      </w:r>
      <w:r w:rsidR="00075976">
        <w:rPr>
          <w:rFonts w:eastAsiaTheme="minorEastAsia"/>
          <w:lang w:eastAsia="zh-CN"/>
        </w:rPr>
        <w:instrText xml:space="preserve"> ADDIN EN.CITE.DATA </w:instrText>
      </w:r>
      <w:r w:rsidR="00075976">
        <w:rPr>
          <w:rFonts w:eastAsiaTheme="minorEastAsia"/>
          <w:lang w:eastAsia="zh-CN"/>
        </w:rPr>
      </w:r>
      <w:r w:rsidR="00075976">
        <w:rPr>
          <w:rFonts w:eastAsiaTheme="minorEastAsia"/>
          <w:lang w:eastAsia="zh-CN"/>
        </w:rPr>
        <w:fldChar w:fldCharType="end"/>
      </w:r>
      <w:r w:rsidR="005D1A3C">
        <w:rPr>
          <w:rFonts w:eastAsiaTheme="minorEastAsia"/>
          <w:lang w:eastAsia="zh-CN"/>
        </w:rPr>
        <w:fldChar w:fldCharType="separate"/>
      </w:r>
      <w:r w:rsidR="00075976">
        <w:rPr>
          <w:rFonts w:eastAsiaTheme="minorEastAsia"/>
          <w:noProof/>
          <w:lang w:eastAsia="zh-CN"/>
        </w:rPr>
        <w:t>(</w:t>
      </w:r>
      <w:hyperlink w:anchor="_ENREF_14" w:tooltip="Chouinard, 2010 #998" w:history="1">
        <w:r w:rsidR="00F22FF5">
          <w:rPr>
            <w:rFonts w:eastAsiaTheme="minorEastAsia"/>
            <w:noProof/>
            <w:lang w:eastAsia="zh-CN"/>
          </w:rPr>
          <w:t>Chouinard &amp; Goodale, 2010</w:t>
        </w:r>
      </w:hyperlink>
      <w:r w:rsidR="00075976">
        <w:rPr>
          <w:rFonts w:eastAsiaTheme="minorEastAsia"/>
          <w:noProof/>
          <w:lang w:eastAsia="zh-CN"/>
        </w:rPr>
        <w:t xml:space="preserve">; </w:t>
      </w:r>
      <w:hyperlink w:anchor="_ENREF_22" w:tooltip="Gerlach, 2007 #681" w:history="1">
        <w:r w:rsidR="00F22FF5">
          <w:rPr>
            <w:rFonts w:eastAsiaTheme="minorEastAsia"/>
            <w:noProof/>
            <w:lang w:eastAsia="zh-CN"/>
          </w:rPr>
          <w:t>Gerlach, 2007</w:t>
        </w:r>
      </w:hyperlink>
      <w:r w:rsidR="00075976">
        <w:rPr>
          <w:rFonts w:eastAsiaTheme="minorEastAsia"/>
          <w:noProof/>
          <w:lang w:eastAsia="zh-CN"/>
        </w:rPr>
        <w:t>)</w:t>
      </w:r>
      <w:r w:rsidR="005D1A3C">
        <w:rPr>
          <w:rFonts w:eastAsiaTheme="minorEastAsia"/>
          <w:lang w:eastAsia="zh-CN"/>
        </w:rPr>
        <w:fldChar w:fldCharType="end"/>
      </w:r>
      <w:r w:rsidR="00AB6770">
        <w:rPr>
          <w:rFonts w:eastAsiaTheme="minorEastAsia" w:hint="eastAsia"/>
          <w:lang w:eastAsia="zh-CN"/>
        </w:rPr>
        <w:t>, and t</w:t>
      </w:r>
      <w:r w:rsidR="00205463">
        <w:rPr>
          <w:rFonts w:eastAsiaTheme="minorEastAsia" w:hint="eastAsia"/>
          <w:lang w:eastAsia="zh-CN"/>
        </w:rPr>
        <w:t xml:space="preserve">he major challenge is to </w:t>
      </w:r>
      <w:r w:rsidR="00E63FE6">
        <w:rPr>
          <w:rFonts w:eastAsiaTheme="minorEastAsia" w:hint="eastAsia"/>
          <w:lang w:eastAsia="zh-CN"/>
        </w:rPr>
        <w:t xml:space="preserve">quantify the concordance of previous </w:t>
      </w:r>
      <w:r w:rsidR="00E63FE6">
        <w:rPr>
          <w:rFonts w:eastAsiaTheme="minorEastAsia"/>
          <w:lang w:eastAsia="zh-CN"/>
        </w:rPr>
        <w:t>neuroimaging</w:t>
      </w:r>
      <w:r w:rsidR="00E63FE6">
        <w:rPr>
          <w:rFonts w:eastAsiaTheme="minorEastAsia" w:hint="eastAsia"/>
          <w:lang w:eastAsia="zh-CN"/>
        </w:rPr>
        <w:t xml:space="preserve"> findings.</w:t>
      </w:r>
      <w:r w:rsidR="00BF3A17">
        <w:rPr>
          <w:rFonts w:eastAsiaTheme="minorEastAsia" w:hint="eastAsia"/>
          <w:lang w:eastAsia="zh-CN"/>
        </w:rPr>
        <w:t xml:space="preserve"> In this section, we present a </w:t>
      </w:r>
      <w:r w:rsidR="00611929">
        <w:rPr>
          <w:rFonts w:eastAsiaTheme="minorEastAsia" w:hint="eastAsia"/>
          <w:lang w:eastAsia="zh-CN"/>
        </w:rPr>
        <w:t xml:space="preserve">large-scale </w:t>
      </w:r>
      <w:r w:rsidR="00BF3A17">
        <w:rPr>
          <w:rFonts w:eastAsiaTheme="minorEastAsia" w:hint="eastAsia"/>
          <w:lang w:eastAsia="zh-CN"/>
        </w:rPr>
        <w:t xml:space="preserve">meta-analysis with 47 papers focusing on category activation patterns in human brain by using the Activation Likelihood Estimate (ALE) method </w:t>
      </w:r>
      <w:r w:rsidR="005D1A3C">
        <w:rPr>
          <w:rFonts w:eastAsiaTheme="minorEastAsia"/>
          <w:lang w:eastAsia="zh-CN"/>
        </w:rPr>
        <w:fldChar w:fldCharType="begin"/>
      </w:r>
      <w:r w:rsidR="00075976">
        <w:rPr>
          <w:rFonts w:eastAsiaTheme="minorEastAsia"/>
          <w:lang w:eastAsia="zh-CN"/>
        </w:rPr>
        <w:instrText xml:space="preserve"> ADDIN EN.CITE &lt;EndNote&gt;&lt;Cite&gt;&lt;Author&gt;Turkeltaub&lt;/Author&gt;&lt;Year&gt;2012&lt;/Year&gt;&lt;RecNum&gt;1135&lt;/RecNum&gt;&lt;DisplayText&gt;(Turkeltaub et al., 2012)&lt;/DisplayText&gt;&lt;record&gt;&lt;rec-number&gt;1135&lt;/rec-number&gt;&lt;foreign-keys&gt;&lt;key app="EN" db-id="w2vfvr2wlz2vzfe9sscp0ff7f0pardxptwdw"&gt;1135&lt;/key&gt;&lt;/foreign-keys&gt;&lt;ref-type name="Journal Article"&gt;17&lt;/ref-type&gt;&lt;contributors&gt;&lt;authors&gt;&lt;author&gt;Turkeltaub, Peter E&lt;/author&gt;&lt;author&gt;Eickhoff, Simon B&lt;/author&gt;&lt;author&gt;Laird, Angela R&lt;/author&gt;&lt;author&gt;Fox, Mick&lt;/author&gt;&lt;author&gt;Wiener, Martin&lt;/author&gt;</w:instrText>
      </w:r>
      <w:r w:rsidR="00075976">
        <w:rPr>
          <w:rFonts w:eastAsiaTheme="minorEastAsia" w:hint="eastAsia"/>
          <w:lang w:eastAsia="zh-CN"/>
        </w:rPr>
        <w:instrText>&lt;author&gt;Fox, Peter&lt;/author&gt;&lt;/authors&gt;&lt;/contributors&gt;&lt;titles&gt;&lt;title&gt;Minimizing within</w:instrText>
      </w:r>
      <w:r w:rsidR="00075976">
        <w:rPr>
          <w:rFonts w:eastAsiaTheme="minorEastAsia" w:hint="eastAsia"/>
          <w:lang w:eastAsia="zh-CN"/>
        </w:rPr>
        <w:instrText>‐</w:instrText>
      </w:r>
      <w:r w:rsidR="00075976">
        <w:rPr>
          <w:rFonts w:eastAsiaTheme="minorEastAsia" w:hint="eastAsia"/>
          <w:lang w:eastAsia="zh-CN"/>
        </w:rPr>
        <w:instrText>experiment and within</w:instrText>
      </w:r>
      <w:r w:rsidR="00075976">
        <w:rPr>
          <w:rFonts w:eastAsiaTheme="minorEastAsia" w:hint="eastAsia"/>
          <w:lang w:eastAsia="zh-CN"/>
        </w:rPr>
        <w:instrText>‐</w:instrText>
      </w:r>
      <w:r w:rsidR="00075976">
        <w:rPr>
          <w:rFonts w:eastAsiaTheme="minorEastAsia" w:hint="eastAsia"/>
          <w:lang w:eastAsia="zh-CN"/>
        </w:rPr>
        <w:instrText>group effects in activation likelihood estimation meta</w:instrText>
      </w:r>
      <w:r w:rsidR="00075976">
        <w:rPr>
          <w:rFonts w:eastAsiaTheme="minorEastAsia" w:hint="eastAsia"/>
          <w:lang w:eastAsia="zh-CN"/>
        </w:rPr>
        <w:instrText>‐</w:instrText>
      </w:r>
      <w:r w:rsidR="00075976">
        <w:rPr>
          <w:rFonts w:eastAsiaTheme="minorEastAsia" w:hint="eastAsia"/>
          <w:lang w:eastAsia="zh-CN"/>
        </w:rPr>
        <w:instrText>analyses&lt;/title&gt;&lt;secondary-title&gt;Human Brain Mapping&lt;/secondary-title&gt;&lt;/titles&gt;&lt;periodical&gt;&lt;f</w:instrText>
      </w:r>
      <w:r w:rsidR="00075976">
        <w:rPr>
          <w:rFonts w:eastAsiaTheme="minorEastAsia"/>
          <w:lang w:eastAsia="zh-CN"/>
        </w:rPr>
        <w:instrText>ull-title&gt;Human Brain Mapping&lt;/full-title&gt;&lt;/periodical&gt;&lt;pages&gt;1-13&lt;/pages&gt;&lt;volume&gt;33&lt;/volume&gt;&lt;number&gt;1&lt;/number&gt;&lt;dates&gt;&lt;year&gt;2012&lt;/year&gt;&lt;/dates&gt;&lt;isbn&gt;1097-0193&lt;/isbn&gt;&lt;urls&gt;&lt;/urls&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54" w:tooltip="Turkeltaub, 2012 #1135" w:history="1">
        <w:r w:rsidR="00F22FF5">
          <w:rPr>
            <w:rFonts w:eastAsiaTheme="minorEastAsia"/>
            <w:noProof/>
            <w:lang w:eastAsia="zh-CN"/>
          </w:rPr>
          <w:t>Turkeltaub et al., 2012</w:t>
        </w:r>
      </w:hyperlink>
      <w:r w:rsidR="00075976">
        <w:rPr>
          <w:rFonts w:eastAsiaTheme="minorEastAsia"/>
          <w:noProof/>
          <w:lang w:eastAsia="zh-CN"/>
        </w:rPr>
        <w:t>)</w:t>
      </w:r>
      <w:r w:rsidR="005D1A3C">
        <w:rPr>
          <w:rFonts w:eastAsiaTheme="minorEastAsia"/>
          <w:lang w:eastAsia="zh-CN"/>
        </w:rPr>
        <w:fldChar w:fldCharType="end"/>
      </w:r>
      <w:r w:rsidR="00AB6770">
        <w:rPr>
          <w:rFonts w:eastAsiaTheme="minorEastAsia" w:hint="eastAsia"/>
          <w:lang w:eastAsia="zh-CN"/>
        </w:rPr>
        <w:t xml:space="preserve">. </w:t>
      </w:r>
      <w:del w:id="4" w:author="Honolulu" w:date="2014-11-26T10:39:00Z">
        <w:r w:rsidR="00AB6770" w:rsidDel="008C5402">
          <w:rPr>
            <w:rFonts w:eastAsiaTheme="minorEastAsia" w:hint="eastAsia"/>
            <w:lang w:eastAsia="zh-CN"/>
          </w:rPr>
          <w:delText>Briefly speaking, an</w:delText>
        </w:r>
        <w:r w:rsidR="00A30408" w:rsidDel="008C5402">
          <w:rPr>
            <w:rFonts w:eastAsiaTheme="minorEastAsia" w:hint="eastAsia"/>
            <w:lang w:eastAsia="zh-CN"/>
          </w:rPr>
          <w:delText xml:space="preserve"> ALE value was computed for each voxel in the brain space by aggregating the likelihoods of that voxel falling </w:delText>
        </w:r>
        <w:r w:rsidR="009E3F43" w:rsidDel="008C5402">
          <w:rPr>
            <w:rFonts w:eastAsiaTheme="minorEastAsia" w:hint="eastAsia"/>
            <w:lang w:eastAsia="zh-CN"/>
          </w:rPr>
          <w:delText>into a 3D spatial Gaussian distributi</w:delText>
        </w:r>
        <w:r w:rsidR="005200E4" w:rsidDel="008C5402">
          <w:rPr>
            <w:rFonts w:eastAsiaTheme="minorEastAsia" w:hint="eastAsia"/>
            <w:lang w:eastAsia="zh-CN"/>
          </w:rPr>
          <w:delText>on centering on each coordinate reported in literature</w:delText>
        </w:r>
        <w:r w:rsidR="009E3F43" w:rsidDel="008C5402">
          <w:rPr>
            <w:rFonts w:eastAsiaTheme="minorEastAsia" w:hint="eastAsia"/>
            <w:lang w:eastAsia="zh-CN"/>
          </w:rPr>
          <w:delText xml:space="preserve">. </w:delText>
        </w:r>
      </w:del>
      <w:r w:rsidR="009E3F43">
        <w:rPr>
          <w:rFonts w:eastAsiaTheme="minorEastAsia" w:hint="eastAsia"/>
          <w:lang w:eastAsia="zh-CN"/>
        </w:rPr>
        <w:t>A total of</w:t>
      </w:r>
      <w:r w:rsidR="005200E4">
        <w:rPr>
          <w:rFonts w:eastAsiaTheme="minorEastAsia" w:hint="eastAsia"/>
          <w:lang w:eastAsia="zh-CN"/>
        </w:rPr>
        <w:t xml:space="preserve"> 110 foci for animal-related activation and 141foci for manmade-related activation were extracted from</w:t>
      </w:r>
      <w:r w:rsidR="00AB6770">
        <w:rPr>
          <w:rFonts w:eastAsiaTheme="minorEastAsia" w:hint="eastAsia"/>
          <w:lang w:eastAsia="zh-CN"/>
        </w:rPr>
        <w:t xml:space="preserve"> 56 independent experiment</w:t>
      </w:r>
      <w:r w:rsidR="009E3F43">
        <w:rPr>
          <w:rFonts w:eastAsiaTheme="minorEastAsia" w:hint="eastAsia"/>
          <w:lang w:eastAsia="zh-CN"/>
        </w:rPr>
        <w:t>s (32 fMRI and 24 PET)</w:t>
      </w:r>
      <w:r w:rsidR="005200E4">
        <w:rPr>
          <w:rFonts w:eastAsiaTheme="minorEastAsia" w:hint="eastAsia"/>
          <w:lang w:eastAsia="zh-CN"/>
        </w:rPr>
        <w:t xml:space="preserve"> in those 47 papers</w:t>
      </w:r>
      <w:r w:rsidR="008C5402">
        <w:rPr>
          <w:rFonts w:eastAsiaTheme="minorEastAsia" w:hint="eastAsia"/>
          <w:lang w:eastAsia="zh-CN"/>
        </w:rPr>
        <w:t xml:space="preserve"> (for details, see SI-method)</w:t>
      </w:r>
      <w:r w:rsidR="005200E4">
        <w:rPr>
          <w:rFonts w:eastAsiaTheme="minorEastAsia" w:hint="eastAsia"/>
          <w:lang w:eastAsia="zh-CN"/>
        </w:rPr>
        <w:t xml:space="preserve">. Coordinates of foci were imported into the ALE meta-analysis package, </w:t>
      </w:r>
      <w:proofErr w:type="spellStart"/>
      <w:r w:rsidR="005200E4">
        <w:rPr>
          <w:rFonts w:eastAsiaTheme="minorEastAsia" w:hint="eastAsia"/>
          <w:lang w:eastAsia="zh-CN"/>
        </w:rPr>
        <w:t>gingerALE</w:t>
      </w:r>
      <w:proofErr w:type="spellEnd"/>
      <w:r w:rsidR="005200E4">
        <w:rPr>
          <w:rFonts w:eastAsiaTheme="minorEastAsia" w:hint="eastAsia"/>
          <w:lang w:eastAsia="zh-CN"/>
        </w:rPr>
        <w:t xml:space="preserve"> v2.3 </w:t>
      </w:r>
      <w:r w:rsidR="005D1A3C">
        <w:rPr>
          <w:lang w:eastAsia="zh-CN"/>
        </w:rPr>
        <w:fldChar w:fldCharType="begin"/>
      </w:r>
      <w:r w:rsidR="00075976">
        <w:rPr>
          <w:lang w:eastAsia="zh-CN"/>
        </w:rPr>
        <w:instrText xml:space="preserve"> ADDIN EN.CITE &lt;EndNote&gt;&lt;Cite&gt;&lt;Author&gt;Eickhoff&lt;/Author&gt;&lt;Year&gt;2011&lt;/Year&gt;&lt;RecNum&gt;1139&lt;/RecNum&gt;&lt;DisplayText&gt;(Eickhoff et al., 2011)&lt;/DisplayText&gt;&lt;record&gt;&lt;rec-number&gt;1139&lt;/rec-number&gt;&lt;foreign-keys&gt;&lt;key app="EN" db-id="w2vfvr2wlz2vzfe9sscp0ff7f0pardxptwdw"&gt;1139&lt;/key&gt;&lt;/foreign-keys&gt;&lt;ref-type name="Journal Article"&gt;17&lt;/ref-type&gt;&lt;contributors&gt;&lt;authors&gt;&lt;author&gt;Eickhoff, Simon B&lt;/author&gt;&lt;author&gt;Bzdok, Danilo&lt;/author&gt;&lt;author&gt;Laird, Angela R&lt;/author&gt;&lt;author&gt;Roski, Christian&lt;/author&gt;&lt;author&gt;Caspers, Svenja&lt;/author&gt;&lt;author&gt;Zilles, Karl&lt;/author&gt;&lt;author&gt;Fox, Peter T&lt;/author&gt;&lt;/authors&gt;&lt;/contributors&gt;&lt;titles&gt;&lt;title&gt;Co-activation patterns distinguish cortical modules, their connectivity and functional differentiation&lt;/title&gt;&lt;secondary-title&gt;Neuroimage&lt;/secondary-title&gt;&lt;/titles&gt;&lt;periodical&gt;&lt;full-title&gt;Neuroimage&lt;/full-title&gt;&lt;/periodical&gt;&lt;pages&gt;938-949&lt;/pages&gt;&lt;volume&gt;57&lt;/volume&gt;&lt;number&gt;3&lt;/number&gt;&lt;dates&gt;&lt;year&gt;2011&lt;/year&gt;&lt;/dates&gt;&lt;isbn&gt;1053-8119&lt;/isbn&gt;&lt;urls&gt;&lt;/urls&gt;&lt;/record&gt;&lt;/Cite&gt;&lt;/EndNote&gt;</w:instrText>
      </w:r>
      <w:r w:rsidR="005D1A3C">
        <w:rPr>
          <w:lang w:eastAsia="zh-CN"/>
        </w:rPr>
        <w:fldChar w:fldCharType="separate"/>
      </w:r>
      <w:r w:rsidR="00075976">
        <w:rPr>
          <w:noProof/>
          <w:lang w:eastAsia="zh-CN"/>
        </w:rPr>
        <w:t>(</w:t>
      </w:r>
      <w:hyperlink w:anchor="_ENREF_19" w:tooltip="Eickhoff, 2011 #1139" w:history="1">
        <w:r w:rsidR="00F22FF5">
          <w:rPr>
            <w:noProof/>
            <w:lang w:eastAsia="zh-CN"/>
          </w:rPr>
          <w:t>Eickhoff et al., 2011</w:t>
        </w:r>
      </w:hyperlink>
      <w:r w:rsidR="00075976">
        <w:rPr>
          <w:noProof/>
          <w:lang w:eastAsia="zh-CN"/>
        </w:rPr>
        <w:t>)</w:t>
      </w:r>
      <w:r w:rsidR="005D1A3C">
        <w:rPr>
          <w:lang w:eastAsia="zh-CN"/>
        </w:rPr>
        <w:fldChar w:fldCharType="end"/>
      </w:r>
      <w:r w:rsidR="005200E4">
        <w:rPr>
          <w:rFonts w:eastAsiaTheme="minorEastAsia" w:hint="eastAsia"/>
          <w:lang w:eastAsia="zh-CN"/>
        </w:rPr>
        <w:t xml:space="preserve"> to calculat</w:t>
      </w:r>
      <w:r w:rsidR="00911A48">
        <w:rPr>
          <w:rFonts w:eastAsiaTheme="minorEastAsia" w:hint="eastAsia"/>
          <w:lang w:eastAsia="zh-CN"/>
        </w:rPr>
        <w:t>e the main effects of animal-related and manmade-related activations contrasting with baseline conditions (see SI-Figure).</w:t>
      </w:r>
      <w:r w:rsidR="006B49D9">
        <w:rPr>
          <w:rFonts w:eastAsiaTheme="minorEastAsia" w:hint="eastAsia"/>
          <w:lang w:eastAsia="zh-CN"/>
        </w:rPr>
        <w:t xml:space="preserve"> </w:t>
      </w:r>
      <w:r w:rsidR="004C3A2A">
        <w:rPr>
          <w:rFonts w:hint="eastAsia"/>
          <w:lang w:eastAsia="zh-CN"/>
        </w:rPr>
        <w:t xml:space="preserve">The </w:t>
      </w:r>
      <w:r w:rsidR="00072797">
        <w:rPr>
          <w:rFonts w:eastAsiaTheme="minorEastAsia" w:hint="eastAsia"/>
          <w:lang w:eastAsia="zh-CN"/>
        </w:rPr>
        <w:t xml:space="preserve">resultant main-effect </w:t>
      </w:r>
      <w:r w:rsidR="00072797">
        <w:rPr>
          <w:rFonts w:hint="eastAsia"/>
          <w:lang w:eastAsia="zh-CN"/>
        </w:rPr>
        <w:t>ALE maps</w:t>
      </w:r>
      <w:r w:rsidR="004C3A2A">
        <w:rPr>
          <w:rFonts w:hint="eastAsia"/>
          <w:lang w:eastAsia="zh-CN"/>
        </w:rPr>
        <w:t xml:space="preserve"> were</w:t>
      </w:r>
      <w:r w:rsidR="00072797">
        <w:rPr>
          <w:rFonts w:eastAsiaTheme="minorEastAsia" w:hint="eastAsia"/>
          <w:lang w:eastAsia="zh-CN"/>
        </w:rPr>
        <w:t xml:space="preserve"> then</w:t>
      </w:r>
      <w:r w:rsidR="004C3A2A">
        <w:rPr>
          <w:rFonts w:hint="eastAsia"/>
          <w:lang w:eastAsia="zh-CN"/>
        </w:rPr>
        <w:t xml:space="preserve"> used to unveil cortical regions that yielded greater activation for both semantic categories (conjunction analysis) as well as the concordance of loci showing </w:t>
      </w:r>
      <w:r w:rsidR="004C3A2A">
        <w:rPr>
          <w:rFonts w:eastAsiaTheme="minorEastAsia" w:hint="eastAsia"/>
          <w:lang w:eastAsia="zh-CN"/>
        </w:rPr>
        <w:t>preferential</w:t>
      </w:r>
      <w:r w:rsidR="004C3A2A">
        <w:rPr>
          <w:rFonts w:hint="eastAsia"/>
          <w:lang w:eastAsia="zh-CN"/>
        </w:rPr>
        <w:t xml:space="preserve"> activation patterns for animal</w:t>
      </w:r>
      <w:r w:rsidR="004C3A2A">
        <w:rPr>
          <w:rFonts w:eastAsiaTheme="minorEastAsia" w:hint="eastAsia"/>
          <w:lang w:eastAsia="zh-CN"/>
        </w:rPr>
        <w:t xml:space="preserve"> concepts over the </w:t>
      </w:r>
      <w:r w:rsidR="004C3A2A">
        <w:rPr>
          <w:rFonts w:hint="eastAsia"/>
          <w:lang w:eastAsia="zh-CN"/>
        </w:rPr>
        <w:t xml:space="preserve">manmade </w:t>
      </w:r>
      <w:r w:rsidR="004C3A2A">
        <w:rPr>
          <w:rFonts w:eastAsiaTheme="minorEastAsia" w:hint="eastAsia"/>
          <w:lang w:eastAsia="zh-CN"/>
        </w:rPr>
        <w:t>ones and vice versa</w:t>
      </w:r>
      <w:r w:rsidR="004C3A2A">
        <w:rPr>
          <w:rFonts w:hint="eastAsia"/>
          <w:lang w:eastAsia="zh-CN"/>
        </w:rPr>
        <w:t xml:space="preserve">. </w:t>
      </w:r>
    </w:p>
    <w:p w:rsidR="007754D9" w:rsidRPr="000B6F58" w:rsidRDefault="00090F65" w:rsidP="00C535E6">
      <w:pPr>
        <w:pStyle w:val="Paragraph"/>
        <w:ind w:firstLineChars="200" w:firstLine="480"/>
        <w:rPr>
          <w:rFonts w:eastAsiaTheme="minorEastAsia"/>
          <w:lang w:eastAsia="zh-CN"/>
        </w:rPr>
      </w:pPr>
      <w:r>
        <w:rPr>
          <w:rFonts w:hint="eastAsia"/>
          <w:lang w:eastAsia="zh-CN"/>
        </w:rPr>
        <w:t>The common regions</w:t>
      </w:r>
      <w:r w:rsidR="004C3A2A">
        <w:rPr>
          <w:rFonts w:eastAsiaTheme="minorEastAsia" w:hint="eastAsia"/>
          <w:lang w:eastAsia="zh-CN"/>
        </w:rPr>
        <w:t xml:space="preserve"> </w:t>
      </w:r>
      <w:r w:rsidR="004C3A2A">
        <w:rPr>
          <w:rFonts w:hint="eastAsia"/>
          <w:lang w:eastAsia="zh-CN"/>
        </w:rPr>
        <w:t>activated for both categories include</w:t>
      </w:r>
      <w:r w:rsidR="004C3A2A">
        <w:rPr>
          <w:lang w:eastAsia="zh-CN"/>
        </w:rPr>
        <w:t>d</w:t>
      </w:r>
      <w:r w:rsidR="004C3A2A">
        <w:rPr>
          <w:rFonts w:hint="eastAsia"/>
          <w:lang w:eastAsia="zh-CN"/>
        </w:rPr>
        <w:t xml:space="preserve"> only bilateral fusiform gyrus and the inferior frontal gyrus</w:t>
      </w:r>
      <w:r w:rsidR="00CC6542">
        <w:rPr>
          <w:rFonts w:eastAsiaTheme="minorEastAsia" w:hint="eastAsia"/>
          <w:lang w:eastAsia="zh-CN"/>
        </w:rPr>
        <w:t xml:space="preserve"> (see Figure 1</w:t>
      </w:r>
      <w:r w:rsidR="00584054">
        <w:rPr>
          <w:rFonts w:eastAsiaTheme="minorEastAsia" w:hint="eastAsia"/>
          <w:lang w:eastAsia="zh-CN"/>
        </w:rPr>
        <w:t xml:space="preserve"> and Table S1</w:t>
      </w:r>
      <w:r w:rsidR="00CC6542">
        <w:rPr>
          <w:rFonts w:eastAsiaTheme="minorEastAsia" w:hint="eastAsia"/>
          <w:lang w:eastAsia="zh-CN"/>
        </w:rPr>
        <w:t>)</w:t>
      </w:r>
      <w:r w:rsidR="004C3A2A">
        <w:rPr>
          <w:rFonts w:hint="eastAsia"/>
          <w:lang w:eastAsia="zh-CN"/>
        </w:rPr>
        <w:t xml:space="preserve">. When the ALE map for main effect of animals was contrasted with that of manmade objects, </w:t>
      </w:r>
      <w:r w:rsidR="004C3A2A">
        <w:rPr>
          <w:rFonts w:eastAsiaTheme="minorEastAsia" w:hint="eastAsia"/>
          <w:lang w:eastAsia="zh-CN"/>
        </w:rPr>
        <w:t xml:space="preserve">several </w:t>
      </w:r>
      <w:r w:rsidR="004C3A2A">
        <w:rPr>
          <w:rFonts w:hint="eastAsia"/>
          <w:lang w:eastAsia="zh-CN"/>
        </w:rPr>
        <w:t xml:space="preserve">cortical regions in the posterior </w:t>
      </w:r>
      <w:proofErr w:type="spellStart"/>
      <w:r w:rsidR="004C3A2A">
        <w:rPr>
          <w:rFonts w:hint="eastAsia"/>
          <w:lang w:eastAsia="zh-CN"/>
        </w:rPr>
        <w:t>occipito</w:t>
      </w:r>
      <w:proofErr w:type="spellEnd"/>
      <w:r w:rsidR="004C3A2A">
        <w:rPr>
          <w:rFonts w:hint="eastAsia"/>
          <w:lang w:eastAsia="zh-CN"/>
        </w:rPr>
        <w:t>-temporal conjunctions reliably showed greater activation for animal concepts</w:t>
      </w:r>
      <w:r w:rsidR="00CC6542">
        <w:rPr>
          <w:rFonts w:eastAsiaTheme="minorEastAsia" w:hint="eastAsia"/>
          <w:lang w:eastAsia="zh-CN"/>
        </w:rPr>
        <w:t xml:space="preserve"> (Figure 1 in red)</w:t>
      </w:r>
      <w:r w:rsidR="004C3A2A">
        <w:rPr>
          <w:rFonts w:eastAsiaTheme="minorEastAsia" w:hint="eastAsia"/>
          <w:lang w:eastAsia="zh-CN"/>
        </w:rPr>
        <w:t>, including</w:t>
      </w:r>
      <w:r w:rsidR="004C3A2A">
        <w:rPr>
          <w:rFonts w:hint="eastAsia"/>
          <w:lang w:eastAsia="zh-CN"/>
        </w:rPr>
        <w:t xml:space="preserve"> right </w:t>
      </w:r>
      <w:r w:rsidR="005010E3">
        <w:rPr>
          <w:rFonts w:eastAsiaTheme="minorEastAsia" w:hint="eastAsia"/>
          <w:lang w:eastAsia="zh-CN"/>
        </w:rPr>
        <w:t xml:space="preserve">posterior </w:t>
      </w:r>
      <w:r w:rsidR="004C3A2A">
        <w:rPr>
          <w:rFonts w:hint="eastAsia"/>
          <w:lang w:eastAsia="zh-CN"/>
        </w:rPr>
        <w:t>fusiform gyrus</w:t>
      </w:r>
      <w:r w:rsidR="005010E3">
        <w:rPr>
          <w:rFonts w:eastAsiaTheme="minorEastAsia" w:hint="eastAsia"/>
          <w:lang w:eastAsia="zh-CN"/>
        </w:rPr>
        <w:t xml:space="preserve"> (pFG)</w:t>
      </w:r>
      <w:r w:rsidR="004C3A2A">
        <w:rPr>
          <w:rFonts w:hint="eastAsia"/>
          <w:lang w:eastAsia="zh-CN"/>
        </w:rPr>
        <w:t>, superior temporal gyrus and middle temporal gyrus</w:t>
      </w:r>
      <w:r w:rsidR="005010E3">
        <w:rPr>
          <w:rFonts w:eastAsiaTheme="minorEastAsia" w:hint="eastAsia"/>
          <w:lang w:eastAsia="zh-CN"/>
        </w:rPr>
        <w:t xml:space="preserve"> (STG/MTG)</w:t>
      </w:r>
      <w:r w:rsidR="004C3A2A">
        <w:rPr>
          <w:rFonts w:hint="eastAsia"/>
          <w:lang w:eastAsia="zh-CN"/>
        </w:rPr>
        <w:t xml:space="preserve"> in the right hemisphere, and the </w:t>
      </w:r>
      <w:r w:rsidR="004C3A2A">
        <w:rPr>
          <w:rFonts w:eastAsiaTheme="minorEastAsia" w:hint="eastAsia"/>
          <w:lang w:eastAsia="zh-CN"/>
        </w:rPr>
        <w:t xml:space="preserve">left </w:t>
      </w:r>
      <w:r w:rsidR="004C3A2A">
        <w:rPr>
          <w:rFonts w:hint="eastAsia"/>
          <w:lang w:eastAsia="zh-CN"/>
        </w:rPr>
        <w:t>medial occipital gyrus (</w:t>
      </w:r>
      <w:r w:rsidR="005010E3">
        <w:rPr>
          <w:rFonts w:eastAsiaTheme="minorEastAsia" w:hint="eastAsia"/>
          <w:lang w:eastAsia="zh-CN"/>
        </w:rPr>
        <w:t>MOG</w:t>
      </w:r>
      <w:r w:rsidR="00CC6542">
        <w:rPr>
          <w:rFonts w:eastAsiaTheme="minorEastAsia" w:hint="eastAsia"/>
          <w:lang w:eastAsia="zh-CN"/>
        </w:rPr>
        <w:t>)</w:t>
      </w:r>
      <w:r w:rsidR="004C3A2A">
        <w:rPr>
          <w:rFonts w:hint="eastAsia"/>
          <w:lang w:eastAsia="zh-CN"/>
        </w:rPr>
        <w:t xml:space="preserve">. When the ALE map for manmade objects was compared to that of animal concepts, a somewhat different picture was </w:t>
      </w:r>
      <w:r w:rsidR="000B6F58">
        <w:rPr>
          <w:rFonts w:eastAsiaTheme="minorEastAsia" w:hint="eastAsia"/>
          <w:lang w:eastAsia="zh-CN"/>
        </w:rPr>
        <w:t>uncover</w:t>
      </w:r>
      <w:r w:rsidR="004C3A2A">
        <w:rPr>
          <w:rFonts w:hint="eastAsia"/>
          <w:lang w:eastAsia="zh-CN"/>
        </w:rPr>
        <w:t>ed</w:t>
      </w:r>
      <w:r w:rsidR="004C3A2A">
        <w:rPr>
          <w:lang w:eastAsia="zh-CN"/>
        </w:rPr>
        <w:t>:</w:t>
      </w:r>
      <w:r w:rsidR="004C3A2A">
        <w:rPr>
          <w:rFonts w:hint="eastAsia"/>
          <w:lang w:eastAsia="zh-CN"/>
        </w:rPr>
        <w:t xml:space="preserve"> </w:t>
      </w:r>
      <w:r w:rsidR="004C3A2A">
        <w:rPr>
          <w:lang w:eastAsia="zh-CN"/>
        </w:rPr>
        <w:t xml:space="preserve">in addition to </w:t>
      </w:r>
      <w:r w:rsidR="004C3A2A">
        <w:rPr>
          <w:rFonts w:hint="eastAsia"/>
          <w:lang w:eastAsia="zh-CN"/>
        </w:rPr>
        <w:t xml:space="preserve">the medial aspect of </w:t>
      </w:r>
      <w:r w:rsidR="005010E3">
        <w:rPr>
          <w:rFonts w:eastAsiaTheme="minorEastAsia" w:hint="eastAsia"/>
          <w:lang w:eastAsia="zh-CN"/>
        </w:rPr>
        <w:t>pFG</w:t>
      </w:r>
      <w:r w:rsidR="004C3A2A">
        <w:rPr>
          <w:rFonts w:hint="eastAsia"/>
          <w:lang w:eastAsia="zh-CN"/>
        </w:rPr>
        <w:t xml:space="preserve"> on both sides, the</w:t>
      </w:r>
      <w:r w:rsidR="000B6F58">
        <w:rPr>
          <w:lang w:eastAsia="zh-CN"/>
        </w:rPr>
        <w:t xml:space="preserve"> contrast </w:t>
      </w:r>
      <w:r w:rsidR="000B6F58">
        <w:rPr>
          <w:rFonts w:eastAsiaTheme="minorEastAsia" w:hint="eastAsia"/>
          <w:lang w:eastAsia="zh-CN"/>
        </w:rPr>
        <w:t>revealed</w:t>
      </w:r>
      <w:r w:rsidR="004C3A2A">
        <w:rPr>
          <w:lang w:eastAsia="zh-CN"/>
        </w:rPr>
        <w:t xml:space="preserve"> greater activation for manmade objects</w:t>
      </w:r>
      <w:r w:rsidR="004C3A2A">
        <w:rPr>
          <w:rFonts w:hint="eastAsia"/>
          <w:lang w:eastAsia="zh-CN"/>
        </w:rPr>
        <w:t xml:space="preserve"> in the left middle temporal gyrus/inferior temporal gyrus</w:t>
      </w:r>
      <w:r w:rsidR="005010E3">
        <w:rPr>
          <w:rFonts w:eastAsiaTheme="minorEastAsia" w:hint="eastAsia"/>
          <w:lang w:eastAsia="zh-CN"/>
        </w:rPr>
        <w:t xml:space="preserve"> (MTG/ITG)</w:t>
      </w:r>
      <w:r w:rsidR="004C3A2A">
        <w:rPr>
          <w:rFonts w:hint="eastAsia"/>
          <w:lang w:eastAsia="zh-CN"/>
        </w:rPr>
        <w:t xml:space="preserve"> and inferior parietal lobule</w:t>
      </w:r>
      <w:r w:rsidR="005010E3">
        <w:rPr>
          <w:rFonts w:eastAsiaTheme="minorEastAsia" w:hint="eastAsia"/>
          <w:lang w:eastAsia="zh-CN"/>
        </w:rPr>
        <w:t xml:space="preserve"> (IPL)</w:t>
      </w:r>
      <w:r w:rsidR="004C3A2A">
        <w:rPr>
          <w:rFonts w:hint="eastAsia"/>
          <w:lang w:eastAsia="zh-CN"/>
        </w:rPr>
        <w:t xml:space="preserve">, especially the supramarginal gyrus. It seems that manmade objects recruit a more distributed neurocognitive network </w:t>
      </w:r>
      <w:r w:rsidR="004C3A2A">
        <w:rPr>
          <w:lang w:eastAsia="zh-CN"/>
        </w:rPr>
        <w:t>that incorporates regions in</w:t>
      </w:r>
      <w:r w:rsidR="004C3A2A">
        <w:rPr>
          <w:rFonts w:hint="eastAsia"/>
          <w:lang w:eastAsia="zh-CN"/>
        </w:rPr>
        <w:t xml:space="preserve"> occipital, temporal, and parietal </w:t>
      </w:r>
      <w:r w:rsidR="004C3A2A">
        <w:rPr>
          <w:lang w:eastAsia="zh-CN"/>
        </w:rPr>
        <w:t>cortices that are less engaged by animal concepts</w:t>
      </w:r>
      <w:r w:rsidR="004C3A2A">
        <w:rPr>
          <w:rFonts w:hint="eastAsia"/>
          <w:lang w:eastAsia="zh-CN"/>
        </w:rPr>
        <w:t>.</w:t>
      </w:r>
      <w:r w:rsidR="000B6F58">
        <w:rPr>
          <w:rFonts w:eastAsiaTheme="minorEastAsia" w:hint="eastAsia"/>
          <w:lang w:eastAsia="zh-CN"/>
        </w:rPr>
        <w:t xml:space="preserve"> </w:t>
      </w:r>
    </w:p>
    <w:p w:rsidR="00FD157B" w:rsidRDefault="00C535E6" w:rsidP="00FD157B">
      <w:pPr>
        <w:pStyle w:val="Paragraph"/>
        <w:ind w:firstLineChars="200" w:firstLine="480"/>
        <w:rPr>
          <w:rFonts w:eastAsiaTheme="minorEastAsia"/>
          <w:lang w:eastAsia="zh-CN"/>
        </w:rPr>
      </w:pPr>
      <w:r>
        <w:rPr>
          <w:rFonts w:eastAsiaTheme="minorEastAsia" w:hint="eastAsia"/>
          <w:lang w:eastAsia="zh-CN"/>
        </w:rPr>
        <w:t xml:space="preserve">The ALE meta-analysis </w:t>
      </w:r>
      <w:r w:rsidR="00186769">
        <w:rPr>
          <w:rFonts w:eastAsiaTheme="minorEastAsia" w:hint="eastAsia"/>
          <w:lang w:eastAsia="zh-CN"/>
        </w:rPr>
        <w:t xml:space="preserve">provided </w:t>
      </w:r>
      <w:r w:rsidR="005010E3">
        <w:rPr>
          <w:rFonts w:eastAsiaTheme="minorEastAsia"/>
          <w:lang w:eastAsia="zh-CN"/>
        </w:rPr>
        <w:t>empirical</w:t>
      </w:r>
      <w:r w:rsidR="005010E3">
        <w:rPr>
          <w:rFonts w:eastAsiaTheme="minorEastAsia" w:hint="eastAsia"/>
          <w:lang w:eastAsia="zh-CN"/>
        </w:rPr>
        <w:t xml:space="preserve"> evidence </w:t>
      </w:r>
      <w:r w:rsidR="005010E3">
        <w:rPr>
          <w:rFonts w:eastAsiaTheme="minorEastAsia"/>
          <w:lang w:eastAsia="zh-CN"/>
        </w:rPr>
        <w:t>that</w:t>
      </w:r>
      <w:r w:rsidR="005010E3">
        <w:rPr>
          <w:rFonts w:eastAsiaTheme="minorEastAsia" w:hint="eastAsia"/>
          <w:lang w:eastAsia="zh-CN"/>
        </w:rPr>
        <w:t xml:space="preserve"> several cortical regions involves in category-sensitive representations of animals and manmade objects. </w:t>
      </w:r>
      <w:r w:rsidR="00C14B53">
        <w:rPr>
          <w:rFonts w:eastAsiaTheme="minorEastAsia" w:hint="eastAsia"/>
          <w:lang w:eastAsia="zh-CN"/>
        </w:rPr>
        <w:t>Animal-related activation</w:t>
      </w:r>
      <w:r w:rsidR="00204242">
        <w:rPr>
          <w:rFonts w:eastAsiaTheme="minorEastAsia" w:hint="eastAsia"/>
          <w:lang w:eastAsia="zh-CN"/>
        </w:rPr>
        <w:t>s are generally related to ventral stream for visual processing: (a)</w:t>
      </w:r>
      <w:r w:rsidR="00FD0311">
        <w:rPr>
          <w:rFonts w:eastAsiaTheme="minorEastAsia" w:hint="eastAsia"/>
          <w:lang w:eastAsia="zh-CN"/>
        </w:rPr>
        <w:t xml:space="preserve"> lateral pFG was</w:t>
      </w:r>
      <w:r w:rsidR="00204242">
        <w:rPr>
          <w:rFonts w:eastAsiaTheme="minorEastAsia" w:hint="eastAsia"/>
          <w:lang w:eastAsia="zh-CN"/>
        </w:rPr>
        <w:t xml:space="preserve"> revealed in</w:t>
      </w:r>
      <w:r w:rsidR="00BC1D7A">
        <w:rPr>
          <w:rFonts w:eastAsiaTheme="minorEastAsia" w:hint="eastAsia"/>
          <w:lang w:eastAsia="zh-CN"/>
        </w:rPr>
        <w:t xml:space="preserve"> </w:t>
      </w:r>
      <w:r w:rsidR="00204242">
        <w:rPr>
          <w:rFonts w:eastAsiaTheme="minorEastAsia" w:hint="eastAsia"/>
          <w:lang w:eastAsia="zh-CN"/>
        </w:rPr>
        <w:t xml:space="preserve">both main-effect </w:t>
      </w:r>
      <w:r w:rsidR="00BC1D7A">
        <w:rPr>
          <w:rFonts w:eastAsiaTheme="minorEastAsia" w:hint="eastAsia"/>
          <w:lang w:eastAsia="zh-CN"/>
        </w:rPr>
        <w:t>and contrast ALE maps, although the category-sensitive activation seem</w:t>
      </w:r>
      <w:r w:rsidR="00204242">
        <w:rPr>
          <w:rFonts w:eastAsiaTheme="minorEastAsia" w:hint="eastAsia"/>
          <w:lang w:eastAsia="zh-CN"/>
        </w:rPr>
        <w:t>s to</w:t>
      </w:r>
      <w:r w:rsidR="00BC1D7A">
        <w:rPr>
          <w:rFonts w:eastAsiaTheme="minorEastAsia" w:hint="eastAsia"/>
          <w:lang w:eastAsia="zh-CN"/>
        </w:rPr>
        <w:t xml:space="preserve"> </w:t>
      </w:r>
      <w:r w:rsidR="00204242">
        <w:rPr>
          <w:rFonts w:eastAsiaTheme="minorEastAsia" w:hint="eastAsia"/>
          <w:lang w:eastAsia="zh-CN"/>
        </w:rPr>
        <w:t xml:space="preserve">greatly </w:t>
      </w:r>
      <w:r w:rsidR="00BC1D7A">
        <w:rPr>
          <w:rFonts w:eastAsiaTheme="minorEastAsia" w:hint="eastAsia"/>
          <w:lang w:eastAsia="zh-CN"/>
        </w:rPr>
        <w:t>overlap</w:t>
      </w:r>
      <w:r w:rsidR="00204242">
        <w:rPr>
          <w:rFonts w:eastAsiaTheme="minorEastAsia" w:hint="eastAsia"/>
          <w:lang w:eastAsia="zh-CN"/>
        </w:rPr>
        <w:t xml:space="preserve"> with manmade-related activation</w:t>
      </w:r>
      <w:r w:rsidR="00FD0311">
        <w:rPr>
          <w:rFonts w:eastAsiaTheme="minorEastAsia" w:hint="eastAsia"/>
          <w:lang w:eastAsia="zh-CN"/>
        </w:rPr>
        <w:t xml:space="preserve"> in the left hemisphere; (b)</w:t>
      </w:r>
      <w:r w:rsidR="00CC6542">
        <w:rPr>
          <w:rFonts w:eastAsiaTheme="minorEastAsia" w:hint="eastAsia"/>
          <w:lang w:eastAsia="zh-CN"/>
        </w:rPr>
        <w:t xml:space="preserve"> l</w:t>
      </w:r>
      <w:r w:rsidR="00C14B53">
        <w:rPr>
          <w:rFonts w:eastAsiaTheme="minorEastAsia" w:hint="eastAsia"/>
          <w:lang w:eastAsia="zh-CN"/>
        </w:rPr>
        <w:t xml:space="preserve">eft </w:t>
      </w:r>
      <w:r w:rsidR="00CC6542">
        <w:rPr>
          <w:rFonts w:eastAsiaTheme="minorEastAsia" w:hint="eastAsia"/>
          <w:lang w:eastAsia="zh-CN"/>
        </w:rPr>
        <w:t xml:space="preserve">MOG </w:t>
      </w:r>
      <w:r w:rsidR="00420174">
        <w:rPr>
          <w:rFonts w:eastAsiaTheme="minorEastAsia" w:hint="eastAsia"/>
          <w:lang w:eastAsia="zh-CN"/>
        </w:rPr>
        <w:t xml:space="preserve">is likely to result from difference in visual properties (e.g., complexity) for early visual processing </w:t>
      </w:r>
      <w:r w:rsidR="005D1A3C">
        <w:rPr>
          <w:rFonts w:eastAsiaTheme="minorEastAsia"/>
          <w:lang w:eastAsia="zh-CN"/>
        </w:rPr>
        <w:fldChar w:fldCharType="begin"/>
      </w:r>
      <w:r w:rsidR="00075976">
        <w:rPr>
          <w:rFonts w:eastAsiaTheme="minorEastAsia"/>
          <w:lang w:eastAsia="zh-CN"/>
        </w:rPr>
        <w:instrText xml:space="preserve"> ADDIN EN.CITE &lt;EndNote&gt;&lt;Cite&gt;&lt;Author&gt;Chen&lt;/Author&gt;&lt;Year&gt;2014&lt;/Year&gt;&lt;RecNum&gt;1157&lt;/RecNum&gt;&lt;DisplayText&gt;(Chen &amp;amp; Rogers, 2014)&lt;/DisplayText&gt;&lt;record&gt;&lt;rec-number&gt;1157&lt;/rec-number&gt;&lt;foreign-keys&gt;&lt;key app="EN" db-id="w2vfvr2wlz2vzfe9sscp0ff7f0pardxptwdw"&gt;1157</w:instrText>
      </w:r>
      <w:r w:rsidR="00075976">
        <w:rPr>
          <w:rFonts w:eastAsiaTheme="minorEastAsia" w:hint="eastAsia"/>
          <w:lang w:eastAsia="zh-CN"/>
        </w:rPr>
        <w:instrText>&lt;/key&gt;&lt;/foreign-keys&gt;&lt;ref-type name="Journal Article"&gt;17&lt;/ref-type&gt;&lt;contributors&gt;&lt;authors&gt;&lt;author&gt;Chen, Lang&lt;/author&gt;&lt;author&gt;Rogers, T. T.&lt;/author&gt;&lt;/authors&gt;&lt;/contributors&gt;&lt;titles&gt;&lt;title&gt;Revisiting domain</w:instrText>
      </w:r>
      <w:r w:rsidR="00075976">
        <w:rPr>
          <w:rFonts w:eastAsiaTheme="minorEastAsia" w:hint="eastAsia"/>
          <w:lang w:eastAsia="zh-CN"/>
        </w:rPr>
        <w:instrText>‐</w:instrText>
      </w:r>
      <w:r w:rsidR="00075976">
        <w:rPr>
          <w:rFonts w:eastAsiaTheme="minorEastAsia" w:hint="eastAsia"/>
          <w:lang w:eastAsia="zh-CN"/>
        </w:rPr>
        <w:instrText>general accounts of category specificity in mind a</w:instrText>
      </w:r>
      <w:r w:rsidR="00075976">
        <w:rPr>
          <w:rFonts w:eastAsiaTheme="minorEastAsia"/>
          <w:lang w:eastAsia="zh-CN"/>
        </w:rPr>
        <w:instrText>nd brain&lt;/title&gt;&lt;secondary-title&gt;Wiley Interdisciplinary Reviews: Cognitive Science&lt;/secondary-title&gt;&lt;/titles&gt;&lt;periodical&gt;&lt;full-title&gt;Wiley Interdisciplinary Reviews: Cognitive Science&lt;/full-title&gt;&lt;/periodical&gt;&lt;pages&gt;327-344&lt;/pages&gt;&lt;volume&gt;5&lt;/volume&gt;&lt;number&gt;3&lt;/number&gt;&lt;dates&gt;&lt;year&gt;2014&lt;/year&gt;&lt;/dates&gt;&lt;isbn&gt;1939-5086&lt;/isbn&gt;&lt;urls&gt;&lt;/urls&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13" w:tooltip="Chen, 2014 #1157" w:history="1">
        <w:r w:rsidR="00F22FF5">
          <w:rPr>
            <w:rFonts w:eastAsiaTheme="minorEastAsia"/>
            <w:noProof/>
            <w:lang w:eastAsia="zh-CN"/>
          </w:rPr>
          <w:t>Chen &amp; Rogers, 2014</w:t>
        </w:r>
      </w:hyperlink>
      <w:r w:rsidR="00075976">
        <w:rPr>
          <w:rFonts w:eastAsiaTheme="minorEastAsia"/>
          <w:noProof/>
          <w:lang w:eastAsia="zh-CN"/>
        </w:rPr>
        <w:t>)</w:t>
      </w:r>
      <w:r w:rsidR="005D1A3C">
        <w:rPr>
          <w:rFonts w:eastAsiaTheme="minorEastAsia"/>
          <w:lang w:eastAsia="zh-CN"/>
        </w:rPr>
        <w:fldChar w:fldCharType="end"/>
      </w:r>
      <w:r w:rsidR="00FD0311">
        <w:rPr>
          <w:rFonts w:eastAsiaTheme="minorEastAsia" w:hint="eastAsia"/>
          <w:lang w:eastAsia="zh-CN"/>
        </w:rPr>
        <w:t>; and (c)</w:t>
      </w:r>
      <w:r w:rsidR="00420174">
        <w:rPr>
          <w:rFonts w:eastAsiaTheme="minorEastAsia" w:hint="eastAsia"/>
          <w:lang w:eastAsia="zh-CN"/>
        </w:rPr>
        <w:t xml:space="preserve"> </w:t>
      </w:r>
      <w:r w:rsidR="00FD0311">
        <w:rPr>
          <w:rFonts w:eastAsiaTheme="minorEastAsia" w:hint="eastAsia"/>
          <w:lang w:eastAsia="zh-CN"/>
        </w:rPr>
        <w:t>a</w:t>
      </w:r>
      <w:r w:rsidR="00C14B53">
        <w:rPr>
          <w:rFonts w:eastAsiaTheme="minorEastAsia" w:hint="eastAsia"/>
          <w:lang w:eastAsia="zh-CN"/>
        </w:rPr>
        <w:t>ctivation around the superior temporal sulcus (STS) has been observed in the current meta-analysis on the right hemisphere</w:t>
      </w:r>
      <w:r w:rsidR="00584054">
        <w:rPr>
          <w:rFonts w:eastAsiaTheme="minorEastAsia" w:hint="eastAsia"/>
          <w:lang w:eastAsia="zh-CN"/>
        </w:rPr>
        <w:t xml:space="preserve"> (see Figure S1)</w:t>
      </w:r>
      <w:r w:rsidR="00C14B53">
        <w:rPr>
          <w:rFonts w:eastAsiaTheme="minorEastAsia" w:hint="eastAsia"/>
          <w:lang w:eastAsia="zh-CN"/>
        </w:rPr>
        <w:t xml:space="preserve">, and is largely driven by a few studies employing animation or video clips as stimuli for biological motions </w:t>
      </w:r>
      <w:r w:rsidR="005D1A3C">
        <w:rPr>
          <w:rFonts w:eastAsiaTheme="minorEastAsia"/>
          <w:lang w:eastAsia="zh-CN"/>
        </w:rPr>
        <w:fldChar w:fldCharType="begin"/>
      </w:r>
      <w:r w:rsidR="00075976">
        <w:rPr>
          <w:rFonts w:eastAsiaTheme="minorEastAsia"/>
          <w:lang w:eastAsia="zh-CN"/>
        </w:rPr>
        <w:instrText xml:space="preserve"> ADDIN EN.CITE &lt;EndNote&gt;&lt;Cite&gt;&lt;Author&gt;Grossman&lt;/Author&gt;&lt;Year&gt;2002&lt;/Year&gt;&lt;RecNum&gt;1037&lt;/RecNum&gt;&lt;DisplayText&gt;(Grossman &amp;amp; Blake, 2002; Martin &amp;amp; Weisberg, 2003)&lt;/DisplayText&gt;&lt;record&gt;&lt;rec-number&gt;1037&lt;/rec-number&gt;&lt;foreign-keys&gt;&lt;key app="EN" db-id="w2vfvr2wlz2vzfe9sscp0ff7f0pardxptwdw"&gt;1037&lt;/key&gt;&lt;/foreign-keys&gt;&lt;ref-type name="Journal Article"&gt;17&lt;/ref-type&gt;&lt;contributors&gt;&lt;authors&gt;&lt;author&gt;Grossman, Emily D&lt;/author&gt;&lt;author&gt;Blake, Randolph&lt;/author&gt;&lt;/authors&gt;&lt;/contributors&gt;&lt;titles&gt;&lt;title&gt;Brain areas active during visual perception of biological motion&lt;/title&gt;&lt;secondary-title&gt;Neuron&lt;/secondary-title&gt;&lt;/titles&gt;&lt;periodical&gt;&lt;full-title&gt;Neuron&lt;/full-title&gt;&lt;abbr-1&gt;Neuron&lt;/abbr-1&gt;&lt;/periodical&gt;&lt;pages&gt;1167-1175&lt;/pages&gt;&lt;volume&gt;35&lt;/volume&gt;&lt;number&gt;6&lt;/number&gt;&lt;dates&gt;&lt;year&gt;2002&lt;/year&gt;&lt;/dates&gt;&lt;isbn&gt;0896-6273&lt;/isbn&gt;&lt;urls&gt;&lt;/urls&gt;&lt;/record&gt;&lt;/Cite&gt;&lt;Cite&gt;&lt;Author&gt;Martin&lt;/Author&gt;&lt;Year&gt;2003&lt;/Year&gt;&lt;RecNum&gt;1042&lt;/RecNum&gt;&lt;record&gt;&lt;rec-number&gt;1042&lt;/rec-number&gt;&lt;foreign-keys&gt;&lt;key app="EN" db-id="w2vfvr2wlz2vzfe9sscp0ff7f0pardxptwdw"&gt;1042&lt;/key&gt;&lt;/foreign-keys&gt;&lt;ref-type name="Journal Article"&gt;17&lt;/ref-type&gt;&lt;contributors&gt;&lt;authors&gt;&lt;author&gt;Martin, Alex&lt;/author&gt;&lt;author&gt;Weisberg, Jill&lt;/author&gt;&lt;/authors&gt;&lt;/contributors&gt;&lt;titles&gt;&lt;title&gt;Neural foundations for understanding social and mechanical concepts&lt;/title&gt;&lt;secondary-title&gt;Cognitive Neuropsychology&lt;/secondary-title&gt;&lt;/titles&gt;&lt;periodical&gt;&lt;full-title&gt;Cognitive Neuropsychology&lt;/full-title&gt;&lt;/periodical&gt;&lt;pages&gt;575-587&lt;/pages&gt;&lt;volume&gt;20&lt;/volume&gt;&lt;number&gt;3-6&lt;/number&gt;&lt;dates&gt;&lt;year&gt;2003&lt;/year&gt;&lt;/dates&gt;&lt;isbn&gt;0264-3294&lt;/isbn&gt;&lt;urls&gt;&lt;/urls&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23" w:tooltip="Grossman, 2002 #1037" w:history="1">
        <w:r w:rsidR="00F22FF5">
          <w:rPr>
            <w:rFonts w:eastAsiaTheme="minorEastAsia"/>
            <w:noProof/>
            <w:lang w:eastAsia="zh-CN"/>
          </w:rPr>
          <w:t>Grossman &amp; Blake, 2002</w:t>
        </w:r>
      </w:hyperlink>
      <w:r w:rsidR="00075976">
        <w:rPr>
          <w:rFonts w:eastAsiaTheme="minorEastAsia"/>
          <w:noProof/>
          <w:lang w:eastAsia="zh-CN"/>
        </w:rPr>
        <w:t xml:space="preserve">; </w:t>
      </w:r>
      <w:hyperlink w:anchor="_ENREF_38" w:tooltip="Martin, 2003 #1042" w:history="1">
        <w:r w:rsidR="00F22FF5">
          <w:rPr>
            <w:rFonts w:eastAsiaTheme="minorEastAsia"/>
            <w:noProof/>
            <w:lang w:eastAsia="zh-CN"/>
          </w:rPr>
          <w:t>Martin &amp; Weisberg, 2003</w:t>
        </w:r>
      </w:hyperlink>
      <w:r w:rsidR="00075976">
        <w:rPr>
          <w:rFonts w:eastAsiaTheme="minorEastAsia"/>
          <w:noProof/>
          <w:lang w:eastAsia="zh-CN"/>
        </w:rPr>
        <w:t>)</w:t>
      </w:r>
      <w:r w:rsidR="005D1A3C">
        <w:rPr>
          <w:rFonts w:eastAsiaTheme="minorEastAsia"/>
          <w:lang w:eastAsia="zh-CN"/>
        </w:rPr>
        <w:fldChar w:fldCharType="end"/>
      </w:r>
      <w:r w:rsidR="00C14B53">
        <w:rPr>
          <w:rFonts w:eastAsiaTheme="minorEastAsia" w:hint="eastAsia"/>
          <w:lang w:eastAsia="zh-CN"/>
        </w:rPr>
        <w:t xml:space="preserve">. </w:t>
      </w:r>
      <w:r w:rsidR="00FD0311">
        <w:rPr>
          <w:rFonts w:eastAsiaTheme="minorEastAsia" w:hint="eastAsia"/>
          <w:lang w:eastAsia="zh-CN"/>
        </w:rPr>
        <w:t xml:space="preserve">Manmade </w:t>
      </w:r>
      <w:r w:rsidR="00FD0311">
        <w:rPr>
          <w:rFonts w:eastAsiaTheme="minorEastAsia"/>
          <w:lang w:eastAsia="zh-CN"/>
        </w:rPr>
        <w:t>objects</w:t>
      </w:r>
      <w:r w:rsidR="00FD0311">
        <w:rPr>
          <w:rFonts w:eastAsiaTheme="minorEastAsia" w:hint="eastAsia"/>
          <w:lang w:eastAsia="zh-CN"/>
        </w:rPr>
        <w:t xml:space="preserve">, by contrast, yield a distributed cortical network including </w:t>
      </w:r>
      <w:r w:rsidR="00C22D95">
        <w:rPr>
          <w:rFonts w:eastAsiaTheme="minorEastAsia" w:hint="eastAsia"/>
          <w:lang w:eastAsia="zh-CN"/>
        </w:rPr>
        <w:t xml:space="preserve">medial pFG which is sensitive to distinct </w:t>
      </w:r>
      <w:r w:rsidR="00C22D95">
        <w:rPr>
          <w:rFonts w:eastAsiaTheme="minorEastAsia"/>
          <w:lang w:eastAsia="zh-CN"/>
        </w:rPr>
        <w:t>visual</w:t>
      </w:r>
      <w:r w:rsidR="00C22D95">
        <w:rPr>
          <w:rFonts w:eastAsiaTheme="minorEastAsia" w:hint="eastAsia"/>
          <w:lang w:eastAsia="zh-CN"/>
        </w:rPr>
        <w:t xml:space="preserve"> features </w:t>
      </w:r>
      <w:r w:rsidR="005D1A3C">
        <w:rPr>
          <w:rFonts w:eastAsiaTheme="minorEastAsia"/>
          <w:lang w:eastAsia="zh-CN"/>
        </w:rPr>
        <w:fldChar w:fldCharType="begin"/>
      </w:r>
      <w:r w:rsidR="00075976">
        <w:rPr>
          <w:rFonts w:eastAsiaTheme="minorEastAsia"/>
          <w:lang w:eastAsia="zh-CN"/>
        </w:rPr>
        <w:instrText xml:space="preserve"> ADDIN EN.CITE &lt;EndNote&gt;&lt;Cite&gt;&lt;Author&gt;Mechelli&lt;/Author&gt;&lt;Year&gt;2006&lt;/Year&gt;&lt;RecNum&gt;679&lt;/RecNum&gt;&lt;DisplayText&gt;(Mechelli et al., 2006)&lt;/DisplayText&gt;&lt;record&gt;&lt;rec-number&gt;679&lt;/rec-number&gt;&lt;foreign-keys&gt;&lt;key app="EN" db-id="w2vfvr2wlz2vzfe9sscp0ff7f0pardxptwdw"&gt;679&lt;/key&gt;&lt;/foreign-keys&gt;&lt;ref-type name="Journal Article"&gt;17&lt;/ref-type&gt;&lt;contributors&gt;&lt;authors&gt;&lt;author&gt;Mechelli, A.&lt;/author&gt;&lt;author&gt;Sartori, G.&lt;/author&gt;&lt;author&gt;Orlandi, P.&lt;/author&gt;&lt;author&gt;Price, C. J.&lt;/author&gt;&lt;/authors&gt;&lt;/contributors&gt;&lt;auth-address&gt;Kings Coll London, Inst Psychiat, London SE5 8AF, England. Univ Padua, Dept Psychol, I-35100 Padua, Italy. Inst Neurol, Wellcome Dept Imaging Neurosci, London WC1N 3BG, England.&amp;#xD;Mechelli, A, Kings Coll London, Inst Psychiat, 103 Denmark Hill, London SE5 8AF, England.&amp;#xD;a.mechelli@iop.kcl.ac.uk&lt;/auth-address&gt;&lt;titles&gt;&lt;title&gt;Semantic relevance explains category effects in medial fusiform gyri&lt;/title&gt;&lt;secondary-title&gt;Neuroimage&lt;/secondary-title&gt;&lt;alt-title&gt;Neuroimage&lt;/alt-title&gt;&lt;/titles&gt;&lt;periodical&gt;&lt;full-title&gt;Neuroimage&lt;/full-title&gt;&lt;/periodical&gt;&lt;alt-periodical&gt;&lt;full-title&gt;Neuroimage&lt;/full-title&gt;&lt;/alt-periodical&gt;&lt;pages&gt;992-1002&lt;/pages&gt;&lt;volume&gt;30&lt;/volume&gt;&lt;number&gt;3&lt;/number&gt;&lt;keywords&gt;&lt;keyword&gt;MODALITY SPECIFICITY&lt;/keyword&gt;&lt;keyword&gt;LEXICAL RETRIEVAL&lt;/keyword&gt;&lt;keyword&gt;TEMPORAL CORTEX&lt;/keyword&gt;&lt;keyword&gt;NEURAL&lt;/keyword&gt;&lt;keyword&gt;SYSTEMS&lt;/keyword&gt;&lt;keyword&gt;KNOWLEDGE&lt;/keyword&gt;&lt;keyword&gt;MEMORY&lt;/keyword&gt;&lt;keyword&gt;OBJECTS&lt;/keyword&gt;&lt;keyword&gt;NAME&lt;/keyword&gt;&lt;keyword&gt;PET&lt;/keyword&gt;&lt;keyword&gt;REPRESENTATION&lt;/keyword&gt;&lt;/keywords&gt;&lt;dates&gt;&lt;year&gt;2006&lt;/year&gt;&lt;pub-dates&gt;&lt;date&gt;Apr&lt;/date&gt;&lt;/pub-dates&gt;&lt;/dates&gt;&lt;isbn&gt;1053-8119&lt;/isbn&gt;&lt;accession-num&gt;ISI:000236894800032&lt;/accession-num&gt;&lt;urls&gt;&lt;related-urls&gt;&lt;url&gt;&amp;lt;Go to ISI&amp;gt;://000236894800032&lt;/url&gt;&lt;/related-urls&gt;&lt;/urls&gt;&lt;electronic-resource-num&gt;10.1016/j.neuroimage.2005.10.017&lt;/electronic-resource-num&gt;&lt;language&gt;English&lt;/language&gt;&lt;/record&gt;&lt;/Cite&gt;&lt;/EndNote&gt;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43" w:tooltip="Mechelli, 2006 #679" w:history="1">
        <w:r w:rsidR="00F22FF5">
          <w:rPr>
            <w:rFonts w:eastAsiaTheme="minorEastAsia"/>
            <w:noProof/>
            <w:lang w:eastAsia="zh-CN"/>
          </w:rPr>
          <w:t>Mechelli et al., 2006</w:t>
        </w:r>
      </w:hyperlink>
      <w:r w:rsidR="00075976">
        <w:rPr>
          <w:rFonts w:eastAsiaTheme="minorEastAsia"/>
          <w:noProof/>
          <w:lang w:eastAsia="zh-CN"/>
        </w:rPr>
        <w:t>)</w:t>
      </w:r>
      <w:r w:rsidR="005D1A3C">
        <w:rPr>
          <w:rFonts w:eastAsiaTheme="minorEastAsia"/>
          <w:lang w:eastAsia="zh-CN"/>
        </w:rPr>
        <w:fldChar w:fldCharType="end"/>
      </w:r>
      <w:r w:rsidR="00C22D95">
        <w:rPr>
          <w:rFonts w:eastAsiaTheme="minorEastAsia" w:hint="eastAsia"/>
          <w:lang w:eastAsia="zh-CN"/>
        </w:rPr>
        <w:t xml:space="preserve">, </w:t>
      </w:r>
      <w:proofErr w:type="spellStart"/>
      <w:r w:rsidR="00C22D95">
        <w:rPr>
          <w:rFonts w:eastAsiaTheme="minorEastAsia" w:hint="eastAsia"/>
          <w:lang w:eastAsia="zh-CN"/>
        </w:rPr>
        <w:t>pMTG</w:t>
      </w:r>
      <w:proofErr w:type="spellEnd"/>
      <w:r w:rsidR="00C22D95">
        <w:rPr>
          <w:rFonts w:eastAsiaTheme="minorEastAsia" w:hint="eastAsia"/>
          <w:lang w:eastAsia="zh-CN"/>
        </w:rPr>
        <w:t xml:space="preserve"> which may involve in representations of visual motion </w:t>
      </w:r>
      <w:r w:rsidR="005D1A3C">
        <w:rPr>
          <w:rFonts w:eastAsiaTheme="minorEastAsia"/>
          <w:lang w:eastAsia="zh-CN"/>
        </w:rPr>
        <w:fldChar w:fldCharType="begin"/>
      </w:r>
      <w:r w:rsidR="00075976">
        <w:rPr>
          <w:rFonts w:eastAsiaTheme="minorEastAsia"/>
          <w:lang w:eastAsia="zh-CN"/>
        </w:rPr>
        <w:instrText xml:space="preserve"> ADDIN EN.CITE &lt;EndNote&gt;&lt;Cite&gt;&lt;Author&gt;Martin&lt;/Author&gt;&lt;Year&gt;2003&lt;/Year&gt;&lt;RecNum&gt;1042&lt;/RecNum&gt;&lt;DisplayText&gt;(Martin &amp;amp; Weisberg, 2003)&lt;/DisplayText&gt;&lt;record&gt;&lt;rec-number&gt;1042&lt;/rec-number&gt;&lt;foreign-keys&gt;&lt;key app="EN" db-id="w2vfvr2wlz2vzfe9sscp0ff7f0pardxptwdw"&gt;1042&lt;/key&gt;&lt;/foreign-keys&gt;&lt;ref-type name="Journal Article"&gt;17&lt;/ref-type&gt;&lt;contributors&gt;&lt;authors&gt;&lt;author&gt;Martin, Alex&lt;/author&gt;&lt;author&gt;Weisberg, Jill&lt;/author&gt;&lt;/authors&gt;&lt;/contributors&gt;&lt;titles&gt;&lt;title&gt;Neural foundations for understanding social and mechanical concepts&lt;/title&gt;&lt;secondary-title&gt;Cognitive Neuropsychology&lt;/secondary-title&gt;&lt;/titles&gt;&lt;periodical&gt;&lt;full-title&gt;Cognitive Neuropsychology&lt;/full-title&gt;&lt;/periodical&gt;&lt;pages&gt;575-587&lt;/pages&gt;&lt;volume&gt;20&lt;/volume&gt;&lt;number&gt;3-6&lt;/number&gt;&lt;dates&gt;&lt;year&gt;2003&lt;/year&gt;&lt;/dates&gt;&lt;isbn&gt;0264-3294&lt;/isbn&gt;&lt;urls&gt;&lt;/urls&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38" w:tooltip="Martin, 2003 #1042" w:history="1">
        <w:r w:rsidR="00F22FF5">
          <w:rPr>
            <w:rFonts w:eastAsiaTheme="minorEastAsia"/>
            <w:noProof/>
            <w:lang w:eastAsia="zh-CN"/>
          </w:rPr>
          <w:t>Martin &amp; Weisberg, 2003</w:t>
        </w:r>
      </w:hyperlink>
      <w:r w:rsidR="00075976">
        <w:rPr>
          <w:rFonts w:eastAsiaTheme="minorEastAsia"/>
          <w:noProof/>
          <w:lang w:eastAsia="zh-CN"/>
        </w:rPr>
        <w:t>)</w:t>
      </w:r>
      <w:r w:rsidR="005D1A3C">
        <w:rPr>
          <w:rFonts w:eastAsiaTheme="minorEastAsia"/>
          <w:lang w:eastAsia="zh-CN"/>
        </w:rPr>
        <w:fldChar w:fldCharType="end"/>
      </w:r>
      <w:r w:rsidR="00C22D95">
        <w:rPr>
          <w:rFonts w:eastAsiaTheme="minorEastAsia" w:hint="eastAsia"/>
          <w:lang w:eastAsia="zh-CN"/>
        </w:rPr>
        <w:t xml:space="preserve"> and </w:t>
      </w:r>
      <w:r w:rsidR="007650BB">
        <w:rPr>
          <w:rFonts w:eastAsiaTheme="minorEastAsia" w:hint="eastAsia"/>
          <w:lang w:eastAsia="zh-CN"/>
        </w:rPr>
        <w:t xml:space="preserve">action </w:t>
      </w:r>
      <w:r w:rsidR="005D1A3C">
        <w:rPr>
          <w:rFonts w:eastAsiaTheme="minorEastAsia"/>
          <w:lang w:eastAsia="zh-CN"/>
        </w:rPr>
        <w:fldChar w:fldCharType="begin"/>
      </w:r>
      <w:r w:rsidR="00075976">
        <w:rPr>
          <w:rFonts w:eastAsiaTheme="minorEastAsia"/>
          <w:lang w:eastAsia="zh-CN"/>
        </w:rPr>
        <w:instrText xml:space="preserve"> ADDIN EN.CITE &lt;EndNote&gt;&lt;Cite&gt;&lt;Author&gt;Bedny&lt;/Author&gt;&lt;Year&gt;2012&lt;/Year&gt;&lt;RecNum&gt;870&lt;/RecNum&gt;&lt;DisplayText&gt;(Bedny, Caramazza, Pascual-Leone, &amp;amp; Saxe, 2012)&lt;/DisplayText&gt;&lt;record&gt;&lt;rec-number&gt;870&lt;/rec-number&gt;&lt;foreign-keys&gt;&lt;key app="EN" db-id="w2vfvr2wlz2vzfe9sscp0ff7f0pardxptwdw"&gt;870&lt;/key&gt;&lt;/foreign-keys&gt;&lt;ref-type name="Journal Article"&gt;17&lt;/ref-type&gt;&lt;contributors&gt;&lt;authors&gt;&lt;author&gt;Bedny, M.&lt;/author&gt;&lt;author&gt;Caramazza, A.&lt;/author&gt;&lt;author&gt;Pascual-Leone, A.&lt;/author&gt;&lt;author&gt;Saxe, R.&lt;/author&gt;&lt;/authors&gt;&lt;/contributors&gt;&lt;titles&gt;&lt;title&gt;Typical Neural Representations of Action Verbs Develop without Vision&lt;/title&gt;&lt;secondary-title&gt;Cerebral Cortex&lt;/secondary-title&gt;&lt;/titles&gt;&lt;periodical&gt;&lt;full-title&gt;Cerebral Cortex&lt;/full-title&gt;&lt;abbr-1&gt;Cereb. Cortex&lt;/abbr-1&gt;&lt;/periodical&gt;&lt;pages&gt;286-293&lt;/pages&gt;&lt;volume&gt;22&lt;/volume&gt;&lt;number&gt;2&lt;/number&gt;&lt;dates&gt;&lt;year&gt;2012&lt;/year&gt;&lt;pub-dates&gt;&lt;date&gt;February 1, 2012&lt;/date&gt;&lt;/pub-dates&gt;&lt;/dates&gt;&lt;urls&gt;&lt;related-urls&gt;&lt;url&gt;http://cercor.oxfordjournals.org/content/22/2/286.abstract&lt;/url&gt;&lt;/related-urls&gt;&lt;/urls&gt;&lt;electronic-resource-num&gt;10.1093/cercor/bhr081&lt;/electronic-resource-num&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4" w:tooltip="Bedny, 2012 #870" w:history="1">
        <w:r w:rsidR="00F22FF5">
          <w:rPr>
            <w:rFonts w:eastAsiaTheme="minorEastAsia"/>
            <w:noProof/>
            <w:lang w:eastAsia="zh-CN"/>
          </w:rPr>
          <w:t>Bedny, Caramazza, Pascual-Leone, &amp; Saxe, 2012</w:t>
        </w:r>
      </w:hyperlink>
      <w:r w:rsidR="00075976">
        <w:rPr>
          <w:rFonts w:eastAsiaTheme="minorEastAsia"/>
          <w:noProof/>
          <w:lang w:eastAsia="zh-CN"/>
        </w:rPr>
        <w:t>)</w:t>
      </w:r>
      <w:r w:rsidR="005D1A3C">
        <w:rPr>
          <w:rFonts w:eastAsiaTheme="minorEastAsia"/>
          <w:lang w:eastAsia="zh-CN"/>
        </w:rPr>
        <w:fldChar w:fldCharType="end"/>
      </w:r>
      <w:r w:rsidR="00C22D95">
        <w:rPr>
          <w:rFonts w:eastAsiaTheme="minorEastAsia" w:hint="eastAsia"/>
          <w:lang w:eastAsia="zh-CN"/>
        </w:rPr>
        <w:t xml:space="preserve">, and IPL which shows </w:t>
      </w:r>
      <w:r w:rsidR="007650BB">
        <w:rPr>
          <w:rFonts w:eastAsiaTheme="minorEastAsia" w:hint="eastAsia"/>
          <w:lang w:eastAsia="zh-CN"/>
        </w:rPr>
        <w:t xml:space="preserve">enhanced activation to tools, function knowledge and manipulation of manmade objects </w:t>
      </w:r>
      <w:r w:rsidR="005D1A3C">
        <w:rPr>
          <w:rFonts w:eastAsiaTheme="minorEastAsia"/>
          <w:lang w:eastAsia="zh-CN"/>
        </w:rPr>
        <w:fldChar w:fldCharType="begin"/>
      </w:r>
      <w:r w:rsidR="00075976">
        <w:rPr>
          <w:rFonts w:eastAsiaTheme="minorEastAsia"/>
          <w:lang w:eastAsia="zh-CN"/>
        </w:rPr>
        <w:instrText xml:space="preserve"> ADDIN EN.CITE &lt;EndNote&gt;&lt;Cite&gt;&lt;Author&gt;Martin&lt;/Author&gt;&lt;Year&gt;2007&lt;/Year&gt;&lt;RecNum&gt;595&lt;/RecNum&gt;&lt;DisplayText&gt;(Martin, 2007)&lt;/DisplayText&gt;&lt;record&gt;&lt;rec-number&gt;595&lt;/rec-number&gt;&lt;foreign-keys&gt;&lt;key app="EN" db-id="w2vfvr2wlz2vzfe9sscp0ff7f0pardxptwdw"&gt;595&lt;/key&gt;&lt;/foreign-keys&gt;&lt;ref-type name="Journal Article"&gt;17&lt;/ref-type&gt;&lt;contributors&gt;&lt;authors&gt;&lt;author&gt;Martin, Alex&lt;/author&gt;&lt;/authors&gt;&lt;/contributors&gt;&lt;titles&gt;&lt;title&gt;The Representation of Object Concepts in the Brain&lt;/title&gt;&lt;secondary-title&gt;Annual Review of Psychology&lt;/secondary-title&gt;&lt;/titles&gt;&lt;periodical&gt;&lt;full-title&gt;Annual Review of Psychology&lt;/full-title&gt;&lt;/periodical&gt;&lt;pages&gt;25-45&lt;/pages&gt;&lt;volume&gt;58&lt;/volume&gt;&lt;number&gt;1&lt;/number&gt;&lt;dates&gt;&lt;year&gt;2007&lt;/year&gt;&lt;/dates&gt;&lt;urls&gt;&lt;related-urls&gt;&lt;url&gt;http://www.annualreviews.org/doi/abs/10.1146/annurev.psych.57.102904.190143&lt;/url&gt;&lt;/related-urls&gt;&lt;/urls&gt;&lt;electronic-resource-num&gt;10.1146/annurev.psych.57.102904.190143&lt;/electronic-resource-num&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36" w:tooltip="Martin, 2007 #595" w:history="1">
        <w:r w:rsidR="00F22FF5">
          <w:rPr>
            <w:rFonts w:eastAsiaTheme="minorEastAsia"/>
            <w:noProof/>
            <w:lang w:eastAsia="zh-CN"/>
          </w:rPr>
          <w:t>Martin, 2007</w:t>
        </w:r>
      </w:hyperlink>
      <w:r w:rsidR="00075976">
        <w:rPr>
          <w:rFonts w:eastAsiaTheme="minorEastAsia"/>
          <w:noProof/>
          <w:lang w:eastAsia="zh-CN"/>
        </w:rPr>
        <w:t>)</w:t>
      </w:r>
      <w:r w:rsidR="005D1A3C">
        <w:rPr>
          <w:rFonts w:eastAsiaTheme="minorEastAsia"/>
          <w:lang w:eastAsia="zh-CN"/>
        </w:rPr>
        <w:fldChar w:fldCharType="end"/>
      </w:r>
      <w:r w:rsidR="007650BB">
        <w:rPr>
          <w:rFonts w:eastAsiaTheme="minorEastAsia" w:hint="eastAsia"/>
          <w:lang w:eastAsia="zh-CN"/>
        </w:rPr>
        <w:t xml:space="preserve">. </w:t>
      </w:r>
    </w:p>
    <w:p w:rsidR="00FD157B" w:rsidRDefault="00636773" w:rsidP="00FD157B">
      <w:pPr>
        <w:pStyle w:val="Paragraph"/>
        <w:ind w:firstLineChars="200" w:firstLine="480"/>
        <w:rPr>
          <w:rFonts w:eastAsiaTheme="minorEastAsia"/>
          <w:lang w:eastAsia="zh-CN"/>
        </w:rPr>
      </w:pPr>
      <w:r>
        <w:rPr>
          <w:rFonts w:hint="eastAsia"/>
          <w:lang w:eastAsia="zh-CN"/>
        </w:rPr>
        <w:t>Although the meta-analysis helped us clarify where the brain regions showing category-sensitive activations are</w:t>
      </w:r>
      <w:r w:rsidR="002C4CF7">
        <w:rPr>
          <w:rFonts w:hint="eastAsia"/>
          <w:lang w:eastAsia="zh-CN"/>
        </w:rPr>
        <w:t xml:space="preserve">, we should interpret the ALE meta-analysis results with caution, especially for the </w:t>
      </w:r>
      <w:r>
        <w:rPr>
          <w:rFonts w:hint="eastAsia"/>
          <w:lang w:eastAsia="zh-CN"/>
        </w:rPr>
        <w:t xml:space="preserve">results from the </w:t>
      </w:r>
      <w:r w:rsidR="002C4CF7">
        <w:rPr>
          <w:rFonts w:hint="eastAsia"/>
          <w:lang w:eastAsia="zh-CN"/>
        </w:rPr>
        <w:t xml:space="preserve">conjunction analysis. Note that </w:t>
      </w:r>
      <w:r w:rsidR="001105E1">
        <w:rPr>
          <w:rFonts w:hint="eastAsia"/>
          <w:lang w:eastAsia="zh-CN"/>
        </w:rPr>
        <w:t xml:space="preserve">coordinates from </w:t>
      </w:r>
      <w:r w:rsidR="002C4CF7">
        <w:rPr>
          <w:rFonts w:hint="eastAsia"/>
          <w:lang w:eastAsia="zh-CN"/>
        </w:rPr>
        <w:t xml:space="preserve">the 47 papers in this meta-analysis were </w:t>
      </w:r>
      <w:r w:rsidR="001105E1">
        <w:rPr>
          <w:rFonts w:hint="eastAsia"/>
          <w:lang w:eastAsia="zh-CN"/>
        </w:rPr>
        <w:t>those reported for</w:t>
      </w:r>
      <w:r w:rsidR="002C4CF7">
        <w:rPr>
          <w:rFonts w:hint="eastAsia"/>
          <w:lang w:eastAsia="zh-CN"/>
        </w:rPr>
        <w:t xml:space="preserve"> category-sensitive </w:t>
      </w:r>
      <w:r w:rsidR="001105E1">
        <w:rPr>
          <w:rFonts w:hint="eastAsia"/>
          <w:lang w:eastAsia="zh-CN"/>
        </w:rPr>
        <w:t xml:space="preserve">activations. Therefore, it is very </w:t>
      </w:r>
      <w:r w:rsidR="001105E1">
        <w:rPr>
          <w:rFonts w:hint="eastAsia"/>
          <w:lang w:eastAsia="zh-CN"/>
        </w:rPr>
        <w:lastRenderedPageBreak/>
        <w:t xml:space="preserve">likely that some regions may play an important role in </w:t>
      </w:r>
      <w:r w:rsidR="00070003">
        <w:rPr>
          <w:rFonts w:hint="eastAsia"/>
          <w:lang w:eastAsia="zh-CN"/>
        </w:rPr>
        <w:t>cortical semantic network</w:t>
      </w:r>
      <w:r w:rsidR="001105E1">
        <w:rPr>
          <w:rFonts w:hint="eastAsia"/>
          <w:lang w:eastAsia="zh-CN"/>
        </w:rPr>
        <w:t xml:space="preserve"> across concept categories but</w:t>
      </w:r>
      <w:r w:rsidR="001F4B7B">
        <w:rPr>
          <w:rFonts w:hint="eastAsia"/>
          <w:lang w:eastAsia="zh-CN"/>
        </w:rPr>
        <w:t xml:space="preserve"> cannot be reveale</w:t>
      </w:r>
      <w:r>
        <w:rPr>
          <w:rFonts w:hint="eastAsia"/>
          <w:lang w:eastAsia="zh-CN"/>
        </w:rPr>
        <w:t>d simply because they do no</w:t>
      </w:r>
      <w:r w:rsidR="001105E1">
        <w:rPr>
          <w:rFonts w:hint="eastAsia"/>
          <w:lang w:eastAsia="zh-CN"/>
        </w:rPr>
        <w:t xml:space="preserve">t show category-sensitive activation at the first place. One of such region is </w:t>
      </w:r>
      <w:r w:rsidR="002C4CF7">
        <w:rPr>
          <w:rFonts w:hint="eastAsia"/>
          <w:lang w:eastAsia="zh-CN"/>
        </w:rPr>
        <w:t xml:space="preserve">the ventral aspect of the anterior temporal lobe (vATL) which is </w:t>
      </w:r>
      <w:r w:rsidR="002C4CF7">
        <w:rPr>
          <w:lang w:eastAsia="zh-CN"/>
        </w:rPr>
        <w:t>thought to be a</w:t>
      </w:r>
      <w:r w:rsidR="002C4CF7">
        <w:rPr>
          <w:rFonts w:hint="eastAsia"/>
          <w:lang w:eastAsia="zh-CN"/>
        </w:rPr>
        <w:t xml:space="preserve"> </w:t>
      </w:r>
      <w:r w:rsidR="002C4CF7">
        <w:rPr>
          <w:lang w:eastAsia="zh-CN"/>
        </w:rPr>
        <w:t>“</w:t>
      </w:r>
      <w:r w:rsidR="002C4CF7">
        <w:rPr>
          <w:rFonts w:hint="eastAsia"/>
          <w:lang w:eastAsia="zh-CN"/>
        </w:rPr>
        <w:t>semantic hub</w:t>
      </w:r>
      <w:r w:rsidR="002C4CF7">
        <w:rPr>
          <w:lang w:eastAsia="zh-CN"/>
        </w:rPr>
        <w:t>”</w:t>
      </w:r>
      <w:r w:rsidR="002C4CF7">
        <w:rPr>
          <w:rFonts w:hint="eastAsia"/>
          <w:lang w:eastAsia="zh-CN"/>
        </w:rPr>
        <w:t xml:space="preserve"> in the distributed semantic network </w:t>
      </w:r>
      <w:r w:rsidR="005D1A3C">
        <w:rPr>
          <w:lang w:eastAsia="zh-CN"/>
        </w:rPr>
        <w:fldChar w:fldCharType="begin">
          <w:fldData xml:space="preserve">PEVuZE5vdGU+PENpdGU+PEF1dGhvcj5Sb2dlcnM8L0F1dGhvcj48WWVhcj4yMDA0PC9ZZWFyPjxS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</w:fldData>
        </w:fldChar>
      </w:r>
      <w:r w:rsidR="00075976">
        <w:rPr>
          <w:lang w:eastAsia="zh-CN"/>
        </w:rPr>
        <w:instrText xml:space="preserve"> ADDIN EN.CITE </w:instrText>
      </w:r>
      <w:r w:rsidR="00075976">
        <w:rPr>
          <w:lang w:eastAsia="zh-CN"/>
        </w:rPr>
        <w:fldChar w:fldCharType="begin">
          <w:fldData xml:space="preserve">PEVuZE5vdGU+PENpdGU+PEF1dGhvcj5Sb2dlcnM8L0F1dGhvcj48WWVhcj4yMDA0PC9ZZWFyPjxS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</w:fldData>
        </w:fldChar>
      </w:r>
      <w:r w:rsidR="00075976">
        <w:rPr>
          <w:lang w:eastAsia="zh-CN"/>
        </w:rPr>
        <w:instrText xml:space="preserve"> ADDIN EN.CITE.DATA </w:instrText>
      </w:r>
      <w:r w:rsidR="00075976">
        <w:rPr>
          <w:lang w:eastAsia="zh-CN"/>
        </w:rPr>
      </w:r>
      <w:r w:rsidR="00075976">
        <w:rPr>
          <w:lang w:eastAsia="zh-CN"/>
        </w:rPr>
        <w:fldChar w:fldCharType="end"/>
      </w:r>
      <w:r w:rsidR="005D1A3C">
        <w:rPr>
          <w:lang w:eastAsia="zh-CN"/>
        </w:rPr>
        <w:fldChar w:fldCharType="separate"/>
      </w:r>
      <w:r w:rsidR="00075976">
        <w:rPr>
          <w:noProof/>
          <w:lang w:eastAsia="zh-CN"/>
        </w:rPr>
        <w:t>(</w:t>
      </w:r>
      <w:hyperlink w:anchor="_ENREF_46" w:tooltip="Patterson, 2007 #36" w:history="1">
        <w:r w:rsidR="00F22FF5">
          <w:rPr>
            <w:noProof/>
            <w:lang w:eastAsia="zh-CN"/>
          </w:rPr>
          <w:t>Patterson et al., 2007</w:t>
        </w:r>
      </w:hyperlink>
      <w:r w:rsidR="00075976">
        <w:rPr>
          <w:noProof/>
          <w:lang w:eastAsia="zh-CN"/>
        </w:rPr>
        <w:t xml:space="preserve">; </w:t>
      </w:r>
      <w:hyperlink w:anchor="_ENREF_51" w:tooltip="Rogers, 2004 #324" w:history="1">
        <w:r w:rsidR="00F22FF5">
          <w:rPr>
            <w:noProof/>
            <w:lang w:eastAsia="zh-CN"/>
          </w:rPr>
          <w:t>Rogers et al., 2004</w:t>
        </w:r>
      </w:hyperlink>
      <w:r w:rsidR="00075976">
        <w:rPr>
          <w:noProof/>
          <w:lang w:eastAsia="zh-CN"/>
        </w:rPr>
        <w:t>)</w:t>
      </w:r>
      <w:r w:rsidR="005D1A3C">
        <w:rPr>
          <w:lang w:eastAsia="zh-CN"/>
        </w:rPr>
        <w:fldChar w:fldCharType="end"/>
      </w:r>
      <w:r w:rsidR="002C4CF7">
        <w:rPr>
          <w:rFonts w:hint="eastAsia"/>
          <w:lang w:eastAsia="zh-CN"/>
        </w:rPr>
        <w:t xml:space="preserve">. </w:t>
      </w:r>
    </w:p>
    <w:p w:rsidR="00FD157B" w:rsidRPr="00584054" w:rsidRDefault="001F4B7B" w:rsidP="00FD157B">
      <w:pPr>
        <w:pStyle w:val="Paragraph"/>
        <w:ind w:firstLineChars="200" w:firstLine="482"/>
        <w:rPr>
          <w:rFonts w:eastAsiaTheme="minorEastAsia"/>
          <w:lang w:eastAsia="zh-CN"/>
        </w:rPr>
      </w:pPr>
      <w:proofErr w:type="gramStart"/>
      <w:r w:rsidRPr="001F4B7B">
        <w:rPr>
          <w:rFonts w:hint="eastAsia"/>
          <w:b/>
          <w:i/>
          <w:lang w:eastAsia="zh-CN"/>
        </w:rPr>
        <w:t>Summary</w:t>
      </w:r>
      <w:r>
        <w:rPr>
          <w:rFonts w:hint="eastAsia"/>
          <w:lang w:eastAsia="zh-CN"/>
        </w:rPr>
        <w:t>.</w:t>
      </w:r>
      <w:proofErr w:type="gramEnd"/>
      <w:r>
        <w:rPr>
          <w:rFonts w:hint="eastAsia"/>
          <w:lang w:eastAsia="zh-CN"/>
        </w:rPr>
        <w:t xml:space="preserve"> </w:t>
      </w:r>
      <w:r w:rsidR="002C4CF7" w:rsidRPr="001F4B7B">
        <w:rPr>
          <w:rFonts w:hint="eastAsia"/>
          <w:lang w:eastAsia="zh-CN"/>
        </w:rPr>
        <w:t>A widely distributed brain network was revealed from this meta-analysis for involving semantic processing of animal and manmade object concepts. Regions showing reliable preferential activation for animal concept</w:t>
      </w:r>
      <w:r w:rsidR="00584054">
        <w:rPr>
          <w:rFonts w:hint="eastAsia"/>
          <w:lang w:eastAsia="zh-CN"/>
        </w:rPr>
        <w:t xml:space="preserve">s include lateral </w:t>
      </w:r>
      <w:r w:rsidR="00584054">
        <w:rPr>
          <w:rFonts w:eastAsiaTheme="minorEastAsia" w:hint="eastAsia"/>
          <w:lang w:eastAsia="zh-CN"/>
        </w:rPr>
        <w:t>pFG</w:t>
      </w:r>
      <w:r w:rsidR="002C4CF7" w:rsidRPr="001F4B7B">
        <w:rPr>
          <w:rFonts w:hint="eastAsia"/>
          <w:lang w:eastAsia="zh-CN"/>
        </w:rPr>
        <w:t xml:space="preserve"> on </w:t>
      </w:r>
      <w:proofErr w:type="gramStart"/>
      <w:r w:rsidR="002C4CF7" w:rsidRPr="001F4B7B">
        <w:rPr>
          <w:rFonts w:hint="eastAsia"/>
          <w:lang w:eastAsia="zh-CN"/>
        </w:rPr>
        <w:t>both hemisphe</w:t>
      </w:r>
      <w:r w:rsidR="00584054">
        <w:rPr>
          <w:rFonts w:hint="eastAsia"/>
          <w:lang w:eastAsia="zh-CN"/>
        </w:rPr>
        <w:t>res</w:t>
      </w:r>
      <w:proofErr w:type="gramEnd"/>
      <w:r w:rsidR="00584054">
        <w:rPr>
          <w:rFonts w:hint="eastAsia"/>
          <w:lang w:eastAsia="zh-CN"/>
        </w:rPr>
        <w:t xml:space="preserve">, right STG/STS, and </w:t>
      </w:r>
      <w:r w:rsidR="002C4CF7" w:rsidRPr="001F4B7B">
        <w:rPr>
          <w:rFonts w:hint="eastAsia"/>
          <w:lang w:eastAsia="zh-CN"/>
        </w:rPr>
        <w:t>regions for early-stage visual processing</w:t>
      </w:r>
      <w:r>
        <w:rPr>
          <w:rFonts w:hint="eastAsia"/>
          <w:lang w:eastAsia="zh-CN"/>
        </w:rPr>
        <w:t xml:space="preserve"> such as MOG</w:t>
      </w:r>
      <w:r w:rsidR="002C4CF7" w:rsidRPr="001F4B7B">
        <w:rPr>
          <w:rFonts w:hint="eastAsia"/>
          <w:lang w:eastAsia="zh-CN"/>
        </w:rPr>
        <w:t>. In comparison, manmade object concepts yield increased act</w:t>
      </w:r>
      <w:r w:rsidR="00584054">
        <w:rPr>
          <w:rFonts w:hint="eastAsia"/>
          <w:lang w:eastAsia="zh-CN"/>
        </w:rPr>
        <w:t xml:space="preserve">ivation in medial </w:t>
      </w:r>
      <w:r w:rsidR="00584054">
        <w:rPr>
          <w:rFonts w:eastAsiaTheme="minorEastAsia" w:hint="eastAsia"/>
          <w:lang w:eastAsia="zh-CN"/>
        </w:rPr>
        <w:t>pFG</w:t>
      </w:r>
      <w:r w:rsidR="002C4CF7" w:rsidRPr="001F4B7B">
        <w:rPr>
          <w:rFonts w:hint="eastAsia"/>
          <w:lang w:eastAsia="zh-CN"/>
        </w:rPr>
        <w:t xml:space="preserve"> bilaterally, left MTG/ITG, a</w:t>
      </w:r>
      <w:r w:rsidR="00584054">
        <w:rPr>
          <w:rFonts w:hint="eastAsia"/>
          <w:lang w:eastAsia="zh-CN"/>
        </w:rPr>
        <w:t>nd left IPL.</w:t>
      </w:r>
    </w:p>
    <w:p w:rsidR="00FD157B" w:rsidRDefault="00FD157B" w:rsidP="00FD157B">
      <w:pPr>
        <w:pStyle w:val="Paragraph"/>
        <w:ind w:firstLineChars="200" w:firstLine="480"/>
        <w:rPr>
          <w:rFonts w:eastAsiaTheme="minorEastAsia"/>
          <w:lang w:eastAsia="zh-CN"/>
        </w:rPr>
      </w:pPr>
    </w:p>
    <w:p w:rsidR="00FD157B" w:rsidRDefault="00FD157B" w:rsidP="00FD157B">
      <w:pPr>
        <w:pStyle w:val="Paragraph"/>
        <w:ind w:firstLine="0"/>
        <w:rPr>
          <w:rFonts w:eastAsiaTheme="minorEastAsia"/>
          <w:b/>
          <w:lang w:eastAsia="zh-CN"/>
        </w:rPr>
      </w:pPr>
      <w:r w:rsidRPr="00FD157B">
        <w:rPr>
          <w:rFonts w:hint="eastAsia"/>
          <w:b/>
          <w:lang w:eastAsia="zh-CN"/>
        </w:rPr>
        <w:t xml:space="preserve">Structural connectivity within </w:t>
      </w:r>
      <w:r w:rsidR="00070003">
        <w:rPr>
          <w:rFonts w:hint="eastAsia"/>
          <w:b/>
          <w:lang w:eastAsia="zh-CN"/>
        </w:rPr>
        <w:t>cortical semantic network</w:t>
      </w:r>
    </w:p>
    <w:p w:rsidR="009043C9" w:rsidRDefault="009043C9" w:rsidP="00D4258A">
      <w:pPr>
        <w:ind w:leftChars="-1" w:left="-2" w:firstLineChars="200" w:firstLine="480"/>
        <w:rPr>
          <w:sz w:val="24"/>
          <w:szCs w:val="24"/>
          <w:lang w:eastAsia="zh-CN"/>
        </w:rPr>
      </w:pPr>
      <w:r>
        <w:rPr>
          <w:rFonts w:hint="eastAsia"/>
          <w:sz w:val="24"/>
          <w:szCs w:val="24"/>
          <w:lang w:eastAsia="zh-CN"/>
        </w:rPr>
        <w:t xml:space="preserve">The </w:t>
      </w:r>
      <w:r w:rsidR="00732840">
        <w:rPr>
          <w:rFonts w:hint="eastAsia"/>
          <w:sz w:val="24"/>
          <w:szCs w:val="24"/>
          <w:lang w:eastAsia="zh-CN"/>
        </w:rPr>
        <w:t xml:space="preserve">ALE meta-analysis identified several </w:t>
      </w:r>
      <w:r w:rsidR="00732840">
        <w:rPr>
          <w:sz w:val="24"/>
          <w:szCs w:val="24"/>
          <w:lang w:eastAsia="zh-CN"/>
        </w:rPr>
        <w:t>cortical</w:t>
      </w:r>
      <w:r w:rsidR="00732840">
        <w:rPr>
          <w:rFonts w:hint="eastAsia"/>
          <w:sz w:val="24"/>
          <w:szCs w:val="24"/>
          <w:lang w:eastAsia="zh-CN"/>
        </w:rPr>
        <w:t xml:space="preserve"> regions that may represent semantic knowledge about animal and manmade objects in multiple modalities, but how these brain regions interact with vATL</w:t>
      </w:r>
      <w:r>
        <w:rPr>
          <w:rFonts w:hint="eastAsia"/>
          <w:sz w:val="24"/>
          <w:szCs w:val="24"/>
          <w:lang w:eastAsia="zh-CN"/>
        </w:rPr>
        <w:t xml:space="preserve">, </w:t>
      </w:r>
      <w:r w:rsidR="00732840">
        <w:rPr>
          <w:rFonts w:hint="eastAsia"/>
          <w:sz w:val="24"/>
          <w:szCs w:val="24"/>
          <w:lang w:eastAsia="zh-CN"/>
        </w:rPr>
        <w:t xml:space="preserve">the hypothesized semantic hub, is poorly understood. </w:t>
      </w:r>
      <w:r w:rsidR="007D1180">
        <w:rPr>
          <w:rFonts w:hint="eastAsia"/>
          <w:sz w:val="24"/>
          <w:szCs w:val="24"/>
          <w:lang w:eastAsia="zh-CN"/>
        </w:rPr>
        <w:t>In fact, only until recently,</w:t>
      </w:r>
      <w:r w:rsidR="00732840">
        <w:rPr>
          <w:rFonts w:hint="eastAsia"/>
          <w:sz w:val="24"/>
          <w:szCs w:val="24"/>
          <w:lang w:eastAsia="zh-CN"/>
        </w:rPr>
        <w:t xml:space="preserve"> </w:t>
      </w:r>
      <w:r w:rsidR="007D1180">
        <w:rPr>
          <w:rFonts w:hint="eastAsia"/>
          <w:sz w:val="24"/>
          <w:szCs w:val="24"/>
          <w:lang w:eastAsia="zh-CN"/>
        </w:rPr>
        <w:t xml:space="preserve">the relationship between </w:t>
      </w:r>
      <w:r w:rsidR="00732840">
        <w:rPr>
          <w:rFonts w:hint="eastAsia"/>
          <w:sz w:val="24"/>
          <w:szCs w:val="24"/>
          <w:lang w:eastAsia="zh-CN"/>
        </w:rPr>
        <w:t>abnormality in white-matter path</w:t>
      </w:r>
      <w:r w:rsidR="007D1180">
        <w:rPr>
          <w:rFonts w:hint="eastAsia"/>
          <w:sz w:val="24"/>
          <w:szCs w:val="24"/>
          <w:lang w:eastAsia="zh-CN"/>
        </w:rPr>
        <w:t>ways central around vATL and</w:t>
      </w:r>
      <w:r w:rsidR="00732840">
        <w:rPr>
          <w:rFonts w:hint="eastAsia"/>
          <w:sz w:val="24"/>
          <w:szCs w:val="24"/>
          <w:lang w:eastAsia="zh-CN"/>
        </w:rPr>
        <w:t xml:space="preserve"> </w:t>
      </w:r>
      <w:r w:rsidR="007D1180">
        <w:rPr>
          <w:rFonts w:hint="eastAsia"/>
          <w:sz w:val="24"/>
          <w:szCs w:val="24"/>
          <w:lang w:eastAsia="zh-CN"/>
        </w:rPr>
        <w:t xml:space="preserve">deficits in </w:t>
      </w:r>
      <w:r w:rsidR="00732840">
        <w:rPr>
          <w:rFonts w:hint="eastAsia"/>
          <w:sz w:val="24"/>
          <w:szCs w:val="24"/>
          <w:lang w:eastAsia="zh-CN"/>
        </w:rPr>
        <w:t xml:space="preserve">semantic processing </w:t>
      </w:r>
      <w:r w:rsidR="007D1180">
        <w:rPr>
          <w:rFonts w:hint="eastAsia"/>
          <w:sz w:val="24"/>
          <w:szCs w:val="24"/>
          <w:lang w:eastAsia="zh-CN"/>
        </w:rPr>
        <w:t xml:space="preserve">has been established </w:t>
      </w:r>
      <w:r w:rsidR="005D1A3C">
        <w:rPr>
          <w:sz w:val="24"/>
          <w:szCs w:val="24"/>
          <w:lang w:eastAsia="zh-CN"/>
        </w:rPr>
        <w:fldChar w:fldCharType="begin">
          <w:fldData xml:space="preserve">PEVuZE5vdGU+PENpdGU+PEF1dGhvcj5Ob3BwZW5leTwvQXV0aG9yPjxZZWFyPjIwMDc8L1llYXI+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</w:fldData>
        </w:fldChar>
      </w:r>
      <w:r w:rsidR="00075976">
        <w:rPr>
          <w:sz w:val="24"/>
          <w:szCs w:val="24"/>
          <w:lang w:eastAsia="zh-CN"/>
        </w:rPr>
        <w:instrText xml:space="preserve"> ADDIN EN.CITE </w:instrText>
      </w:r>
      <w:r w:rsidR="00075976">
        <w:rPr>
          <w:sz w:val="24"/>
          <w:szCs w:val="24"/>
          <w:lang w:eastAsia="zh-CN"/>
        </w:rPr>
        <w:fldChar w:fldCharType="begin">
          <w:fldData xml:space="preserve">PEVuZE5vdGU+PENpdGU+PEF1dGhvcj5Ob3BwZW5leTwvQXV0aG9yPjxZZWFyPjIwMDc8L1llYXI+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</w:fldData>
        </w:fldChar>
      </w:r>
      <w:r w:rsidR="00075976">
        <w:rPr>
          <w:sz w:val="24"/>
          <w:szCs w:val="24"/>
          <w:lang w:eastAsia="zh-CN"/>
        </w:rPr>
        <w:instrText xml:space="preserve"> ADDIN EN.CITE.DATA </w:instrText>
      </w:r>
      <w:r w:rsidR="00075976">
        <w:rPr>
          <w:sz w:val="24"/>
          <w:szCs w:val="24"/>
          <w:lang w:eastAsia="zh-CN"/>
        </w:rPr>
      </w:r>
      <w:r w:rsidR="00075976">
        <w:rPr>
          <w:sz w:val="24"/>
          <w:szCs w:val="24"/>
          <w:lang w:eastAsia="zh-CN"/>
        </w:rPr>
        <w:fldChar w:fldCharType="end"/>
      </w:r>
      <w:r w:rsidR="005D1A3C">
        <w:rPr>
          <w:sz w:val="24"/>
          <w:szCs w:val="24"/>
          <w:lang w:eastAsia="zh-CN"/>
        </w:rPr>
        <w:fldChar w:fldCharType="separate"/>
      </w:r>
      <w:r w:rsidR="00075976">
        <w:rPr>
          <w:noProof/>
          <w:sz w:val="24"/>
          <w:szCs w:val="24"/>
          <w:lang w:eastAsia="zh-CN"/>
        </w:rPr>
        <w:t>(</w:t>
      </w:r>
      <w:hyperlink w:anchor="_ENREF_2" w:tooltip="Acosta-Cabronero, 2011 #1080" w:history="1">
        <w:r w:rsidR="00F22FF5">
          <w:rPr>
            <w:noProof/>
            <w:sz w:val="24"/>
            <w:szCs w:val="24"/>
            <w:lang w:eastAsia="zh-CN"/>
          </w:rPr>
          <w:t>Acosta-Cabronero et al., 2011</w:t>
        </w:r>
      </w:hyperlink>
      <w:r w:rsidR="00075976">
        <w:rPr>
          <w:noProof/>
          <w:sz w:val="24"/>
          <w:szCs w:val="24"/>
          <w:lang w:eastAsia="zh-CN"/>
        </w:rPr>
        <w:t xml:space="preserve">; </w:t>
      </w:r>
      <w:hyperlink w:anchor="_ENREF_24" w:tooltip="Han, 2013 #1086" w:history="1">
        <w:r w:rsidR="00F22FF5">
          <w:rPr>
            <w:noProof/>
            <w:sz w:val="24"/>
            <w:szCs w:val="24"/>
            <w:lang w:eastAsia="zh-CN"/>
          </w:rPr>
          <w:t>Han et al., 2013</w:t>
        </w:r>
      </w:hyperlink>
      <w:r w:rsidR="00075976">
        <w:rPr>
          <w:noProof/>
          <w:sz w:val="24"/>
          <w:szCs w:val="24"/>
          <w:lang w:eastAsia="zh-CN"/>
        </w:rPr>
        <w:t xml:space="preserve">; </w:t>
      </w:r>
      <w:hyperlink w:anchor="_ENREF_44" w:tooltip="Noppeney, 2007 #1106" w:history="1">
        <w:r w:rsidR="00F22FF5">
          <w:rPr>
            <w:noProof/>
            <w:sz w:val="24"/>
            <w:szCs w:val="24"/>
            <w:lang w:eastAsia="zh-CN"/>
          </w:rPr>
          <w:t>Noppeney et al., 2007</w:t>
        </w:r>
      </w:hyperlink>
      <w:r w:rsidR="00075976">
        <w:rPr>
          <w:noProof/>
          <w:sz w:val="24"/>
          <w:szCs w:val="24"/>
          <w:lang w:eastAsia="zh-CN"/>
        </w:rPr>
        <w:t>)</w:t>
      </w:r>
      <w:r w:rsidR="005D1A3C">
        <w:rPr>
          <w:sz w:val="24"/>
          <w:szCs w:val="24"/>
          <w:lang w:eastAsia="zh-CN"/>
        </w:rPr>
        <w:fldChar w:fldCharType="end"/>
      </w:r>
      <w:r w:rsidR="007D1180">
        <w:rPr>
          <w:rFonts w:hint="eastAsia"/>
          <w:sz w:val="24"/>
          <w:szCs w:val="24"/>
          <w:lang w:eastAsia="zh-CN"/>
        </w:rPr>
        <w:t xml:space="preserve">. </w:t>
      </w:r>
      <w:r w:rsidR="00072797">
        <w:rPr>
          <w:rFonts w:hint="eastAsia"/>
          <w:sz w:val="24"/>
          <w:szCs w:val="24"/>
          <w:lang w:eastAsia="zh-CN"/>
        </w:rPr>
        <w:t>Based on</w:t>
      </w:r>
      <w:r w:rsidR="006C42EE">
        <w:rPr>
          <w:rFonts w:hint="eastAsia"/>
          <w:sz w:val="24"/>
          <w:szCs w:val="24"/>
          <w:lang w:eastAsia="zh-CN"/>
        </w:rPr>
        <w:t xml:space="preserve"> </w:t>
      </w:r>
      <w:r w:rsidR="00072797">
        <w:rPr>
          <w:rFonts w:hint="eastAsia"/>
          <w:sz w:val="24"/>
          <w:szCs w:val="24"/>
          <w:lang w:eastAsia="zh-CN"/>
        </w:rPr>
        <w:t>e</w:t>
      </w:r>
      <w:r w:rsidR="006C42EE">
        <w:rPr>
          <w:rFonts w:hint="eastAsia"/>
          <w:sz w:val="24"/>
          <w:szCs w:val="24"/>
          <w:lang w:eastAsia="zh-CN"/>
        </w:rPr>
        <w:t>xisting evidence</w:t>
      </w:r>
      <w:r w:rsidR="00072797">
        <w:rPr>
          <w:rFonts w:hint="eastAsia"/>
          <w:sz w:val="24"/>
          <w:szCs w:val="24"/>
          <w:lang w:eastAsia="zh-CN"/>
        </w:rPr>
        <w:t xml:space="preserve">, we </w:t>
      </w:r>
      <w:r w:rsidR="004E62F5">
        <w:rPr>
          <w:rFonts w:hint="eastAsia"/>
          <w:sz w:val="24"/>
          <w:szCs w:val="24"/>
          <w:lang w:eastAsia="zh-CN"/>
        </w:rPr>
        <w:t>propose three</w:t>
      </w:r>
      <w:r w:rsidR="006C42EE">
        <w:rPr>
          <w:rFonts w:hint="eastAsia"/>
          <w:sz w:val="24"/>
          <w:szCs w:val="24"/>
          <w:lang w:eastAsia="zh-CN"/>
        </w:rPr>
        <w:t xml:space="preserve"> specific assumptions</w:t>
      </w:r>
      <w:r w:rsidR="009043FD">
        <w:rPr>
          <w:rFonts w:hint="eastAsia"/>
          <w:sz w:val="24"/>
          <w:szCs w:val="24"/>
          <w:lang w:eastAsia="zh-CN"/>
        </w:rPr>
        <w:t>, focusing on how lateral parietal cortex interacts with ATL,</w:t>
      </w:r>
      <w:r w:rsidR="006C42EE">
        <w:rPr>
          <w:rFonts w:hint="eastAsia"/>
          <w:sz w:val="24"/>
          <w:szCs w:val="24"/>
          <w:lang w:eastAsia="zh-CN"/>
        </w:rPr>
        <w:t xml:space="preserve"> </w:t>
      </w:r>
      <w:r w:rsidR="00072797">
        <w:rPr>
          <w:rFonts w:hint="eastAsia"/>
          <w:sz w:val="24"/>
          <w:szCs w:val="24"/>
          <w:lang w:eastAsia="zh-CN"/>
        </w:rPr>
        <w:t>to guide</w:t>
      </w:r>
      <w:r w:rsidR="006C42EE">
        <w:rPr>
          <w:rFonts w:hint="eastAsia"/>
          <w:sz w:val="24"/>
          <w:szCs w:val="24"/>
          <w:lang w:eastAsia="zh-CN"/>
        </w:rPr>
        <w:t xml:space="preserve"> the current </w:t>
      </w:r>
      <w:r w:rsidR="006C42EE">
        <w:rPr>
          <w:sz w:val="24"/>
          <w:szCs w:val="24"/>
          <w:lang w:eastAsia="zh-CN"/>
        </w:rPr>
        <w:t>probabilistic</w:t>
      </w:r>
      <w:r w:rsidR="006C42EE">
        <w:rPr>
          <w:rFonts w:hint="eastAsia"/>
          <w:sz w:val="24"/>
          <w:szCs w:val="24"/>
          <w:lang w:eastAsia="zh-CN"/>
        </w:rPr>
        <w:t xml:space="preserve"> tractography analysis on DWI data.</w:t>
      </w:r>
    </w:p>
    <w:p w:rsidR="009043C9" w:rsidRDefault="00D4258A" w:rsidP="00D4258A">
      <w:pPr>
        <w:ind w:leftChars="-1" w:left="-2" w:firstLineChars="200" w:firstLine="480"/>
        <w:rPr>
          <w:sz w:val="24"/>
          <w:szCs w:val="24"/>
          <w:lang w:eastAsia="zh-CN"/>
        </w:rPr>
      </w:pPr>
      <w:r>
        <w:rPr>
          <w:rFonts w:hint="eastAsia"/>
          <w:sz w:val="24"/>
          <w:szCs w:val="24"/>
          <w:lang w:eastAsia="zh-CN"/>
        </w:rPr>
        <w:t>T</w:t>
      </w:r>
      <w:r w:rsidR="00A12120">
        <w:rPr>
          <w:rFonts w:hint="eastAsia"/>
          <w:sz w:val="24"/>
          <w:szCs w:val="24"/>
          <w:lang w:eastAsia="zh-CN"/>
        </w:rPr>
        <w:t xml:space="preserve">he </w:t>
      </w:r>
      <w:r w:rsidR="00A12120">
        <w:rPr>
          <w:sz w:val="24"/>
          <w:szCs w:val="24"/>
          <w:lang w:eastAsia="zh-CN"/>
        </w:rPr>
        <w:t>intratemporal</w:t>
      </w:r>
      <w:r w:rsidR="009043FD">
        <w:rPr>
          <w:rFonts w:hint="eastAsia"/>
          <w:sz w:val="24"/>
          <w:szCs w:val="24"/>
          <w:lang w:eastAsia="zh-CN"/>
        </w:rPr>
        <w:t xml:space="preserve"> connections are relatively well understood</w:t>
      </w:r>
      <w:r>
        <w:rPr>
          <w:rFonts w:hint="eastAsia"/>
          <w:sz w:val="24"/>
          <w:szCs w:val="24"/>
          <w:lang w:eastAsia="zh-CN"/>
        </w:rPr>
        <w:t xml:space="preserve"> in both non-human primates</w:t>
      </w:r>
      <w:r w:rsidR="009043FD">
        <w:rPr>
          <w:rFonts w:hint="eastAsia"/>
          <w:sz w:val="24"/>
          <w:szCs w:val="24"/>
          <w:lang w:eastAsia="zh-CN"/>
        </w:rPr>
        <w:t xml:space="preserve"> </w:t>
      </w:r>
      <w:r w:rsidR="009043FD">
        <w:rPr>
          <w:sz w:val="24"/>
          <w:szCs w:val="24"/>
          <w:lang w:eastAsia="zh-CN"/>
        </w:rPr>
        <w:fldChar w:fldCharType="begin"/>
      </w:r>
      <w:r w:rsidR="00075976">
        <w:rPr>
          <w:sz w:val="24"/>
          <w:szCs w:val="24"/>
          <w:lang w:eastAsia="zh-CN"/>
        </w:rPr>
        <w:instrText xml:space="preserve"> ADDIN EN.CITE &lt;EndNote&gt;&lt;Cite&gt;&lt;Author&gt;Felleman&lt;/Author&gt;&lt;Year&gt;1991&lt;/Year&gt;&lt;RecNum&gt;829&lt;/RecNum&gt;&lt;DisplayText&gt;(Felleman &amp;amp; Van Essen, 1991)&lt;/DisplayText&gt;&lt;record&gt;&lt;rec-number&gt;829&lt;/rec-number&gt;&lt;foreign-keys&gt;&lt;key app="EN" db-id="w2vfvr2wlz2vzfe9sscp0ff7f0pardxptwdw"&gt;829&lt;/key&gt;&lt;/foreign-keys&gt;&lt;ref-type name="Journal Article"&gt;17&lt;/ref-type&gt;&lt;contributors&gt;&lt;authors&gt;&lt;author&gt;Felleman, D. J.&lt;/author&gt;&lt;author&gt;Van Essen, D. C.&lt;/author&gt;&lt;/authors&gt;&lt;/contributors&gt;&lt;auth-address&gt;[Van Essen, David C.] CALTECH, Div Biol, Pasadena, CA 91125 USA. [Felleman, Daniel J.] Univ Texas Med Sch, Dept Neurobiol &amp;amp; Anat, Houston, TX 77030 USA.&amp;#xD;Van Essen, DC (reprint author), CALTECH, Div Biol, Pasadena, CA 91125 USA&lt;/auth-address&gt;&lt;titles&gt;&lt;title&gt;Distributed Hierarchical Processing in the Primate Cerebral Cortex&lt;/title&gt;&lt;secondary-title&gt;Cerebral Cortex&lt;/secondary-title&gt;&lt;alt-title&gt;Cereb. Cortex&lt;/alt-title&gt;&lt;/titles&gt;&lt;periodical&gt;&lt;full-title&gt;Cerebral Cortex&lt;/full-title&gt;&lt;abbr-1&gt;Cereb. Cortex&lt;/abbr-1&gt;&lt;/periodical&gt;&lt;alt-periodical&gt;&lt;full-title&gt;Cerebral Cortex&lt;/full-title&gt;&lt;abbr-1&gt;Cereb. Cortex&lt;/abbr-1&gt;&lt;/alt-periodical&gt;&lt;pages&gt;1-47&lt;/pages&gt;&lt;volume&gt;1&lt;/volume&gt;&lt;number&gt;1&lt;/number&gt;&lt;dates&gt;&lt;year&gt;1991&lt;/year&gt;&lt;pub-dates&gt;&lt;date&gt;Jan&lt;/date&gt;&lt;/pub-dates&gt;&lt;/dates&gt;&lt;isbn&gt;1047-3211&lt;/isbn&gt;&lt;accession-num&gt;WOS:000208047200002&lt;/accession-num&gt;&lt;urls&gt;&lt;related-urls&gt;&lt;url&gt;&amp;lt;Go to ISI&amp;gt;://WOS:000208047200002&lt;/url&gt;&lt;/related-urls&gt;&lt;/urls&gt;&lt;electronic-resource-num&gt;10.1093/cercor/1.1.1&lt;/electronic-resource-num&gt;&lt;language&gt;English&lt;/language&gt;&lt;/record&gt;&lt;/Cite&gt;&lt;/EndNote&gt;</w:instrText>
      </w:r>
      <w:r w:rsidR="009043FD">
        <w:rPr>
          <w:sz w:val="24"/>
          <w:szCs w:val="24"/>
          <w:lang w:eastAsia="zh-CN"/>
        </w:rPr>
        <w:fldChar w:fldCharType="separate"/>
      </w:r>
      <w:r w:rsidR="00075976">
        <w:rPr>
          <w:noProof/>
          <w:sz w:val="24"/>
          <w:szCs w:val="24"/>
          <w:lang w:eastAsia="zh-CN"/>
        </w:rPr>
        <w:t>(</w:t>
      </w:r>
      <w:hyperlink w:anchor="_ENREF_20" w:tooltip="Felleman, 1991 #829" w:history="1">
        <w:r w:rsidR="00F22FF5">
          <w:rPr>
            <w:noProof/>
            <w:sz w:val="24"/>
            <w:szCs w:val="24"/>
            <w:lang w:eastAsia="zh-CN"/>
          </w:rPr>
          <w:t>Felleman &amp; Van Essen, 1991</w:t>
        </w:r>
      </w:hyperlink>
      <w:r w:rsidR="00075976">
        <w:rPr>
          <w:noProof/>
          <w:sz w:val="24"/>
          <w:szCs w:val="24"/>
          <w:lang w:eastAsia="zh-CN"/>
        </w:rPr>
        <w:t>)</w:t>
      </w:r>
      <w:r w:rsidR="009043FD">
        <w:rPr>
          <w:sz w:val="24"/>
          <w:szCs w:val="24"/>
          <w:lang w:eastAsia="zh-CN"/>
        </w:rPr>
        <w:fldChar w:fldCharType="end"/>
      </w:r>
      <w:r>
        <w:rPr>
          <w:rFonts w:hint="eastAsia"/>
          <w:sz w:val="24"/>
          <w:szCs w:val="24"/>
          <w:lang w:eastAsia="zh-CN"/>
        </w:rPr>
        <w:t xml:space="preserve"> and human subjects</w:t>
      </w:r>
      <w:r w:rsidR="009043FD">
        <w:rPr>
          <w:rFonts w:hint="eastAsia"/>
          <w:sz w:val="24"/>
          <w:szCs w:val="24"/>
          <w:lang w:eastAsia="zh-CN"/>
        </w:rPr>
        <w:t xml:space="preserve"> </w:t>
      </w:r>
      <w:r w:rsidR="009043FD">
        <w:rPr>
          <w:sz w:val="24"/>
          <w:szCs w:val="24"/>
          <w:lang w:eastAsia="zh-CN"/>
        </w:rPr>
        <w:fldChar w:fldCharType="begin"/>
      </w:r>
      <w:r w:rsidR="00075976">
        <w:rPr>
          <w:sz w:val="24"/>
          <w:szCs w:val="24"/>
          <w:lang w:eastAsia="zh-CN"/>
        </w:rPr>
        <w:instrText xml:space="preserve"> ADDIN EN.CITE &lt;EndNote&gt;&lt;Cite&gt;&lt;Author&gt;Binney&lt;/Author&gt;&lt;Year&gt;2012&lt;/Year&gt;&lt;RecNum&gt;1117&lt;/RecNum&gt;&lt;DisplayText&gt;(Binney, Parker, &amp;amp; Ralph, 2012)&lt;/DisplayText&gt;&lt;record&gt;&lt;rec-number&gt;1117&lt;/rec-number&gt;&lt;foreign-keys&gt;&lt;key app="EN" db-id="w2vfvr2wlz2vzfe9sscp0ff7f0pardxptwdw"&gt;1117&lt;/key&gt;&lt;/foreign-keys&gt;&lt;ref-type name="Journal Article"&gt;17&lt;/ref-type&gt;&lt;contributors&gt;&lt;authors&gt;&lt;author&gt;Binney, Richard J&lt;/author&gt;&lt;author&gt;Parker, Geoffrey JM&lt;/author&gt;&lt;author&gt;Ralph, Matthew A Lambon&lt;/author&gt;&lt;/authors&gt;&lt;/contributors&gt;&lt;titles&gt;&lt;title&gt;Convergent connectivity and graded specialization in the rostral human temporal lobe as revealed by diffusion-weighted imaging probabilistic tractography&lt;/title&gt;&lt;secondary-title&gt;Journal of Cognitive Neuroscience&lt;/secondary-title&gt;&lt;/titles&gt;&lt;periodical&gt;&lt;full-title&gt;Journal of Cognitive Neuroscience&lt;/full-title&gt;&lt;/periodical&gt;&lt;pages&gt;1998-2014&lt;/pages&gt;&lt;volume&gt;24&lt;/volume&gt;&lt;number&gt;10&lt;/number&gt;&lt;dates&gt;&lt;year&gt;2012&lt;/year&gt;&lt;/dates&gt;&lt;urls&gt;&lt;/urls&gt;&lt;/record&gt;&lt;/Cite&gt;&lt;/EndNote&gt;</w:instrText>
      </w:r>
      <w:r w:rsidR="009043FD">
        <w:rPr>
          <w:sz w:val="24"/>
          <w:szCs w:val="24"/>
          <w:lang w:eastAsia="zh-CN"/>
        </w:rPr>
        <w:fldChar w:fldCharType="separate"/>
      </w:r>
      <w:r w:rsidR="00075976">
        <w:rPr>
          <w:noProof/>
          <w:sz w:val="24"/>
          <w:szCs w:val="24"/>
          <w:lang w:eastAsia="zh-CN"/>
        </w:rPr>
        <w:t>(</w:t>
      </w:r>
      <w:hyperlink w:anchor="_ENREF_7" w:tooltip="Binney, 2012 #1117" w:history="1">
        <w:r w:rsidR="00F22FF5">
          <w:rPr>
            <w:noProof/>
            <w:sz w:val="24"/>
            <w:szCs w:val="24"/>
            <w:lang w:eastAsia="zh-CN"/>
          </w:rPr>
          <w:t>Binney, Parker, &amp; Ralph, 2012</w:t>
        </w:r>
      </w:hyperlink>
      <w:r w:rsidR="00075976">
        <w:rPr>
          <w:noProof/>
          <w:sz w:val="24"/>
          <w:szCs w:val="24"/>
          <w:lang w:eastAsia="zh-CN"/>
        </w:rPr>
        <w:t>)</w:t>
      </w:r>
      <w:r w:rsidR="009043FD">
        <w:rPr>
          <w:sz w:val="24"/>
          <w:szCs w:val="24"/>
          <w:lang w:eastAsia="zh-CN"/>
        </w:rPr>
        <w:fldChar w:fldCharType="end"/>
      </w:r>
      <w:r>
        <w:rPr>
          <w:rFonts w:hint="eastAsia"/>
          <w:sz w:val="24"/>
          <w:szCs w:val="24"/>
          <w:lang w:eastAsia="zh-CN"/>
        </w:rPr>
        <w:t xml:space="preserve">. </w:t>
      </w:r>
      <w:r w:rsidR="009043FD">
        <w:rPr>
          <w:rFonts w:hint="eastAsia"/>
          <w:sz w:val="24"/>
          <w:szCs w:val="24"/>
          <w:lang w:eastAsia="zh-CN"/>
        </w:rPr>
        <w:t xml:space="preserve">Specifically, </w:t>
      </w:r>
      <w:del w:id="5" w:author="Honolulu" w:date="2014-11-26T10:47:00Z">
        <w:r w:rsidDel="009043FD">
          <w:rPr>
            <w:rFonts w:hint="eastAsia"/>
            <w:sz w:val="24"/>
            <w:szCs w:val="24"/>
            <w:lang w:eastAsia="zh-CN"/>
          </w:rPr>
          <w:delText>T</w:delText>
        </w:r>
        <w:r w:rsidR="00A12120" w:rsidDel="009043FD">
          <w:rPr>
            <w:rFonts w:hint="eastAsia"/>
            <w:sz w:val="24"/>
            <w:szCs w:val="24"/>
            <w:lang w:eastAsia="zh-CN"/>
          </w:rPr>
          <w:delText>he ventral aspect of anterior and central inferotemporal cortex is interconnected with high-level visual cortex (e.g., V4) and afferent projection</w:delText>
        </w:r>
        <w:r w:rsidDel="009043FD">
          <w:rPr>
            <w:rFonts w:hint="eastAsia"/>
            <w:sz w:val="24"/>
            <w:szCs w:val="24"/>
            <w:lang w:eastAsia="zh-CN"/>
          </w:rPr>
          <w:delText xml:space="preserve"> from superior temporal area into anterior inferotemporal cortex, suggesting </w:delText>
        </w:r>
        <w:r w:rsidDel="009043FD">
          <w:rPr>
            <w:sz w:val="24"/>
            <w:szCs w:val="24"/>
            <w:lang w:eastAsia="zh-CN"/>
          </w:rPr>
          <w:delText>that</w:delText>
        </w:r>
        <w:r w:rsidDel="009043FD">
          <w:rPr>
            <w:rFonts w:hint="eastAsia"/>
            <w:sz w:val="24"/>
            <w:szCs w:val="24"/>
            <w:lang w:eastAsia="zh-CN"/>
          </w:rPr>
          <w:delText xml:space="preserve"> information from auditory cortex might send information into this area as well</w:delText>
        </w:r>
        <w:r w:rsidR="009043C9" w:rsidDel="009043FD">
          <w:rPr>
            <w:rFonts w:hint="eastAsia"/>
            <w:sz w:val="24"/>
            <w:szCs w:val="24"/>
            <w:lang w:eastAsia="zh-CN"/>
          </w:rPr>
          <w:delText xml:space="preserve"> </w:delText>
        </w:r>
        <w:r w:rsidR="005D1A3C" w:rsidDel="009043FD">
          <w:rPr>
            <w:sz w:val="24"/>
            <w:szCs w:val="24"/>
            <w:lang w:eastAsia="zh-CN"/>
          </w:rPr>
          <w:fldChar w:fldCharType="begin"/>
        </w:r>
        <w:r w:rsidR="00B52246" w:rsidDel="009043FD">
          <w:rPr>
            <w:sz w:val="24"/>
            <w:szCs w:val="24"/>
            <w:lang w:eastAsia="zh-CN"/>
          </w:rPr>
          <w:delInstrText xml:space="preserve"> ADDIN EN.CITE &lt;EndNote&gt;&lt;Cite&gt;&lt;Author&gt;Felleman&lt;/Author&gt;&lt;Year&gt;1991&lt;/Year&gt;&lt;RecNum&gt;829&lt;/RecNum&gt;&lt;DisplayText&gt;(Felleman &amp;amp; Van Essen, 1991)&lt;/DisplayText&gt;&lt;record&gt;&lt;rec-number&gt;829&lt;/rec-number&gt;&lt;foreign-keys&gt;&lt;key app="EN" db-id="w2vfvr2wlz2vzfe9sscp0ff7f0pardxptwdw"&gt;829&lt;/key&gt;&lt;/foreign-keys&gt;&lt;ref-type name="Journal Article"&gt;17&lt;/ref-type&gt;&lt;contributors&gt;&lt;authors&gt;&lt;author&gt;Felleman, D. J.&lt;/author&gt;&lt;author&gt;Van Essen, D. C.&lt;/author&gt;&lt;/authors&gt;&lt;/contributors&gt;&lt;auth-address&gt;[Van Essen, David C.] CALTECH, Div Biol, Pasadena, CA 91125 USA. [Felleman, Daniel J.] Univ Texas Med Sch, Dept Neurobiol &amp;amp; Anat, Houston, TX 77030 USA.&amp;#xD;Van Essen, DC (reprint author), CALTECH, Div Biol, Pasadena, CA 91125 USA&lt;/auth-address&gt;&lt;titles&gt;&lt;title&gt;Distributed Hierarchical Processing in the Primate Cerebral Cortex&lt;/title&gt;&lt;secondary-title&gt;Cerebral Cortex&lt;/secondary-title&gt;&lt;alt-title&gt;Cereb. Cortex&lt;/alt-title&gt;&lt;/titles&gt;&lt;periodical&gt;&lt;full-title&gt;Cerebral Cortex&lt;/full-title&gt;&lt;abbr-1&gt;Cereb. Cortex&lt;/abbr-1&gt;&lt;/periodical&gt;&lt;alt-periodical&gt;&lt;full-title&gt;Cerebral Cortex&lt;/full-title&gt;&lt;abbr-1&gt;Cereb. Cortex&lt;/abbr-1&gt;&lt;/alt-periodical&gt;&lt;pages&gt;1-47&lt;/pages&gt;&lt;volume&gt;1&lt;/volume&gt;&lt;number&gt;1&lt;/number&gt;&lt;dates&gt;&lt;year&gt;1991&lt;/year&gt;&lt;pub-dates&gt;&lt;date&gt;Jan&lt;/date&gt;&lt;/pub-dates&gt;&lt;/dates&gt;&lt;isbn&gt;1047-3211&lt;/isbn&gt;&lt;accession-num&gt;WOS:000208047200002&lt;/accession-num&gt;&lt;urls&gt;&lt;related-urls&gt;&lt;url&gt;&amp;lt;Go to ISI&amp;gt;://WOS:000208047200002&lt;/url&gt;&lt;/related-urls&gt;&lt;/urls&gt;&lt;electronic-resource-num&gt;10.1093/cercor/1.1.1&lt;/electronic-resource-num&gt;&lt;language&gt;English&lt;/language&gt;&lt;/record&gt;&lt;/Cite&gt;&lt;/EndNote&gt;</w:delInstrText>
        </w:r>
        <w:r w:rsidR="005D1A3C" w:rsidDel="009043FD">
          <w:rPr>
            <w:sz w:val="24"/>
            <w:szCs w:val="24"/>
            <w:lang w:eastAsia="zh-CN"/>
          </w:rPr>
          <w:fldChar w:fldCharType="separate"/>
        </w:r>
        <w:r w:rsidR="00B52246" w:rsidDel="009043FD">
          <w:rPr>
            <w:noProof/>
            <w:sz w:val="24"/>
            <w:szCs w:val="24"/>
            <w:lang w:eastAsia="zh-CN"/>
          </w:rPr>
          <w:delText>(</w:delText>
        </w:r>
        <w:r w:rsidR="009043FD" w:rsidDel="009043FD">
          <w:rPr>
            <w:noProof/>
            <w:sz w:val="24"/>
            <w:szCs w:val="24"/>
            <w:lang w:eastAsia="zh-CN"/>
          </w:rPr>
          <w:fldChar w:fldCharType="begin"/>
        </w:r>
        <w:r w:rsidR="009043FD" w:rsidDel="009043FD">
          <w:rPr>
            <w:noProof/>
            <w:sz w:val="24"/>
            <w:szCs w:val="24"/>
            <w:lang w:eastAsia="zh-CN"/>
          </w:rPr>
          <w:delInstrText xml:space="preserve"> HYPERLINK \l "_ENREF_20" \o "Felleman, 1991 #829" </w:delInstrText>
        </w:r>
        <w:r w:rsidR="009043FD" w:rsidDel="009043FD">
          <w:rPr>
            <w:noProof/>
            <w:sz w:val="24"/>
            <w:szCs w:val="24"/>
            <w:lang w:eastAsia="zh-CN"/>
          </w:rPr>
        </w:r>
        <w:r w:rsidR="009043FD" w:rsidDel="009043FD">
          <w:rPr>
            <w:noProof/>
            <w:sz w:val="24"/>
            <w:szCs w:val="24"/>
            <w:lang w:eastAsia="zh-CN"/>
          </w:rPr>
          <w:fldChar w:fldCharType="separate"/>
        </w:r>
        <w:r w:rsidR="009043FD" w:rsidDel="009043FD">
          <w:rPr>
            <w:noProof/>
            <w:sz w:val="24"/>
            <w:szCs w:val="24"/>
            <w:lang w:eastAsia="zh-CN"/>
          </w:rPr>
          <w:delText>Felleman &amp; Van Essen, 1991</w:delText>
        </w:r>
        <w:r w:rsidR="009043FD" w:rsidDel="009043FD">
          <w:rPr>
            <w:noProof/>
            <w:sz w:val="24"/>
            <w:szCs w:val="24"/>
            <w:lang w:eastAsia="zh-CN"/>
          </w:rPr>
          <w:fldChar w:fldCharType="end"/>
        </w:r>
        <w:r w:rsidR="00B52246" w:rsidDel="009043FD">
          <w:rPr>
            <w:noProof/>
            <w:sz w:val="24"/>
            <w:szCs w:val="24"/>
            <w:lang w:eastAsia="zh-CN"/>
          </w:rPr>
          <w:delText>)</w:delText>
        </w:r>
        <w:r w:rsidR="005D1A3C" w:rsidDel="009043FD">
          <w:rPr>
            <w:sz w:val="24"/>
            <w:szCs w:val="24"/>
            <w:lang w:eastAsia="zh-CN"/>
          </w:rPr>
          <w:fldChar w:fldCharType="end"/>
        </w:r>
        <w:r w:rsidDel="009043FD">
          <w:rPr>
            <w:rFonts w:hint="eastAsia"/>
            <w:sz w:val="24"/>
            <w:szCs w:val="24"/>
            <w:lang w:eastAsia="zh-CN"/>
          </w:rPr>
          <w:delText>.</w:delText>
        </w:r>
        <w:r w:rsidR="009043C9" w:rsidDel="009043FD">
          <w:rPr>
            <w:rFonts w:hint="eastAsia"/>
            <w:sz w:val="24"/>
            <w:szCs w:val="24"/>
            <w:lang w:eastAsia="zh-CN"/>
          </w:rPr>
          <w:delText xml:space="preserve"> </w:delText>
        </w:r>
      </w:del>
      <w:r w:rsidR="004E62F5">
        <w:rPr>
          <w:rFonts w:hint="eastAsia"/>
          <w:sz w:val="24"/>
          <w:szCs w:val="24"/>
          <w:lang w:eastAsia="zh-CN"/>
        </w:rPr>
        <w:t>evidence demonstrated</w:t>
      </w:r>
      <w:r w:rsidR="009043C9">
        <w:rPr>
          <w:rFonts w:hint="eastAsia"/>
          <w:sz w:val="24"/>
          <w:szCs w:val="24"/>
          <w:lang w:eastAsia="zh-CN"/>
        </w:rPr>
        <w:t xml:space="preserve"> intratemporal connectivity of medial and lateral rostral temporal lo</w:t>
      </w:r>
      <w:r>
        <w:rPr>
          <w:rFonts w:hint="eastAsia"/>
          <w:sz w:val="24"/>
          <w:szCs w:val="24"/>
          <w:lang w:eastAsia="zh-CN"/>
        </w:rPr>
        <w:t>be with pFG</w:t>
      </w:r>
      <w:r w:rsidR="009043C9">
        <w:rPr>
          <w:rFonts w:hint="eastAsia"/>
          <w:sz w:val="24"/>
          <w:szCs w:val="24"/>
          <w:lang w:eastAsia="zh-CN"/>
        </w:rPr>
        <w:t xml:space="preserve"> (i.e., the ventral visual pathway) as well as connectivity between lateral rostral temporal lobe </w:t>
      </w:r>
      <w:r w:rsidR="009043C9">
        <w:rPr>
          <w:sz w:val="24"/>
          <w:szCs w:val="24"/>
          <w:lang w:eastAsia="zh-CN"/>
        </w:rPr>
        <w:t>and</w:t>
      </w:r>
      <w:r w:rsidR="009043C9">
        <w:rPr>
          <w:rFonts w:hint="eastAsia"/>
          <w:sz w:val="24"/>
          <w:szCs w:val="24"/>
          <w:lang w:eastAsia="zh-CN"/>
        </w:rPr>
        <w:t xml:space="preserve"> superior temporal gyrus (STG) and Heschl</w:t>
      </w:r>
      <w:r w:rsidR="009043C9">
        <w:rPr>
          <w:sz w:val="24"/>
          <w:szCs w:val="24"/>
          <w:lang w:eastAsia="zh-CN"/>
        </w:rPr>
        <w:t>’</w:t>
      </w:r>
      <w:r w:rsidR="009043C9">
        <w:rPr>
          <w:rFonts w:hint="eastAsia"/>
          <w:sz w:val="24"/>
          <w:szCs w:val="24"/>
          <w:lang w:eastAsia="zh-CN"/>
        </w:rPr>
        <w:t>s gyrus (HG), also known as the primary auditory cortex</w:t>
      </w:r>
      <w:r w:rsidR="009043FD">
        <w:rPr>
          <w:rFonts w:hint="eastAsia"/>
          <w:sz w:val="24"/>
          <w:szCs w:val="24"/>
          <w:lang w:eastAsia="zh-CN"/>
        </w:rPr>
        <w:t xml:space="preserve"> </w:t>
      </w:r>
      <w:r w:rsidR="009043FD">
        <w:rPr>
          <w:sz w:val="24"/>
          <w:szCs w:val="24"/>
          <w:lang w:eastAsia="zh-CN"/>
        </w:rPr>
        <w:fldChar w:fldCharType="begin"/>
      </w:r>
      <w:r w:rsidR="00075976">
        <w:rPr>
          <w:sz w:val="24"/>
          <w:szCs w:val="24"/>
          <w:lang w:eastAsia="zh-CN"/>
        </w:rPr>
        <w:instrText xml:space="preserve"> ADDIN EN.CITE &lt;EndNote&gt;&lt;Cite&gt;&lt;Author&gt;Binney&lt;/Author&gt;&lt;Year&gt;2012&lt;/Year&gt;&lt;RecNum&gt;1117&lt;/RecNum&gt;&lt;DisplayText&gt;(Binney et al., 2012)&lt;/DisplayText&gt;&lt;record&gt;&lt;rec-number&gt;1117&lt;/rec-number&gt;&lt;foreign-keys&gt;&lt;key app="EN" db-id="w2vfvr2wlz2vzfe9sscp0ff7f0pardxptwdw"&gt;1117&lt;/key&gt;&lt;/foreign-keys&gt;&lt;ref-type name="Journal Article"&gt;17&lt;/ref-type&gt;&lt;contributors&gt;&lt;authors&gt;&lt;author&gt;Binney, Richard J&lt;/author&gt;&lt;author&gt;Parker, Geoffrey JM&lt;/author&gt;&lt;author&gt;Ralph, Matthew A Lambon&lt;/author&gt;&lt;/authors&gt;&lt;/contributors&gt;&lt;titles&gt;&lt;title&gt;Convergent connectivity and graded specialization in the rostral human temporal lobe as revealed by diffusion-weighted imaging probabilistic tractography&lt;/title&gt;&lt;secondary-title&gt;Journal of Cognitive Neuroscience&lt;/secondary-title&gt;&lt;/titles&gt;&lt;periodical&gt;&lt;full-title&gt;Journal of Cognitive Neuroscience&lt;/full-title&gt;&lt;/periodical&gt;&lt;pages&gt;1998-2014&lt;/pages&gt;&lt;volume&gt;24&lt;/volume&gt;&lt;number&gt;10&lt;/number&gt;&lt;dates&gt;&lt;year&gt;2012&lt;/year&gt;&lt;/dates&gt;&lt;urls&gt;&lt;/urls&gt;&lt;/record&gt;&lt;/Cite&gt;&lt;/EndNote&gt;</w:instrText>
      </w:r>
      <w:r w:rsidR="009043FD">
        <w:rPr>
          <w:sz w:val="24"/>
          <w:szCs w:val="24"/>
          <w:lang w:eastAsia="zh-CN"/>
        </w:rPr>
        <w:fldChar w:fldCharType="separate"/>
      </w:r>
      <w:r w:rsidR="00075976">
        <w:rPr>
          <w:noProof/>
          <w:sz w:val="24"/>
          <w:szCs w:val="24"/>
          <w:lang w:eastAsia="zh-CN"/>
        </w:rPr>
        <w:t>(</w:t>
      </w:r>
      <w:hyperlink w:anchor="_ENREF_7" w:tooltip="Binney, 2012 #1117" w:history="1">
        <w:r w:rsidR="00F22FF5">
          <w:rPr>
            <w:noProof/>
            <w:sz w:val="24"/>
            <w:szCs w:val="24"/>
            <w:lang w:eastAsia="zh-CN"/>
          </w:rPr>
          <w:t>Binney et al., 2012</w:t>
        </w:r>
      </w:hyperlink>
      <w:r w:rsidR="00075976">
        <w:rPr>
          <w:noProof/>
          <w:sz w:val="24"/>
          <w:szCs w:val="24"/>
          <w:lang w:eastAsia="zh-CN"/>
        </w:rPr>
        <w:t>)</w:t>
      </w:r>
      <w:r w:rsidR="009043FD">
        <w:rPr>
          <w:sz w:val="24"/>
          <w:szCs w:val="24"/>
          <w:lang w:eastAsia="zh-CN"/>
        </w:rPr>
        <w:fldChar w:fldCharType="end"/>
      </w:r>
      <w:r w:rsidR="009043C9">
        <w:rPr>
          <w:rFonts w:hint="eastAsia"/>
          <w:sz w:val="24"/>
          <w:szCs w:val="24"/>
          <w:lang w:eastAsia="zh-CN"/>
        </w:rPr>
        <w:t xml:space="preserve">. Therefore, the interaction of </w:t>
      </w:r>
      <w:r w:rsidR="009043C9">
        <w:rPr>
          <w:sz w:val="24"/>
          <w:szCs w:val="24"/>
          <w:lang w:eastAsia="zh-CN"/>
        </w:rPr>
        <w:t xml:space="preserve">the </w:t>
      </w:r>
      <w:r w:rsidR="009043C9">
        <w:rPr>
          <w:rFonts w:hint="eastAsia"/>
          <w:sz w:val="24"/>
          <w:szCs w:val="24"/>
          <w:lang w:eastAsia="zh-CN"/>
        </w:rPr>
        <w:t>semantic hub (</w:t>
      </w:r>
      <w:r w:rsidR="00E32FD0">
        <w:rPr>
          <w:rFonts w:hint="eastAsia"/>
          <w:sz w:val="24"/>
          <w:szCs w:val="24"/>
          <w:lang w:eastAsia="zh-CN"/>
        </w:rPr>
        <w:t>v</w:t>
      </w:r>
      <w:r w:rsidR="009043FD">
        <w:rPr>
          <w:rFonts w:hint="eastAsia"/>
          <w:sz w:val="24"/>
          <w:szCs w:val="24"/>
          <w:lang w:eastAsia="zh-CN"/>
        </w:rPr>
        <w:t>ATL) with visual</w:t>
      </w:r>
      <w:r w:rsidR="004E62F5">
        <w:rPr>
          <w:rFonts w:hint="eastAsia"/>
          <w:sz w:val="24"/>
          <w:szCs w:val="24"/>
          <w:lang w:eastAsia="zh-CN"/>
        </w:rPr>
        <w:t xml:space="preserve"> </w:t>
      </w:r>
      <w:r w:rsidR="009043FD">
        <w:rPr>
          <w:rFonts w:hint="eastAsia"/>
          <w:sz w:val="24"/>
          <w:szCs w:val="24"/>
          <w:lang w:eastAsia="zh-CN"/>
        </w:rPr>
        <w:t>(e.g.</w:t>
      </w:r>
      <w:proofErr w:type="gramStart"/>
      <w:r w:rsidR="009043FD">
        <w:rPr>
          <w:rFonts w:hint="eastAsia"/>
          <w:sz w:val="24"/>
          <w:szCs w:val="24"/>
          <w:lang w:eastAsia="zh-CN"/>
        </w:rPr>
        <w:t xml:space="preserve">, </w:t>
      </w:r>
      <w:r w:rsidR="009043C9">
        <w:rPr>
          <w:rFonts w:hint="eastAsia"/>
          <w:sz w:val="24"/>
          <w:szCs w:val="24"/>
          <w:lang w:eastAsia="zh-CN"/>
        </w:rPr>
        <w:t xml:space="preserve"> fusiform</w:t>
      </w:r>
      <w:proofErr w:type="gramEnd"/>
      <w:r w:rsidR="009043C9">
        <w:rPr>
          <w:rFonts w:hint="eastAsia"/>
          <w:sz w:val="24"/>
          <w:szCs w:val="24"/>
          <w:lang w:eastAsia="zh-CN"/>
        </w:rPr>
        <w:t xml:space="preserve"> gyrus) and auditory (STG, HG) </w:t>
      </w:r>
      <w:r w:rsidR="009043C9">
        <w:rPr>
          <w:sz w:val="24"/>
          <w:szCs w:val="24"/>
          <w:lang w:eastAsia="zh-CN"/>
        </w:rPr>
        <w:t>representation</w:t>
      </w:r>
      <w:r w:rsidR="009043C9">
        <w:rPr>
          <w:rFonts w:hint="eastAsia"/>
          <w:sz w:val="24"/>
          <w:szCs w:val="24"/>
          <w:lang w:eastAsia="zh-CN"/>
        </w:rPr>
        <w:t>s is well documented.</w:t>
      </w:r>
    </w:p>
    <w:p w:rsidR="009043C9" w:rsidRDefault="009043C9" w:rsidP="009043C9">
      <w:pPr>
        <w:ind w:leftChars="-1" w:left="-2" w:firstLine="428"/>
        <w:rPr>
          <w:sz w:val="24"/>
          <w:szCs w:val="24"/>
          <w:lang w:eastAsia="zh-CN"/>
        </w:rPr>
      </w:pPr>
      <w:r>
        <w:rPr>
          <w:rFonts w:hint="eastAsia"/>
          <w:sz w:val="24"/>
          <w:szCs w:val="24"/>
          <w:lang w:eastAsia="zh-CN"/>
        </w:rPr>
        <w:t xml:space="preserve">In comparison, </w:t>
      </w:r>
      <w:r>
        <w:rPr>
          <w:sz w:val="24"/>
          <w:szCs w:val="24"/>
          <w:lang w:eastAsia="zh-CN"/>
        </w:rPr>
        <w:t>direct</w:t>
      </w:r>
      <w:r>
        <w:rPr>
          <w:rFonts w:hint="eastAsia"/>
          <w:sz w:val="24"/>
          <w:szCs w:val="24"/>
          <w:lang w:eastAsia="zh-CN"/>
        </w:rPr>
        <w:t xml:space="preserve"> connection between the </w:t>
      </w:r>
      <w:r w:rsidR="00E32FD0">
        <w:rPr>
          <w:rFonts w:hint="eastAsia"/>
          <w:sz w:val="24"/>
          <w:szCs w:val="24"/>
          <w:lang w:eastAsia="zh-CN"/>
        </w:rPr>
        <w:t>v</w:t>
      </w:r>
      <w:r>
        <w:rPr>
          <w:rFonts w:hint="eastAsia"/>
          <w:sz w:val="24"/>
          <w:szCs w:val="24"/>
          <w:lang w:eastAsia="zh-CN"/>
        </w:rPr>
        <w:t>ATL and</w:t>
      </w:r>
      <w:r w:rsidR="00E32FD0">
        <w:rPr>
          <w:rFonts w:hint="eastAsia"/>
          <w:sz w:val="24"/>
          <w:szCs w:val="24"/>
          <w:lang w:eastAsia="zh-CN"/>
        </w:rPr>
        <w:t xml:space="preserve"> lateral</w:t>
      </w:r>
      <w:r>
        <w:rPr>
          <w:rFonts w:hint="eastAsia"/>
          <w:sz w:val="24"/>
          <w:szCs w:val="24"/>
          <w:lang w:eastAsia="zh-CN"/>
        </w:rPr>
        <w:t xml:space="preserve"> parietal cortex</w:t>
      </w:r>
      <w:r w:rsidR="00E32FD0">
        <w:rPr>
          <w:rFonts w:hint="eastAsia"/>
          <w:sz w:val="24"/>
          <w:szCs w:val="24"/>
          <w:lang w:eastAsia="zh-CN"/>
        </w:rPr>
        <w:t xml:space="preserve"> (LP)</w:t>
      </w:r>
      <w:r>
        <w:rPr>
          <w:rFonts w:hint="eastAsia"/>
          <w:sz w:val="24"/>
          <w:szCs w:val="24"/>
          <w:lang w:eastAsia="zh-CN"/>
        </w:rPr>
        <w:t xml:space="preserve"> is rarely observed, suggesting that the praxic and function representations of object knowledge only indirectly interact with the semantic hub. </w:t>
      </w:r>
      <w:r w:rsidR="00E32FD0">
        <w:rPr>
          <w:rFonts w:hint="eastAsia"/>
          <w:sz w:val="24"/>
          <w:szCs w:val="24"/>
          <w:lang w:eastAsia="zh-CN"/>
        </w:rPr>
        <w:t>One proposed possibility is that LP interacts with vATL via medial pFG based on</w:t>
      </w:r>
      <w:r w:rsidR="007E02DC">
        <w:rPr>
          <w:rFonts w:hint="eastAsia"/>
          <w:sz w:val="24"/>
          <w:szCs w:val="24"/>
          <w:lang w:eastAsia="zh-CN"/>
        </w:rPr>
        <w:t xml:space="preserve"> established functional connectivity </w:t>
      </w:r>
      <w:r w:rsidR="005D1A3C">
        <w:rPr>
          <w:sz w:val="24"/>
          <w:szCs w:val="24"/>
          <w:lang w:eastAsia="zh-CN"/>
        </w:rPr>
        <w:fldChar w:fldCharType="begin">
          <w:fldData xml:space="preserve">PEVuZE5vdGU+PENpdGU+PEF1dGhvcj5NYWhvbjwvQXV0aG9yPjxZZWFyPjIwMDc8L1llYXI+PFJl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</w:fldData>
        </w:fldChar>
      </w:r>
      <w:r w:rsidR="00075976">
        <w:rPr>
          <w:sz w:val="24"/>
          <w:szCs w:val="24"/>
          <w:lang w:eastAsia="zh-CN"/>
        </w:rPr>
        <w:instrText xml:space="preserve"> ADDIN EN.CITE </w:instrText>
      </w:r>
      <w:r w:rsidR="00075976">
        <w:rPr>
          <w:sz w:val="24"/>
          <w:szCs w:val="24"/>
          <w:lang w:eastAsia="zh-CN"/>
        </w:rPr>
        <w:fldChar w:fldCharType="begin">
          <w:fldData xml:space="preserve">PEVuZE5vdGU+PENpdGU+PEF1dGhvcj5NYWhvbjwvQXV0aG9yPjxZZWFyPjIwMDc8L1llYXI+PFJl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</w:fldData>
        </w:fldChar>
      </w:r>
      <w:r w:rsidR="00075976">
        <w:rPr>
          <w:sz w:val="24"/>
          <w:szCs w:val="24"/>
          <w:lang w:eastAsia="zh-CN"/>
        </w:rPr>
        <w:instrText xml:space="preserve"> ADDIN EN.CITE.DATA </w:instrText>
      </w:r>
      <w:r w:rsidR="00075976">
        <w:rPr>
          <w:sz w:val="24"/>
          <w:szCs w:val="24"/>
          <w:lang w:eastAsia="zh-CN"/>
        </w:rPr>
      </w:r>
      <w:r w:rsidR="00075976">
        <w:rPr>
          <w:sz w:val="24"/>
          <w:szCs w:val="24"/>
          <w:lang w:eastAsia="zh-CN"/>
        </w:rPr>
        <w:fldChar w:fldCharType="end"/>
      </w:r>
      <w:r w:rsidR="005D1A3C">
        <w:rPr>
          <w:sz w:val="24"/>
          <w:szCs w:val="24"/>
          <w:lang w:eastAsia="zh-CN"/>
        </w:rPr>
        <w:fldChar w:fldCharType="separate"/>
      </w:r>
      <w:r w:rsidR="00075976">
        <w:rPr>
          <w:noProof/>
          <w:sz w:val="24"/>
          <w:szCs w:val="24"/>
          <w:lang w:eastAsia="zh-CN"/>
        </w:rPr>
        <w:t>(</w:t>
      </w:r>
      <w:hyperlink w:anchor="_ENREF_33" w:tooltip="Mahon, 2013 #965" w:history="1">
        <w:r w:rsidR="00F22FF5">
          <w:rPr>
            <w:noProof/>
            <w:sz w:val="24"/>
            <w:szCs w:val="24"/>
            <w:lang w:eastAsia="zh-CN"/>
          </w:rPr>
          <w:t>Mahon et al., 2013</w:t>
        </w:r>
      </w:hyperlink>
      <w:r w:rsidR="00075976">
        <w:rPr>
          <w:noProof/>
          <w:sz w:val="24"/>
          <w:szCs w:val="24"/>
          <w:lang w:eastAsia="zh-CN"/>
        </w:rPr>
        <w:t xml:space="preserve">; </w:t>
      </w:r>
      <w:hyperlink w:anchor="_ENREF_34" w:tooltip="Mahon, 2007 #580" w:history="1">
        <w:r w:rsidR="00F22FF5">
          <w:rPr>
            <w:noProof/>
            <w:sz w:val="24"/>
            <w:szCs w:val="24"/>
            <w:lang w:eastAsia="zh-CN"/>
          </w:rPr>
          <w:t>Mahon et al., 2007</w:t>
        </w:r>
      </w:hyperlink>
      <w:r w:rsidR="00075976">
        <w:rPr>
          <w:noProof/>
          <w:sz w:val="24"/>
          <w:szCs w:val="24"/>
          <w:lang w:eastAsia="zh-CN"/>
        </w:rPr>
        <w:t>)</w:t>
      </w:r>
      <w:r w:rsidR="005D1A3C">
        <w:rPr>
          <w:sz w:val="24"/>
          <w:szCs w:val="24"/>
          <w:lang w:eastAsia="zh-CN"/>
        </w:rPr>
        <w:fldChar w:fldCharType="end"/>
      </w:r>
      <w:r w:rsidR="009B1247">
        <w:rPr>
          <w:rFonts w:hint="eastAsia"/>
          <w:sz w:val="24"/>
          <w:szCs w:val="24"/>
          <w:lang w:eastAsia="zh-CN"/>
        </w:rPr>
        <w:t>, which seems to have anatomical basis in other primates</w:t>
      </w:r>
      <w:r>
        <w:rPr>
          <w:rFonts w:hint="eastAsia"/>
          <w:sz w:val="24"/>
          <w:szCs w:val="24"/>
          <w:lang w:eastAsia="zh-CN"/>
        </w:rPr>
        <w:t xml:space="preserve"> </w:t>
      </w:r>
      <w:r w:rsidR="005D1A3C">
        <w:rPr>
          <w:sz w:val="24"/>
          <w:szCs w:val="24"/>
          <w:lang w:eastAsia="zh-CN"/>
        </w:rPr>
        <w:fldChar w:fldCharType="begin">
          <w:fldData xml:space="preserve">PEVuZE5vdGU+PENpdGU+PEF1dGhvcj5GZWxsZW1hbjwvQXV0aG9yPjxZZWFyPjE5OTE8L1llYXI+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</w:fldData>
        </w:fldChar>
      </w:r>
      <w:r w:rsidR="00075976">
        <w:rPr>
          <w:sz w:val="24"/>
          <w:szCs w:val="24"/>
          <w:lang w:eastAsia="zh-CN"/>
        </w:rPr>
        <w:instrText xml:space="preserve"> ADDIN EN.CITE </w:instrText>
      </w:r>
      <w:r w:rsidR="00075976">
        <w:rPr>
          <w:sz w:val="24"/>
          <w:szCs w:val="24"/>
          <w:lang w:eastAsia="zh-CN"/>
        </w:rPr>
        <w:fldChar w:fldCharType="begin">
          <w:fldData xml:space="preserve">PEVuZE5vdGU+PENpdGU+PEF1dGhvcj5GZWxsZW1hbjwvQXV0aG9yPjxZZWFyPjE5OTE8L1llYXI+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</w:fldData>
        </w:fldChar>
      </w:r>
      <w:r w:rsidR="00075976">
        <w:rPr>
          <w:sz w:val="24"/>
          <w:szCs w:val="24"/>
          <w:lang w:eastAsia="zh-CN"/>
        </w:rPr>
        <w:instrText xml:space="preserve"> ADDIN EN.CITE.DATA </w:instrText>
      </w:r>
      <w:r w:rsidR="00075976">
        <w:rPr>
          <w:sz w:val="24"/>
          <w:szCs w:val="24"/>
          <w:lang w:eastAsia="zh-CN"/>
        </w:rPr>
      </w:r>
      <w:r w:rsidR="00075976">
        <w:rPr>
          <w:sz w:val="24"/>
          <w:szCs w:val="24"/>
          <w:lang w:eastAsia="zh-CN"/>
        </w:rPr>
        <w:fldChar w:fldCharType="end"/>
      </w:r>
      <w:r w:rsidR="005D1A3C">
        <w:rPr>
          <w:sz w:val="24"/>
          <w:szCs w:val="24"/>
          <w:lang w:eastAsia="zh-CN"/>
        </w:rPr>
        <w:fldChar w:fldCharType="separate"/>
      </w:r>
      <w:r w:rsidR="00075976">
        <w:rPr>
          <w:noProof/>
          <w:sz w:val="24"/>
          <w:szCs w:val="24"/>
          <w:lang w:eastAsia="zh-CN"/>
        </w:rPr>
        <w:t>(</w:t>
      </w:r>
      <w:hyperlink w:anchor="_ENREF_20" w:tooltip="Felleman, 1991 #829" w:history="1">
        <w:r w:rsidR="00F22FF5">
          <w:rPr>
            <w:noProof/>
            <w:sz w:val="24"/>
            <w:szCs w:val="24"/>
            <w:lang w:eastAsia="zh-CN"/>
          </w:rPr>
          <w:t>Felleman &amp; Van Essen, 1991</w:t>
        </w:r>
      </w:hyperlink>
      <w:r w:rsidR="00075976">
        <w:rPr>
          <w:noProof/>
          <w:sz w:val="24"/>
          <w:szCs w:val="24"/>
          <w:lang w:eastAsia="zh-CN"/>
        </w:rPr>
        <w:t xml:space="preserve">; </w:t>
      </w:r>
      <w:hyperlink w:anchor="_ENREF_58" w:tooltip="Zhong, 2003 #869" w:history="1">
        <w:r w:rsidR="00F22FF5">
          <w:rPr>
            <w:noProof/>
            <w:sz w:val="24"/>
            <w:szCs w:val="24"/>
            <w:lang w:eastAsia="zh-CN"/>
          </w:rPr>
          <w:t>Zhong &amp; Rockland, 2003</w:t>
        </w:r>
      </w:hyperlink>
      <w:r w:rsidR="00075976">
        <w:rPr>
          <w:noProof/>
          <w:sz w:val="24"/>
          <w:szCs w:val="24"/>
          <w:lang w:eastAsia="zh-CN"/>
        </w:rPr>
        <w:t>)</w:t>
      </w:r>
      <w:r w:rsidR="005D1A3C">
        <w:rPr>
          <w:sz w:val="24"/>
          <w:szCs w:val="24"/>
          <w:lang w:eastAsia="zh-CN"/>
        </w:rPr>
        <w:fldChar w:fldCharType="end"/>
      </w:r>
      <w:r>
        <w:rPr>
          <w:rFonts w:hint="eastAsia"/>
          <w:sz w:val="24"/>
          <w:szCs w:val="24"/>
          <w:lang w:eastAsia="zh-CN"/>
        </w:rPr>
        <w:t xml:space="preserve">. </w:t>
      </w:r>
      <w:r w:rsidR="00141982">
        <w:rPr>
          <w:rFonts w:hint="eastAsia"/>
          <w:sz w:val="24"/>
          <w:szCs w:val="24"/>
          <w:lang w:eastAsia="zh-CN"/>
        </w:rPr>
        <w:t>Another possibility is information from IPL integrates into vATL</w:t>
      </w:r>
      <w:r w:rsidR="003E7669">
        <w:rPr>
          <w:rFonts w:hint="eastAsia"/>
          <w:sz w:val="24"/>
          <w:szCs w:val="24"/>
          <w:lang w:eastAsia="zh-CN"/>
        </w:rPr>
        <w:t xml:space="preserve"> </w:t>
      </w:r>
      <w:r w:rsidR="00141982">
        <w:rPr>
          <w:rFonts w:hint="eastAsia"/>
          <w:sz w:val="24"/>
          <w:szCs w:val="24"/>
          <w:lang w:eastAsia="zh-CN"/>
        </w:rPr>
        <w:t xml:space="preserve">via </w:t>
      </w:r>
      <w:proofErr w:type="spellStart"/>
      <w:r w:rsidR="00141982">
        <w:rPr>
          <w:rFonts w:hint="eastAsia"/>
          <w:sz w:val="24"/>
          <w:szCs w:val="24"/>
          <w:lang w:eastAsia="zh-CN"/>
        </w:rPr>
        <w:t>pMTG</w:t>
      </w:r>
      <w:proofErr w:type="spellEnd"/>
      <w:r w:rsidR="00141982">
        <w:rPr>
          <w:rFonts w:hint="eastAsia"/>
          <w:sz w:val="24"/>
          <w:szCs w:val="24"/>
          <w:lang w:eastAsia="zh-CN"/>
        </w:rPr>
        <w:t xml:space="preserve"> as implicitly suggested </w:t>
      </w:r>
      <w:del w:id="6" w:author="Honolulu" w:date="2014-11-26T10:59:00Z">
        <w:r w:rsidR="00141982" w:rsidDel="00141982">
          <w:rPr>
            <w:rFonts w:hint="eastAsia"/>
            <w:sz w:val="24"/>
            <w:szCs w:val="24"/>
            <w:lang w:eastAsia="zh-CN"/>
          </w:rPr>
          <w:delText xml:space="preserve">that the caudal aspect of STS/STG receives afferent projections from lateral parietal regions such as caudal IPL and </w:delText>
        </w:r>
        <w:r w:rsidR="00141982" w:rsidDel="00141982">
          <w:rPr>
            <w:sz w:val="24"/>
            <w:szCs w:val="24"/>
            <w:lang w:eastAsia="zh-CN"/>
          </w:rPr>
          <w:delText xml:space="preserve">the </w:delText>
        </w:r>
        <w:r w:rsidR="00141982" w:rsidDel="00141982">
          <w:rPr>
            <w:rFonts w:hint="eastAsia"/>
            <w:sz w:val="24"/>
            <w:szCs w:val="24"/>
            <w:lang w:eastAsia="zh-CN"/>
          </w:rPr>
          <w:delText xml:space="preserve">lower bank of the intraparietal sulcus </w:delText>
        </w:r>
      </w:del>
      <w:r w:rsidR="00141982">
        <w:rPr>
          <w:rFonts w:hint="eastAsia"/>
          <w:sz w:val="24"/>
          <w:szCs w:val="24"/>
          <w:lang w:eastAsia="zh-CN"/>
        </w:rPr>
        <w:t xml:space="preserve">in the brain of </w:t>
      </w:r>
      <w:r w:rsidR="00141982">
        <w:rPr>
          <w:sz w:val="24"/>
          <w:szCs w:val="24"/>
          <w:lang w:eastAsia="zh-CN"/>
        </w:rPr>
        <w:t xml:space="preserve">the </w:t>
      </w:r>
      <w:r w:rsidR="00141982">
        <w:rPr>
          <w:rFonts w:hint="eastAsia"/>
          <w:sz w:val="24"/>
          <w:szCs w:val="24"/>
          <w:lang w:eastAsia="zh-CN"/>
        </w:rPr>
        <w:t>macaque monkey</w:t>
      </w:r>
      <w:r>
        <w:rPr>
          <w:sz w:val="24"/>
          <w:szCs w:val="24"/>
          <w:lang w:eastAsia="zh-CN"/>
        </w:rPr>
        <w:t xml:space="preserve"> </w:t>
      </w:r>
      <w:r w:rsidR="005D1A3C">
        <w:rPr>
          <w:sz w:val="24"/>
          <w:szCs w:val="24"/>
          <w:lang w:eastAsia="zh-CN"/>
        </w:rPr>
        <w:fldChar w:fldCharType="begin"/>
      </w:r>
      <w:r w:rsidR="00075976">
        <w:rPr>
          <w:sz w:val="24"/>
          <w:szCs w:val="24"/>
          <w:lang w:eastAsia="zh-CN"/>
        </w:rPr>
        <w:instrText xml:space="preserve"> ADDIN EN.CITE &lt;EndNote&gt;&lt;Cite&gt;&lt;Author&gt;Seltzer&lt;/Author&gt;&lt;Year&gt;1994&lt;/Year&gt;&lt;RecNum&gt;775&lt;/RecNum&gt;&lt;DisplayText&gt;(Seltzer &amp;amp; Pandya, 1994)&lt;/DisplayText&gt;&lt;record&gt;&lt;rec-number&gt;775&lt;/rec-number&gt;&lt;foreign-keys&gt;&lt;key app="EN" db-id="w2vfvr2wlz2vzfe9sscp0ff7f0pardxptwdw"&gt;775&lt;/key&gt;&lt;/foreign-keys&gt;&lt;ref-type name="Journal Article"&gt;17&lt;/ref-type&gt;&lt;contributors&gt;&lt;authors&gt;&lt;author&gt;Seltzer, Benjamin&lt;/author&gt;&lt;author&gt;Pandya, Deepak N.&lt;/author&gt;&lt;/authors&gt;&lt;/contributors&gt;&lt;titles&gt;&lt;title&gt;Parietal, temporal, and occipital projections to cortex of the superior temporal sulcus in the rhesus monkey: A retrograde tracer study&lt;/title&gt;&lt;secondary-title&gt;The Journal of Comparative Neurology&lt;/secondary-title&gt;&lt;/titles&gt;&lt;periodical&gt;&lt;full-title&gt;The Journal of Comparative Neurology&lt;/full-title&gt;&lt;/periodical&gt;&lt;pages&gt;445-463&lt;/pages&gt;&lt;volume&gt;343&lt;/volume&gt;&lt;number&gt;3&lt;/number&gt;&lt;keywords&gt;&lt;keyword&gt;cerebral cortex&lt;/keyword&gt;&lt;keyword&gt;neural pathways&lt;/keyword&gt;&lt;keyword&gt;temporal lobe&lt;/keyword&gt;&lt;keyword&gt;parietal lobe&lt;/keyword&gt;&lt;keyword&gt;neuroanatomy&lt;/keyword&gt;&lt;/keywords&gt;&lt;dates&gt;&lt;year&gt;1994&lt;/year&gt;&lt;/dates&gt;&lt;publisher&gt;Wiley-Liss, Inc.&lt;/publisher&gt;&lt;isbn&gt;1096-9861&lt;/isbn&gt;&lt;urls&gt;&lt;related-urls&gt;&lt;url&gt;http://dx.doi.org/10.1002/cne.903430308&lt;/url&gt;&lt;/related-urls&gt;&lt;/urls&gt;&lt;electronic-resource-num&gt;10.1002/cne.903430308&lt;/electronic-resource-num&gt;&lt;/record&gt;&lt;/Cite&gt;&lt;/EndNote&gt;</w:instrText>
      </w:r>
      <w:r w:rsidR="005D1A3C">
        <w:rPr>
          <w:sz w:val="24"/>
          <w:szCs w:val="24"/>
          <w:lang w:eastAsia="zh-CN"/>
        </w:rPr>
        <w:fldChar w:fldCharType="separate"/>
      </w:r>
      <w:r w:rsidR="00075976">
        <w:rPr>
          <w:noProof/>
          <w:sz w:val="24"/>
          <w:szCs w:val="24"/>
          <w:lang w:eastAsia="zh-CN"/>
        </w:rPr>
        <w:t>(</w:t>
      </w:r>
      <w:hyperlink w:anchor="_ENREF_52" w:tooltip="Seltzer, 1994 #775" w:history="1">
        <w:r w:rsidR="00F22FF5">
          <w:rPr>
            <w:noProof/>
            <w:sz w:val="24"/>
            <w:szCs w:val="24"/>
            <w:lang w:eastAsia="zh-CN"/>
          </w:rPr>
          <w:t>Seltzer &amp; Pandya, 1994</w:t>
        </w:r>
      </w:hyperlink>
      <w:r w:rsidR="00075976">
        <w:rPr>
          <w:noProof/>
          <w:sz w:val="24"/>
          <w:szCs w:val="24"/>
          <w:lang w:eastAsia="zh-CN"/>
        </w:rPr>
        <w:t>)</w:t>
      </w:r>
      <w:r w:rsidR="005D1A3C">
        <w:rPr>
          <w:sz w:val="24"/>
          <w:szCs w:val="24"/>
          <w:lang w:eastAsia="zh-CN"/>
        </w:rPr>
        <w:fldChar w:fldCharType="end"/>
      </w:r>
      <w:r w:rsidR="00141982">
        <w:rPr>
          <w:rFonts w:hint="eastAsia"/>
          <w:sz w:val="24"/>
          <w:szCs w:val="24"/>
          <w:lang w:eastAsia="zh-CN"/>
        </w:rPr>
        <w:t>, and</w:t>
      </w:r>
      <w:r>
        <w:rPr>
          <w:rFonts w:hint="eastAsia"/>
          <w:sz w:val="24"/>
          <w:szCs w:val="24"/>
          <w:lang w:eastAsia="zh-CN"/>
        </w:rPr>
        <w:t xml:space="preserve"> </w:t>
      </w:r>
      <w:r w:rsidR="00141982">
        <w:rPr>
          <w:rFonts w:hint="eastAsia"/>
          <w:sz w:val="24"/>
          <w:szCs w:val="24"/>
          <w:lang w:eastAsia="zh-CN"/>
        </w:rPr>
        <w:t xml:space="preserve">observed </w:t>
      </w:r>
      <w:r w:rsidR="003E7669">
        <w:rPr>
          <w:rFonts w:hint="eastAsia"/>
          <w:sz w:val="24"/>
          <w:szCs w:val="24"/>
          <w:lang w:eastAsia="zh-CN"/>
        </w:rPr>
        <w:t xml:space="preserve">in human subjects </w:t>
      </w:r>
      <w:r w:rsidR="005D1A3C">
        <w:rPr>
          <w:sz w:val="24"/>
          <w:szCs w:val="24"/>
          <w:lang w:eastAsia="zh-CN"/>
        </w:rPr>
        <w:fldChar w:fldCharType="begin"/>
      </w:r>
      <w:r w:rsidR="00075976">
        <w:rPr>
          <w:sz w:val="24"/>
          <w:szCs w:val="24"/>
          <w:lang w:eastAsia="zh-CN"/>
        </w:rPr>
        <w:instrText xml:space="preserve"> ADDIN EN.CITE &lt;EndNote&gt;&lt;Cite&gt;&lt;Author&gt;Binney&lt;/Author&gt;&lt;Year&gt;2012&lt;/Year&gt;&lt;RecNum&gt;1117&lt;/RecNum&gt;&lt;DisplayText&gt;(Binney et al., 2012)&lt;/DisplayText&gt;&lt;record&gt;&lt;rec-number&gt;1117&lt;/rec-number&gt;&lt;foreign-keys&gt;&lt;key app="EN" db-id="w2vfvr2wlz2vzfe9sscp0ff7f0pardxptwdw"&gt;1117&lt;/key&gt;&lt;/foreign-keys&gt;&lt;ref-type name="Journal Article"&gt;17&lt;/ref-type&gt;&lt;contributors&gt;&lt;authors&gt;&lt;author&gt;Binney, Richard J&lt;/author&gt;&lt;author&gt;Parker, Geoffrey JM&lt;/author&gt;&lt;author&gt;Ralph, Matthew A Lambon&lt;/author&gt;&lt;/authors&gt;&lt;/contributors&gt;&lt;titles&gt;&lt;title&gt;Convergent connectivity and graded specialization in the rostral human temporal lobe as revealed by diffusion-weighted imaging probabilistic tractography&lt;/title&gt;&lt;secondary-title&gt;Journal of Cognitive Neuroscience&lt;/secondary-title&gt;&lt;/titles&gt;&lt;periodical&gt;&lt;full-title&gt;Journal of Cognitive Neuroscience&lt;/full-title&gt;&lt;/periodical&gt;&lt;pages&gt;1998-2014&lt;/pages&gt;&lt;volume&gt;24&lt;/volume&gt;&lt;number&gt;10&lt;/number&gt;&lt;dates&gt;&lt;year&gt;2012&lt;/year&gt;&lt;/dates&gt;&lt;urls&gt;&lt;/urls&gt;&lt;/record&gt;&lt;/Cite&gt;&lt;/EndNote&gt;</w:instrText>
      </w:r>
      <w:r w:rsidR="005D1A3C">
        <w:rPr>
          <w:sz w:val="24"/>
          <w:szCs w:val="24"/>
          <w:lang w:eastAsia="zh-CN"/>
        </w:rPr>
        <w:fldChar w:fldCharType="separate"/>
      </w:r>
      <w:r w:rsidR="00075976">
        <w:rPr>
          <w:noProof/>
          <w:sz w:val="24"/>
          <w:szCs w:val="24"/>
          <w:lang w:eastAsia="zh-CN"/>
        </w:rPr>
        <w:t>(</w:t>
      </w:r>
      <w:hyperlink w:anchor="_ENREF_7" w:tooltip="Binney, 2012 #1117" w:history="1">
        <w:r w:rsidR="00F22FF5">
          <w:rPr>
            <w:noProof/>
            <w:sz w:val="24"/>
            <w:szCs w:val="24"/>
            <w:lang w:eastAsia="zh-CN"/>
          </w:rPr>
          <w:t>Binney et al., 2012</w:t>
        </w:r>
      </w:hyperlink>
      <w:r w:rsidR="00075976">
        <w:rPr>
          <w:noProof/>
          <w:sz w:val="24"/>
          <w:szCs w:val="24"/>
          <w:lang w:eastAsia="zh-CN"/>
        </w:rPr>
        <w:t>)</w:t>
      </w:r>
      <w:r w:rsidR="005D1A3C">
        <w:rPr>
          <w:sz w:val="24"/>
          <w:szCs w:val="24"/>
          <w:lang w:eastAsia="zh-CN"/>
        </w:rPr>
        <w:fldChar w:fldCharType="end"/>
      </w:r>
      <w:r w:rsidR="003E7669">
        <w:rPr>
          <w:rFonts w:hint="eastAsia"/>
          <w:sz w:val="24"/>
          <w:szCs w:val="24"/>
          <w:lang w:eastAsia="zh-CN"/>
        </w:rPr>
        <w:t xml:space="preserve">: Caudal </w:t>
      </w:r>
      <w:r>
        <w:rPr>
          <w:rFonts w:hint="eastAsia"/>
          <w:sz w:val="24"/>
          <w:szCs w:val="24"/>
          <w:lang w:eastAsia="zh-CN"/>
        </w:rPr>
        <w:t xml:space="preserve">MTG has high probability </w:t>
      </w:r>
      <w:r>
        <w:rPr>
          <w:sz w:val="24"/>
          <w:szCs w:val="24"/>
          <w:lang w:eastAsia="zh-CN"/>
        </w:rPr>
        <w:t>of</w:t>
      </w:r>
      <w:r>
        <w:rPr>
          <w:rFonts w:hint="eastAsia"/>
          <w:sz w:val="24"/>
          <w:szCs w:val="24"/>
          <w:lang w:eastAsia="zh-CN"/>
        </w:rPr>
        <w:t xml:space="preserve"> connect</w:t>
      </w:r>
      <w:r>
        <w:rPr>
          <w:sz w:val="24"/>
          <w:szCs w:val="24"/>
          <w:lang w:eastAsia="zh-CN"/>
        </w:rPr>
        <w:t>ion</w:t>
      </w:r>
      <w:r>
        <w:rPr>
          <w:rFonts w:hint="eastAsia"/>
          <w:sz w:val="24"/>
          <w:szCs w:val="24"/>
          <w:lang w:eastAsia="zh-CN"/>
        </w:rPr>
        <w:t xml:space="preserve"> with supramarginal gyrus (SMG) and angular gyrus (AG) </w:t>
      </w:r>
      <w:r w:rsidR="003E7669">
        <w:rPr>
          <w:sz w:val="24"/>
          <w:szCs w:val="24"/>
          <w:lang w:eastAsia="zh-CN"/>
        </w:rPr>
        <w:t xml:space="preserve">in </w:t>
      </w:r>
      <w:r w:rsidR="003E7669">
        <w:rPr>
          <w:rFonts w:hint="eastAsia"/>
          <w:sz w:val="24"/>
          <w:szCs w:val="24"/>
          <w:lang w:eastAsia="zh-CN"/>
        </w:rPr>
        <w:t>IPL</w:t>
      </w:r>
      <w:r>
        <w:rPr>
          <w:rFonts w:hint="eastAsia"/>
          <w:sz w:val="24"/>
          <w:szCs w:val="24"/>
          <w:lang w:eastAsia="zh-CN"/>
        </w:rPr>
        <w:t>. Both possi</w:t>
      </w:r>
      <w:r w:rsidR="004F2D74">
        <w:rPr>
          <w:rFonts w:hint="eastAsia"/>
          <w:sz w:val="24"/>
          <w:szCs w:val="24"/>
          <w:lang w:eastAsia="zh-CN"/>
        </w:rPr>
        <w:t>bilities seem compatible with the</w:t>
      </w:r>
      <w:r>
        <w:rPr>
          <w:rFonts w:hint="eastAsia"/>
          <w:sz w:val="24"/>
          <w:szCs w:val="24"/>
          <w:lang w:eastAsia="zh-CN"/>
        </w:rPr>
        <w:t xml:space="preserve"> ALE meta-analysis in that preferential </w:t>
      </w:r>
      <w:r>
        <w:rPr>
          <w:sz w:val="24"/>
          <w:szCs w:val="24"/>
          <w:lang w:eastAsia="zh-CN"/>
        </w:rPr>
        <w:t>activation</w:t>
      </w:r>
      <w:r>
        <w:rPr>
          <w:rFonts w:hint="eastAsia"/>
          <w:sz w:val="24"/>
          <w:szCs w:val="24"/>
          <w:lang w:eastAsia="zh-CN"/>
        </w:rPr>
        <w:t xml:space="preserve"> for manmade objects has been reported for all three regions, namely, medial pFG, </w:t>
      </w:r>
      <w:r w:rsidR="004F2D74">
        <w:rPr>
          <w:rFonts w:hint="eastAsia"/>
          <w:sz w:val="24"/>
          <w:szCs w:val="24"/>
          <w:lang w:eastAsia="zh-CN"/>
        </w:rPr>
        <w:t>MTG, and LP (i.e.</w:t>
      </w:r>
      <w:r>
        <w:rPr>
          <w:rFonts w:hint="eastAsia"/>
          <w:sz w:val="24"/>
          <w:szCs w:val="24"/>
          <w:lang w:eastAsia="zh-CN"/>
        </w:rPr>
        <w:t>, IPL).</w:t>
      </w:r>
      <w:r w:rsidR="00751DB2">
        <w:rPr>
          <w:rFonts w:hint="eastAsia"/>
          <w:sz w:val="24"/>
          <w:szCs w:val="24"/>
          <w:lang w:eastAsia="zh-CN"/>
        </w:rPr>
        <w:t xml:space="preserve"> The third possibility comes from structural imaging </w:t>
      </w:r>
      <w:r w:rsidR="000230A4">
        <w:rPr>
          <w:sz w:val="24"/>
          <w:szCs w:val="24"/>
          <w:lang w:eastAsia="zh-CN"/>
        </w:rPr>
        <w:fldChar w:fldCharType="begin"/>
      </w:r>
      <w:r w:rsidR="00075976">
        <w:rPr>
          <w:sz w:val="24"/>
          <w:szCs w:val="24"/>
          <w:lang w:eastAsia="zh-CN"/>
        </w:rPr>
        <w:instrText xml:space="preserve"> ADDIN EN.CITE &lt;EndNote&gt;&lt;Cite&gt;&lt;Author&gt;Wakana&lt;/Author&gt;&lt;Year&gt;2004&lt;/Year&gt;&lt;RecNum&gt;1084&lt;/RecNum&gt;&lt;DisplayText&gt;(Wakana, Jiang, Nagae-Poetscher, van Zijl, &amp;amp; Mori, 2004)&lt;/DisplayText&gt;&lt;record&gt;&lt;rec-number&gt;1084&lt;/rec-number&gt;&lt;foreign-keys&gt;&lt;key app="EN" db-id="w2vfvr2wlz2vzfe9sscp0ff7f0pardxptwdw"&gt;1084&lt;/key&gt;&lt;/foreign-keys&gt;&lt;ref-type name="Journal Article"&gt;17&lt;/ref-type&gt;&lt;contributors&gt;&lt;authors&gt;&lt;author&gt;Wakana, Setsu&lt;/author&gt;&lt;author&gt;Jiang, Hangyi&lt;/author&gt;&lt;author&gt;Nagae-Poetscher, Lidia M.&lt;/author&gt;&lt;author&gt;van Zijl, Peter C. M.&lt;/author&gt;&lt;author&gt;Mori, Susumu&lt;/author&gt;&lt;/authors&gt;&lt;/contributors&gt;&lt;titles&gt;&lt;title&gt;Fiber Tract–based Atlas of Human White Matter Anatomy1&lt;/title&gt;&lt;secondary-title&gt;Radiology&lt;/secondary-title&gt;&lt;/titles&gt;&lt;periodical&gt;&lt;full-title&gt;Radiology&lt;/full-title&gt;&lt;/periodical&gt;&lt;pages&gt;77-87&lt;/pages&gt;&lt;volume&gt;230&lt;/volume&gt;&lt;number&gt;1&lt;/number&gt;&lt;dates&gt;&lt;year&gt;2004&lt;/year&gt;&lt;pub-dates&gt;&lt;date&gt;January 1, 2004&lt;/date&gt;&lt;/pub-dates&gt;&lt;/dates&gt;&lt;urls&gt;&lt;related-urls&gt;&lt;url&gt;http://radiology.rsna.org/content/230/1/77.abstract&lt;/url&gt;&lt;/related-urls&gt;&lt;/urls&gt;&lt;electronic-resource-num&gt;10.1148/radiol.2301021640&lt;/electronic-resource-num&gt;&lt;/record&gt;&lt;/Cite&gt;&lt;/EndNote&gt;</w:instrText>
      </w:r>
      <w:r w:rsidR="000230A4">
        <w:rPr>
          <w:sz w:val="24"/>
          <w:szCs w:val="24"/>
          <w:lang w:eastAsia="zh-CN"/>
        </w:rPr>
        <w:fldChar w:fldCharType="separate"/>
      </w:r>
      <w:r w:rsidR="00075976">
        <w:rPr>
          <w:noProof/>
          <w:sz w:val="24"/>
          <w:szCs w:val="24"/>
          <w:lang w:eastAsia="zh-CN"/>
        </w:rPr>
        <w:t>(</w:t>
      </w:r>
      <w:hyperlink w:anchor="_ENREF_56" w:tooltip="Wakana, 2004 #1084" w:history="1">
        <w:r w:rsidR="00F22FF5">
          <w:rPr>
            <w:noProof/>
            <w:sz w:val="24"/>
            <w:szCs w:val="24"/>
            <w:lang w:eastAsia="zh-CN"/>
          </w:rPr>
          <w:t>Wakana, Jiang, Nagae-Poetscher, van Zijl, &amp; Mori, 2004</w:t>
        </w:r>
      </w:hyperlink>
      <w:r w:rsidR="00075976">
        <w:rPr>
          <w:noProof/>
          <w:sz w:val="24"/>
          <w:szCs w:val="24"/>
          <w:lang w:eastAsia="zh-CN"/>
        </w:rPr>
        <w:t>)</w:t>
      </w:r>
      <w:r w:rsidR="000230A4">
        <w:rPr>
          <w:sz w:val="24"/>
          <w:szCs w:val="24"/>
          <w:lang w:eastAsia="zh-CN"/>
        </w:rPr>
        <w:fldChar w:fldCharType="end"/>
      </w:r>
      <w:r w:rsidR="000230A4">
        <w:rPr>
          <w:rFonts w:hint="eastAsia"/>
          <w:sz w:val="24"/>
          <w:szCs w:val="24"/>
          <w:lang w:eastAsia="zh-CN"/>
        </w:rPr>
        <w:t xml:space="preserve"> </w:t>
      </w:r>
      <w:r w:rsidR="00751DB2">
        <w:rPr>
          <w:rFonts w:hint="eastAsia"/>
          <w:sz w:val="24"/>
          <w:szCs w:val="24"/>
          <w:lang w:eastAsia="zh-CN"/>
        </w:rPr>
        <w:t xml:space="preserve">and human brain </w:t>
      </w:r>
      <w:r w:rsidR="00751DB2">
        <w:rPr>
          <w:sz w:val="24"/>
          <w:szCs w:val="24"/>
          <w:lang w:eastAsia="zh-CN"/>
        </w:rPr>
        <w:t>dissection</w:t>
      </w:r>
      <w:r w:rsidR="00751DB2">
        <w:rPr>
          <w:rFonts w:hint="eastAsia"/>
          <w:sz w:val="24"/>
          <w:szCs w:val="24"/>
          <w:lang w:eastAsia="zh-CN"/>
        </w:rPr>
        <w:t xml:space="preserve"> studies</w:t>
      </w:r>
      <w:r w:rsidR="000230A4">
        <w:rPr>
          <w:rFonts w:hint="eastAsia"/>
          <w:sz w:val="24"/>
          <w:szCs w:val="24"/>
          <w:lang w:eastAsia="zh-CN"/>
        </w:rPr>
        <w:t xml:space="preserve"> </w:t>
      </w:r>
      <w:r w:rsidR="000230A4" w:rsidRPr="00125559">
        <w:rPr>
          <w:sz w:val="24"/>
          <w:szCs w:val="24"/>
        </w:rPr>
        <w:fldChar w:fldCharType="begin"/>
      </w:r>
      <w:r w:rsidR="00075976">
        <w:rPr>
          <w:sz w:val="24"/>
          <w:szCs w:val="24"/>
        </w:rPr>
        <w:instrText xml:space="preserve"> ADDIN EN.CITE &lt;EndNote&gt;&lt;Cite&gt;&lt;Author&gt;Martino&lt;/Author&gt;&lt;Year&gt;2010&lt;/Year&gt;&lt;RecNum&gt;1111&lt;/RecNum&gt;&lt;DisplayText&gt;(Duffau, Herbet, &amp;amp; Moritz-Gasser, 2013; Martino, Brogna, Robles, Vergani, &amp;amp; Duffau, 2010)&lt;/DisplayText&gt;&lt;record&gt;&lt;rec-number&gt;1111&lt;/rec-number&gt;&lt;foreign-keys&gt;&lt;key app="EN" db-id="w2vfvr2wlz2vzfe9sscp0ff7f0pardxptwdw"&gt;1111&lt;/key&gt;&lt;/foreign-keys&gt;&lt;ref-type name="Journal Article"&gt;17&lt;/ref-type&gt;&lt;contributors&gt;&lt;authors&gt;&lt;author&gt;Martino, Juan&lt;/author&gt;&lt;author&gt;Brogna, Christian&lt;/author&gt;&lt;author&gt;Robles, Santiago G&lt;/author&gt;&lt;author&gt;Vergani, Francesco&lt;/author&gt;&lt;author&gt;Duffau, Hugues&lt;/author&gt;&lt;/authors&gt;&lt;/contributors&gt;&lt;titles&gt;&lt;title&gt;Anatomic dissection of the inferior fronto-occipital fasciculus revisited in the lights of brain stimulation data&lt;/title&gt;&lt;secondary-title&gt;Cortex&lt;/secondary-title&gt;&lt;/titles&gt;&lt;periodical&gt;&lt;full-title&gt;Cortex&lt;/full-title&gt;&lt;/periodical&gt;&lt;pages&gt;691-699&lt;/pages&gt;&lt;volume&gt;46&lt;/volume&gt;&lt;number&gt;5&lt;/number&gt;&lt;dates&gt;&lt;year&gt;2010&lt;/year&gt;&lt;/dates&gt;&lt;isbn&gt;0010-9452&lt;/isbn&gt;&lt;urls&gt;&lt;/urls&gt;&lt;/record&gt;&lt;/Cite&gt;&lt;Cite&gt;&lt;Author&gt;Duffau&lt;/Author&gt;&lt;Year&gt;2013&lt;/Year&gt;&lt;RecNum&gt;1112&lt;/RecNum&gt;&lt;record&gt;&lt;rec-number&gt;1112&lt;/rec-number&gt;&lt;foreign-keys&gt;&lt;key app="EN" db-id="w2vfvr2wlz2vzfe9sscp0ff7f0pardxptwdw"&gt;1112&lt;/key&gt;&lt;/foreign-keys&gt;&lt;ref-type name="Journal Article"&gt;17&lt;/ref-type&gt;&lt;contributors&gt;&lt;authors&gt;&lt;author&gt;Duffau, Hugues&lt;/author&gt;&lt;author&gt;Herbet, Guillaume&lt;/author&gt;&lt;author&gt;Moritz-Gasser, Sylvie&lt;/author&gt;&lt;/authors&gt;&lt;/contributors&gt;&lt;titles&gt;&lt;title&gt;Toward a pluri-component, multimodal, and dynamic organization of the ventral semantic stream in humans: lessons from stimulation mapping in awake patients&lt;/title&gt;&lt;secondary-title&gt;Frontiers in systems neuroscience&lt;/secondary-title&gt;&lt;/titles&gt;&lt;periodical&gt;&lt;full-title&gt;Frontiers in systems neuroscience&lt;/full-title&gt;&lt;/periodical&gt;&lt;volume&gt;7&lt;/volume&gt;&lt;dates&gt;&lt;year&gt;2013&lt;/year&gt;&lt;/dates&gt;&lt;urls&gt;&lt;/urls&gt;&lt;/record&gt;&lt;/Cite&gt;&lt;/EndNote&gt;</w:instrText>
      </w:r>
      <w:r w:rsidR="000230A4" w:rsidRPr="00125559">
        <w:rPr>
          <w:sz w:val="24"/>
          <w:szCs w:val="24"/>
        </w:rPr>
        <w:fldChar w:fldCharType="separate"/>
      </w:r>
      <w:r w:rsidR="00075976">
        <w:rPr>
          <w:noProof/>
          <w:sz w:val="24"/>
          <w:szCs w:val="24"/>
        </w:rPr>
        <w:t>(</w:t>
      </w:r>
      <w:hyperlink w:anchor="_ENREF_18" w:tooltip="Duffau, 2013 #1112" w:history="1">
        <w:r w:rsidR="00F22FF5">
          <w:rPr>
            <w:noProof/>
            <w:sz w:val="24"/>
            <w:szCs w:val="24"/>
          </w:rPr>
          <w:t>Duffau, Herbet, &amp; Moritz-Gasser, 2013</w:t>
        </w:r>
      </w:hyperlink>
      <w:r w:rsidR="00075976">
        <w:rPr>
          <w:noProof/>
          <w:sz w:val="24"/>
          <w:szCs w:val="24"/>
        </w:rPr>
        <w:t xml:space="preserve">; </w:t>
      </w:r>
      <w:hyperlink w:anchor="_ENREF_40" w:tooltip="Martino, 2010 #1111" w:history="1">
        <w:r w:rsidR="00F22FF5">
          <w:rPr>
            <w:noProof/>
            <w:sz w:val="24"/>
            <w:szCs w:val="24"/>
          </w:rPr>
          <w:t>Martino, Brogna, Robles, Vergani, &amp; Duffau, 2010</w:t>
        </w:r>
      </w:hyperlink>
      <w:r w:rsidR="00075976">
        <w:rPr>
          <w:noProof/>
          <w:sz w:val="24"/>
          <w:szCs w:val="24"/>
        </w:rPr>
        <w:t>)</w:t>
      </w:r>
      <w:r w:rsidR="000230A4" w:rsidRPr="00125559">
        <w:rPr>
          <w:sz w:val="24"/>
          <w:szCs w:val="24"/>
        </w:rPr>
        <w:fldChar w:fldCharType="end"/>
      </w:r>
      <w:r w:rsidR="00751DB2">
        <w:rPr>
          <w:rFonts w:hint="eastAsia"/>
          <w:sz w:val="24"/>
          <w:szCs w:val="24"/>
          <w:lang w:eastAsia="zh-CN"/>
        </w:rPr>
        <w:t xml:space="preserve">, revealing that </w:t>
      </w:r>
      <w:del w:id="7" w:author="Honolulu" w:date="2014-11-26T11:12:00Z">
        <w:r w:rsidR="00751DB2" w:rsidDel="000230A4">
          <w:rPr>
            <w:rFonts w:hint="eastAsia"/>
            <w:sz w:val="24"/>
            <w:szCs w:val="24"/>
            <w:lang w:eastAsia="zh-CN"/>
          </w:rPr>
          <w:delText>???</w:delText>
        </w:r>
        <w:r w:rsidR="00365DEE" w:rsidRPr="00365DEE" w:rsidDel="000230A4">
          <w:rPr>
            <w:rFonts w:hint="eastAsia"/>
            <w:sz w:val="24"/>
            <w:szCs w:val="24"/>
            <w:lang w:eastAsia="zh-CN"/>
          </w:rPr>
          <w:delText xml:space="preserve"> </w:delText>
        </w:r>
        <w:r w:rsidR="00365DEE" w:rsidDel="000230A4">
          <w:rPr>
            <w:rFonts w:hint="eastAsia"/>
            <w:sz w:val="24"/>
            <w:szCs w:val="24"/>
            <w:lang w:eastAsia="zh-CN"/>
          </w:rPr>
          <w:delText xml:space="preserve">Up to date, the anatomical connection between LP and medial pFG in human subjects is at best suggested by </w:delText>
        </w:r>
        <w:r w:rsidR="00365DEE" w:rsidDel="000230A4">
          <w:rPr>
            <w:sz w:val="24"/>
            <w:szCs w:val="24"/>
            <w:lang w:eastAsia="zh-CN"/>
          </w:rPr>
          <w:delText>white matter atlas</w:delText>
        </w:r>
        <w:r w:rsidR="00365DEE" w:rsidDel="000230A4">
          <w:rPr>
            <w:rFonts w:hint="eastAsia"/>
            <w:sz w:val="24"/>
            <w:szCs w:val="24"/>
            <w:lang w:eastAsia="zh-CN"/>
          </w:rPr>
          <w:delText xml:space="preserve"> showing</w:delText>
        </w:r>
        <w:r w:rsidR="00365DEE" w:rsidRPr="00125559" w:rsidDel="000230A4">
          <w:rPr>
            <w:sz w:val="24"/>
            <w:szCs w:val="24"/>
            <w:lang w:eastAsia="zh-CN"/>
          </w:rPr>
          <w:delText xml:space="preserve"> t</w:delText>
        </w:r>
      </w:del>
      <w:r w:rsidR="00365DEE" w:rsidRPr="00125559">
        <w:rPr>
          <w:sz w:val="24"/>
          <w:szCs w:val="24"/>
          <w:lang w:eastAsia="zh-CN"/>
        </w:rPr>
        <w:t xml:space="preserve">the </w:t>
      </w:r>
      <w:r w:rsidR="000230A4">
        <w:rPr>
          <w:rFonts w:hint="eastAsia"/>
          <w:sz w:val="24"/>
          <w:szCs w:val="24"/>
          <w:lang w:eastAsia="zh-CN"/>
        </w:rPr>
        <w:t xml:space="preserve">dorsal branch of </w:t>
      </w:r>
      <w:r w:rsidR="00365DEE" w:rsidRPr="00125559">
        <w:rPr>
          <w:sz w:val="24"/>
          <w:szCs w:val="24"/>
          <w:lang w:eastAsia="zh-CN"/>
        </w:rPr>
        <w:t>inferior frontal-occipital fasciculus (IFOF) opens like a fan and streams into various regions in parietal lobe</w:t>
      </w:r>
      <w:r w:rsidR="000230A4">
        <w:rPr>
          <w:rFonts w:hint="eastAsia"/>
          <w:sz w:val="24"/>
          <w:szCs w:val="24"/>
          <w:lang w:eastAsia="zh-CN"/>
        </w:rPr>
        <w:t xml:space="preserve">, particularly the </w:t>
      </w:r>
      <w:r w:rsidR="00365DEE" w:rsidRPr="00125559">
        <w:rPr>
          <w:sz w:val="24"/>
          <w:szCs w:val="24"/>
        </w:rPr>
        <w:t xml:space="preserve">superior parietal lobe </w:t>
      </w:r>
      <w:r w:rsidR="000230A4">
        <w:rPr>
          <w:rFonts w:hint="eastAsia"/>
          <w:sz w:val="24"/>
          <w:szCs w:val="24"/>
          <w:lang w:eastAsia="zh-CN"/>
        </w:rPr>
        <w:t xml:space="preserve">(SPL) </w:t>
      </w:r>
      <w:r w:rsidR="008D3B8E">
        <w:rPr>
          <w:sz w:val="24"/>
          <w:szCs w:val="24"/>
        </w:rPr>
        <w:t>rather than the inferior aspec</w:t>
      </w:r>
      <w:r w:rsidR="008D3B8E">
        <w:rPr>
          <w:rFonts w:hint="eastAsia"/>
          <w:sz w:val="24"/>
          <w:szCs w:val="24"/>
          <w:lang w:eastAsia="zh-CN"/>
        </w:rPr>
        <w:t>t, and</w:t>
      </w:r>
      <w:r w:rsidR="00365DEE" w:rsidRPr="00125559">
        <w:rPr>
          <w:sz w:val="24"/>
          <w:szCs w:val="24"/>
          <w:lang w:eastAsia="zh-CN"/>
        </w:rPr>
        <w:t xml:space="preserve"> the </w:t>
      </w:r>
      <w:r w:rsidR="00F31B77">
        <w:rPr>
          <w:rFonts w:hint="eastAsia"/>
          <w:sz w:val="24"/>
          <w:szCs w:val="24"/>
          <w:lang w:eastAsia="zh-CN"/>
        </w:rPr>
        <w:t xml:space="preserve">starting </w:t>
      </w:r>
      <w:r w:rsidR="00365DEE" w:rsidRPr="00125559">
        <w:rPr>
          <w:sz w:val="24"/>
          <w:szCs w:val="24"/>
          <w:lang w:eastAsia="zh-CN"/>
        </w:rPr>
        <w:lastRenderedPageBreak/>
        <w:t xml:space="preserve">site </w:t>
      </w:r>
      <w:r w:rsidR="00F31B77">
        <w:rPr>
          <w:rFonts w:hint="eastAsia"/>
          <w:sz w:val="24"/>
          <w:szCs w:val="24"/>
          <w:lang w:eastAsia="zh-CN"/>
        </w:rPr>
        <w:t>of</w:t>
      </w:r>
      <w:r w:rsidR="00365DEE" w:rsidRPr="00125559">
        <w:rPr>
          <w:sz w:val="24"/>
          <w:szCs w:val="24"/>
          <w:lang w:eastAsia="zh-CN"/>
        </w:rPr>
        <w:t xml:space="preserve"> dorsal branch </w:t>
      </w:r>
      <w:r w:rsidR="00F31B77">
        <w:rPr>
          <w:rFonts w:hint="eastAsia"/>
          <w:sz w:val="24"/>
          <w:szCs w:val="24"/>
          <w:lang w:eastAsia="zh-CN"/>
        </w:rPr>
        <w:t>seems</w:t>
      </w:r>
      <w:r w:rsidR="00F31B77">
        <w:rPr>
          <w:sz w:val="24"/>
          <w:szCs w:val="24"/>
          <w:lang w:eastAsia="zh-CN"/>
        </w:rPr>
        <w:t xml:space="preserve"> </w:t>
      </w:r>
      <w:r w:rsidR="00F31B77">
        <w:rPr>
          <w:rFonts w:hint="eastAsia"/>
          <w:sz w:val="24"/>
          <w:szCs w:val="24"/>
          <w:lang w:eastAsia="zh-CN"/>
        </w:rPr>
        <w:t>a little bit more</w:t>
      </w:r>
      <w:r w:rsidR="00F31B77">
        <w:rPr>
          <w:sz w:val="24"/>
          <w:szCs w:val="24"/>
          <w:lang w:eastAsia="zh-CN"/>
        </w:rPr>
        <w:t xml:space="preserve"> anterior to the medial pFG</w:t>
      </w:r>
      <w:r w:rsidR="008D3B8E">
        <w:rPr>
          <w:rFonts w:hint="eastAsia"/>
          <w:sz w:val="24"/>
          <w:szCs w:val="24"/>
          <w:lang w:eastAsia="zh-CN"/>
        </w:rPr>
        <w:t xml:space="preserve"> site observed in our ALE analysis</w:t>
      </w:r>
      <w:r w:rsidR="008D3B8E">
        <w:rPr>
          <w:sz w:val="24"/>
          <w:szCs w:val="24"/>
          <w:lang w:eastAsia="zh-CN"/>
        </w:rPr>
        <w:t xml:space="preserve">. </w:t>
      </w:r>
      <w:r w:rsidR="008D3B8E">
        <w:rPr>
          <w:rFonts w:hint="eastAsia"/>
          <w:sz w:val="24"/>
          <w:szCs w:val="24"/>
          <w:lang w:eastAsia="zh-CN"/>
        </w:rPr>
        <w:t>We</w:t>
      </w:r>
      <w:r w:rsidR="008D3B8E">
        <w:rPr>
          <w:sz w:val="24"/>
          <w:szCs w:val="24"/>
          <w:lang w:eastAsia="zh-CN"/>
        </w:rPr>
        <w:t xml:space="preserve"> therefore</w:t>
      </w:r>
      <w:r w:rsidR="008D3B8E">
        <w:rPr>
          <w:rFonts w:hint="eastAsia"/>
          <w:sz w:val="24"/>
          <w:szCs w:val="24"/>
          <w:lang w:eastAsia="zh-CN"/>
        </w:rPr>
        <w:t xml:space="preserve"> also</w:t>
      </w:r>
      <w:r w:rsidR="008D3B8E">
        <w:rPr>
          <w:sz w:val="24"/>
          <w:szCs w:val="24"/>
          <w:lang w:eastAsia="zh-CN"/>
        </w:rPr>
        <w:t xml:space="preserve"> explored</w:t>
      </w:r>
      <w:r w:rsidR="00365DEE" w:rsidRPr="00125559">
        <w:rPr>
          <w:sz w:val="24"/>
          <w:szCs w:val="24"/>
          <w:lang w:eastAsia="zh-CN"/>
        </w:rPr>
        <w:t xml:space="preserve"> </w:t>
      </w:r>
      <w:r w:rsidR="008D3B8E">
        <w:rPr>
          <w:rFonts w:hint="eastAsia"/>
          <w:sz w:val="24"/>
          <w:szCs w:val="24"/>
          <w:lang w:eastAsia="zh-CN"/>
        </w:rPr>
        <w:t xml:space="preserve">the </w:t>
      </w:r>
      <w:r w:rsidR="00365DEE" w:rsidRPr="00125559">
        <w:rPr>
          <w:sz w:val="24"/>
          <w:szCs w:val="24"/>
          <w:lang w:eastAsia="zh-CN"/>
        </w:rPr>
        <w:t xml:space="preserve">possibility that the medial aspect of pFG may interact with the </w:t>
      </w:r>
      <w:r w:rsidR="008D3B8E">
        <w:rPr>
          <w:rFonts w:hint="eastAsia"/>
          <w:sz w:val="24"/>
          <w:szCs w:val="24"/>
          <w:lang w:eastAsia="zh-CN"/>
        </w:rPr>
        <w:t>SPL</w:t>
      </w:r>
      <w:r w:rsidR="00365DEE" w:rsidRPr="00125559">
        <w:rPr>
          <w:sz w:val="24"/>
          <w:szCs w:val="24"/>
          <w:lang w:eastAsia="zh-CN"/>
        </w:rPr>
        <w:t>.</w:t>
      </w:r>
    </w:p>
    <w:p w:rsidR="009043C9" w:rsidDel="000230A4" w:rsidRDefault="005A20A9" w:rsidP="009043C9">
      <w:pPr>
        <w:ind w:leftChars="-1" w:left="-2" w:firstLine="428"/>
        <w:rPr>
          <w:del w:id="8" w:author="Honolulu" w:date="2014-11-26T11:11:00Z"/>
          <w:sz w:val="24"/>
          <w:szCs w:val="24"/>
          <w:lang w:eastAsia="zh-CN"/>
        </w:rPr>
      </w:pPr>
      <w:del w:id="9" w:author="Honolulu" w:date="2014-11-26T11:11:00Z">
        <w:r w:rsidDel="000230A4">
          <w:rPr>
            <w:rFonts w:hint="eastAsia"/>
            <w:sz w:val="24"/>
            <w:szCs w:val="24"/>
            <w:lang w:eastAsia="zh-CN"/>
          </w:rPr>
          <w:delText>Therefore</w:delText>
        </w:r>
        <w:r w:rsidR="009043C9" w:rsidDel="000230A4">
          <w:rPr>
            <w:rFonts w:hint="eastAsia"/>
            <w:sz w:val="24"/>
            <w:szCs w:val="24"/>
            <w:lang w:eastAsia="zh-CN"/>
          </w:rPr>
          <w:delText xml:space="preserve">, existing findings in the literature give tentative support to </w:delText>
        </w:r>
        <w:r w:rsidR="009043C9" w:rsidDel="000230A4">
          <w:rPr>
            <w:sz w:val="24"/>
            <w:szCs w:val="24"/>
            <w:lang w:eastAsia="zh-CN"/>
          </w:rPr>
          <w:delText>the</w:delText>
        </w:r>
        <w:r w:rsidR="00063912" w:rsidDel="000230A4">
          <w:rPr>
            <w:rFonts w:hint="eastAsia"/>
            <w:sz w:val="24"/>
            <w:szCs w:val="24"/>
            <w:lang w:eastAsia="zh-CN"/>
          </w:rPr>
          <w:delText xml:space="preserve"> two major assumptions we</w:delText>
        </w:r>
        <w:r w:rsidR="009043C9" w:rsidDel="000230A4">
          <w:rPr>
            <w:rFonts w:hint="eastAsia"/>
            <w:sz w:val="24"/>
            <w:szCs w:val="24"/>
            <w:lang w:eastAsia="zh-CN"/>
          </w:rPr>
          <w:delText xml:space="preserve"> would like to test</w:delText>
        </w:r>
        <w:r w:rsidR="006C42EE" w:rsidDel="000230A4">
          <w:rPr>
            <w:rFonts w:hint="eastAsia"/>
            <w:sz w:val="24"/>
            <w:szCs w:val="24"/>
            <w:lang w:eastAsia="zh-CN"/>
          </w:rPr>
          <w:delText xml:space="preserve"> in this probabilistic tractography analysis</w:delText>
        </w:r>
        <w:r w:rsidR="009043C9" w:rsidDel="000230A4">
          <w:rPr>
            <w:rFonts w:hint="eastAsia"/>
            <w:sz w:val="24"/>
            <w:szCs w:val="24"/>
            <w:lang w:eastAsia="zh-CN"/>
          </w:rPr>
          <w:delText xml:space="preserve">: (a) there exists adequate evidence showing that the hub region </w:delText>
        </w:r>
        <w:r w:rsidR="009043C9" w:rsidDel="000230A4">
          <w:rPr>
            <w:sz w:val="24"/>
            <w:szCs w:val="24"/>
            <w:lang w:eastAsia="zh-CN"/>
          </w:rPr>
          <w:delText xml:space="preserve">in </w:delText>
        </w:r>
        <w:r w:rsidR="006C42EE" w:rsidDel="000230A4">
          <w:rPr>
            <w:rFonts w:hint="eastAsia"/>
            <w:sz w:val="24"/>
            <w:szCs w:val="24"/>
            <w:lang w:eastAsia="zh-CN"/>
          </w:rPr>
          <w:delText>v</w:delText>
        </w:r>
        <w:r w:rsidR="009043C9" w:rsidDel="000230A4">
          <w:rPr>
            <w:rFonts w:hint="eastAsia"/>
            <w:sz w:val="24"/>
            <w:szCs w:val="24"/>
            <w:lang w:eastAsia="zh-CN"/>
          </w:rPr>
          <w:delText xml:space="preserve">ATL interacts with visual (e.g., pFG) and auditory/linguistic (e.g., STG) representations directly, but not praxic and function representations in lateral parietal cortex, and (b) the </w:delText>
        </w:r>
        <w:r w:rsidR="006C42EE" w:rsidDel="000230A4">
          <w:rPr>
            <w:rFonts w:hint="eastAsia"/>
            <w:sz w:val="24"/>
            <w:szCs w:val="24"/>
            <w:lang w:eastAsia="zh-CN"/>
          </w:rPr>
          <w:delText>LP</w:delText>
        </w:r>
        <w:r w:rsidR="009043C9" w:rsidDel="000230A4">
          <w:rPr>
            <w:rFonts w:hint="eastAsia"/>
            <w:sz w:val="24"/>
            <w:szCs w:val="24"/>
            <w:lang w:eastAsia="zh-CN"/>
          </w:rPr>
          <w:delText xml:space="preserve"> may have direct connections with ventral temporal cortex (e.g., medial pFG) and MTG, </w:delText>
        </w:r>
        <w:r w:rsidR="009043C9" w:rsidDel="000230A4">
          <w:rPr>
            <w:sz w:val="24"/>
            <w:szCs w:val="24"/>
            <w:lang w:eastAsia="zh-CN"/>
          </w:rPr>
          <w:delText>which</w:delText>
        </w:r>
        <w:r w:rsidR="009043C9" w:rsidDel="000230A4">
          <w:rPr>
            <w:rFonts w:hint="eastAsia"/>
            <w:sz w:val="24"/>
            <w:szCs w:val="24"/>
            <w:lang w:eastAsia="zh-CN"/>
          </w:rPr>
          <w:delText xml:space="preserve"> then communicate with ATL. </w:delText>
        </w:r>
      </w:del>
    </w:p>
    <w:p w:rsidR="005A20A9" w:rsidRPr="005A20A9" w:rsidRDefault="005A20A9" w:rsidP="009759AD">
      <w:pPr>
        <w:ind w:leftChars="-1" w:left="-2" w:firstLine="428"/>
        <w:rPr>
          <w:sz w:val="24"/>
          <w:szCs w:val="24"/>
          <w:lang w:eastAsia="zh-CN"/>
        </w:rPr>
      </w:pPr>
      <w:r>
        <w:rPr>
          <w:sz w:val="24"/>
          <w:szCs w:val="24"/>
          <w:lang w:eastAsia="zh-CN"/>
        </w:rPr>
        <w:t xml:space="preserve">The </w:t>
      </w:r>
      <w:r>
        <w:rPr>
          <w:rFonts w:hint="eastAsia"/>
          <w:sz w:val="24"/>
          <w:szCs w:val="24"/>
          <w:lang w:eastAsia="zh-CN"/>
        </w:rPr>
        <w:t xml:space="preserve">present probabilistic tractography analysis is based on </w:t>
      </w:r>
      <w:r>
        <w:rPr>
          <w:sz w:val="24"/>
          <w:szCs w:val="24"/>
          <w:lang w:eastAsia="zh-CN"/>
        </w:rPr>
        <w:t xml:space="preserve">diffusion-weighted </w:t>
      </w:r>
      <w:r>
        <w:rPr>
          <w:rFonts w:hint="eastAsia"/>
          <w:sz w:val="24"/>
          <w:szCs w:val="24"/>
          <w:lang w:eastAsia="zh-CN"/>
        </w:rPr>
        <w:t xml:space="preserve">images (DWI) </w:t>
      </w:r>
      <w:r w:rsidRPr="005A20A9">
        <w:rPr>
          <w:sz w:val="24"/>
          <w:szCs w:val="24"/>
          <w:lang w:eastAsia="zh-CN"/>
        </w:rPr>
        <w:t xml:space="preserve"> from 24 right-handed healthy subjects (11 female; mean age = 25.9) at University of Manchester, England </w:t>
      </w:r>
      <w:r w:rsidR="005D1A3C" w:rsidRPr="005A20A9">
        <w:rPr>
          <w:sz w:val="24"/>
          <w:szCs w:val="24"/>
          <w:lang w:eastAsia="zh-CN"/>
        </w:rPr>
        <w:fldChar w:fldCharType="begin"/>
      </w:r>
      <w:r w:rsidR="00075976">
        <w:rPr>
          <w:sz w:val="24"/>
          <w:szCs w:val="24"/>
          <w:lang w:eastAsia="zh-CN"/>
        </w:rPr>
        <w:instrText xml:space="preserve"> ADDIN EN.CITE &lt;EndNote&gt;&lt;Cite&gt;&lt;Author&gt;Cloutman&lt;/Author&gt;&lt;Year&gt;2013&lt;/Year&gt;&lt;RecNum&gt;1105&lt;/RecNum&gt;&lt;DisplayText&gt;(Cloutman, Binney, Morris, Parker, &amp;amp; Lambon Ralph, 2013)&lt;/DisplayText&gt;&lt;record&gt;&lt;rec-number&gt;1105&lt;/rec-number&gt;&lt;foreign-keys&gt;&lt;key app="EN" db-id="w2vfvr2wlz2vzfe9sscp0ff7f0pardxptwdw"&gt;1105&lt;/key&gt;&lt;/foreign-keys&gt;&lt;ref-type name="Journal Article"&gt;17&lt;/ref-type&gt;&lt;contributors&gt;&lt;authors&gt;&lt;author&gt;Cloutman, Lauren L&lt;/author&gt;&lt;author&gt;Binney, Richard J&lt;/author&gt;&lt;author&gt;Morris, David M&lt;/author&gt;&lt;author&gt;Parker, Geoffrey JM&lt;/author&gt;&lt;author&gt;Lambon Ralph, Matthew A&lt;/author&gt;&lt;/authors&gt;&lt;/contributors&gt;&lt;titles&gt;&lt;title&gt;Using&amp;lt; i&amp;gt; in vivo&amp;lt;/i&amp;gt; probabilistic tractography to reveal two segregated dorsal ‘language-cognitive’pathways in the human brain&lt;/title&gt;&lt;secondary-title&gt;Brain and Language&lt;/secondary-title&gt;&lt;/titles&gt;&lt;periodical&gt;&lt;full-title&gt;Brain and Language&lt;/full-title&gt;&lt;abbr-1&gt;Brain Lang.&lt;/abbr-1&gt;&lt;/periodical&gt;&lt;dates&gt;&lt;year&gt;2013&lt;/year&gt;&lt;/dates&gt;&lt;isbn&gt;0093-934X&lt;/isbn&gt;&lt;urls&gt;&lt;/urls&gt;&lt;/record&gt;&lt;/Cite&gt;&lt;/EndNote&gt;</w:instrText>
      </w:r>
      <w:r w:rsidR="005D1A3C" w:rsidRPr="005A20A9">
        <w:rPr>
          <w:sz w:val="24"/>
          <w:szCs w:val="24"/>
          <w:lang w:eastAsia="zh-CN"/>
        </w:rPr>
        <w:fldChar w:fldCharType="separate"/>
      </w:r>
      <w:r w:rsidR="00075976">
        <w:rPr>
          <w:noProof/>
          <w:sz w:val="24"/>
          <w:szCs w:val="24"/>
          <w:lang w:eastAsia="zh-CN"/>
        </w:rPr>
        <w:t>(</w:t>
      </w:r>
      <w:hyperlink w:anchor="_ENREF_16" w:tooltip="Cloutman, 2013 #1105" w:history="1">
        <w:r w:rsidR="00F22FF5">
          <w:rPr>
            <w:noProof/>
            <w:sz w:val="24"/>
            <w:szCs w:val="24"/>
            <w:lang w:eastAsia="zh-CN"/>
          </w:rPr>
          <w:t>Cloutman, Binney, Morris, Parker, &amp; Lambon Ralph, 2013</w:t>
        </w:r>
      </w:hyperlink>
      <w:r w:rsidR="00075976">
        <w:rPr>
          <w:noProof/>
          <w:sz w:val="24"/>
          <w:szCs w:val="24"/>
          <w:lang w:eastAsia="zh-CN"/>
        </w:rPr>
        <w:t>)</w:t>
      </w:r>
      <w:r w:rsidR="005D1A3C" w:rsidRPr="005A20A9">
        <w:rPr>
          <w:sz w:val="24"/>
          <w:szCs w:val="24"/>
          <w:lang w:eastAsia="zh-CN"/>
        </w:rPr>
        <w:fldChar w:fldCharType="end"/>
      </w:r>
      <w:r>
        <w:rPr>
          <w:rFonts w:hint="eastAsia"/>
          <w:sz w:val="24"/>
          <w:szCs w:val="24"/>
          <w:lang w:eastAsia="zh-CN"/>
        </w:rPr>
        <w:t xml:space="preserve"> in</w:t>
      </w:r>
      <w:r w:rsidRPr="005A20A9">
        <w:rPr>
          <w:sz w:val="24"/>
          <w:szCs w:val="24"/>
          <w:lang w:eastAsia="zh-CN"/>
        </w:rPr>
        <w:t xml:space="preserve"> a 3T Philips </w:t>
      </w:r>
      <w:proofErr w:type="spellStart"/>
      <w:r w:rsidRPr="005A20A9">
        <w:rPr>
          <w:sz w:val="24"/>
          <w:szCs w:val="24"/>
          <w:lang w:eastAsia="zh-CN"/>
        </w:rPr>
        <w:t>Achieva</w:t>
      </w:r>
      <w:proofErr w:type="spellEnd"/>
      <w:r w:rsidRPr="005A20A9">
        <w:rPr>
          <w:sz w:val="24"/>
          <w:szCs w:val="24"/>
          <w:lang w:eastAsia="zh-CN"/>
        </w:rPr>
        <w:t xml:space="preserve"> scanner (Philips Medical Systems, Best, Netherlands), using an 8 element SENSE head coil</w:t>
      </w:r>
      <w:r>
        <w:rPr>
          <w:rFonts w:hint="eastAsia"/>
          <w:sz w:val="24"/>
          <w:szCs w:val="24"/>
          <w:lang w:eastAsia="zh-CN"/>
        </w:rPr>
        <w:t xml:space="preserve"> (details of scanning procedures in SI-method)</w:t>
      </w:r>
      <w:r w:rsidRPr="005A20A9">
        <w:rPr>
          <w:sz w:val="24"/>
          <w:szCs w:val="24"/>
          <w:lang w:eastAsia="zh-CN"/>
        </w:rPr>
        <w:t xml:space="preserve">. </w:t>
      </w:r>
      <w:r w:rsidRPr="006672BE">
        <w:rPr>
          <w:sz w:val="24"/>
          <w:szCs w:val="24"/>
          <w:lang w:eastAsia="zh-CN"/>
        </w:rPr>
        <w:t xml:space="preserve">The </w:t>
      </w:r>
      <w:r w:rsidR="006672BE" w:rsidRPr="006672BE">
        <w:rPr>
          <w:rFonts w:hint="eastAsia"/>
          <w:sz w:val="24"/>
          <w:szCs w:val="24"/>
          <w:lang w:eastAsia="zh-CN"/>
        </w:rPr>
        <w:t xml:space="preserve">seed </w:t>
      </w:r>
      <w:r w:rsidR="009759AD">
        <w:rPr>
          <w:rFonts w:hint="eastAsia"/>
          <w:sz w:val="24"/>
          <w:szCs w:val="24"/>
          <w:lang w:eastAsia="zh-CN"/>
        </w:rPr>
        <w:t>region of interests (</w:t>
      </w:r>
      <w:r w:rsidR="006672BE">
        <w:rPr>
          <w:sz w:val="24"/>
          <w:szCs w:val="24"/>
          <w:lang w:eastAsia="zh-CN"/>
        </w:rPr>
        <w:t>ROIs</w:t>
      </w:r>
      <w:r w:rsidR="009759AD">
        <w:rPr>
          <w:rFonts w:hint="eastAsia"/>
          <w:sz w:val="24"/>
          <w:szCs w:val="24"/>
          <w:lang w:eastAsia="zh-CN"/>
        </w:rPr>
        <w:t>)</w:t>
      </w:r>
      <w:r w:rsidR="006672BE">
        <w:rPr>
          <w:sz w:val="24"/>
          <w:szCs w:val="24"/>
          <w:lang w:eastAsia="zh-CN"/>
        </w:rPr>
        <w:t xml:space="preserve"> are chosen from</w:t>
      </w:r>
      <w:r w:rsidR="006672BE">
        <w:rPr>
          <w:rFonts w:hint="eastAsia"/>
          <w:sz w:val="24"/>
          <w:szCs w:val="24"/>
          <w:lang w:eastAsia="zh-CN"/>
        </w:rPr>
        <w:t>: (a) ALE meta-analysis in previous section, including</w:t>
      </w:r>
      <w:r w:rsidRPr="006672BE">
        <w:rPr>
          <w:sz w:val="24"/>
          <w:szCs w:val="24"/>
          <w:lang w:eastAsia="zh-CN"/>
        </w:rPr>
        <w:t xml:space="preserve"> lateral pFG, medial pFG, MOG, </w:t>
      </w:r>
      <w:proofErr w:type="spellStart"/>
      <w:r w:rsidRPr="006672BE">
        <w:rPr>
          <w:sz w:val="24"/>
          <w:szCs w:val="24"/>
          <w:lang w:eastAsia="zh-CN"/>
        </w:rPr>
        <w:t>pMTG</w:t>
      </w:r>
      <w:proofErr w:type="spellEnd"/>
      <w:r w:rsidRPr="006672BE">
        <w:rPr>
          <w:sz w:val="24"/>
          <w:szCs w:val="24"/>
          <w:lang w:eastAsia="zh-CN"/>
        </w:rPr>
        <w:t xml:space="preserve"> and IPL</w:t>
      </w:r>
      <w:r w:rsidR="006672BE">
        <w:rPr>
          <w:sz w:val="24"/>
          <w:szCs w:val="24"/>
          <w:lang w:eastAsia="zh-CN"/>
        </w:rPr>
        <w:t xml:space="preserve"> (IPL_1) in the left hemisphere</w:t>
      </w:r>
      <w:r w:rsidR="006672BE">
        <w:rPr>
          <w:rFonts w:hint="eastAsia"/>
          <w:sz w:val="24"/>
          <w:szCs w:val="24"/>
          <w:lang w:eastAsia="zh-CN"/>
        </w:rPr>
        <w:t xml:space="preserve">; (b) previous literature, including </w:t>
      </w:r>
      <w:r w:rsidRPr="006672BE">
        <w:rPr>
          <w:sz w:val="24"/>
          <w:szCs w:val="24"/>
          <w:lang w:eastAsia="zh-CN"/>
        </w:rPr>
        <w:t>one ROI</w:t>
      </w:r>
      <w:r w:rsidR="006672BE">
        <w:rPr>
          <w:sz w:val="24"/>
          <w:szCs w:val="24"/>
          <w:lang w:eastAsia="zh-CN"/>
        </w:rPr>
        <w:t xml:space="preserve"> in </w:t>
      </w:r>
      <w:r w:rsidR="006672BE">
        <w:rPr>
          <w:rFonts w:hint="eastAsia"/>
          <w:sz w:val="24"/>
          <w:szCs w:val="24"/>
          <w:lang w:eastAsia="zh-CN"/>
        </w:rPr>
        <w:t>v</w:t>
      </w:r>
      <w:r w:rsidR="006672BE">
        <w:rPr>
          <w:sz w:val="24"/>
          <w:szCs w:val="24"/>
          <w:lang w:eastAsia="zh-CN"/>
        </w:rPr>
        <w:t>ATL</w:t>
      </w:r>
      <w:r w:rsidRPr="006672BE">
        <w:rPr>
          <w:sz w:val="24"/>
          <w:szCs w:val="24"/>
          <w:lang w:eastAsia="zh-CN"/>
        </w:rPr>
        <w:t xml:space="preserve"> from a</w:t>
      </w:r>
      <w:r w:rsidR="006672BE">
        <w:rPr>
          <w:rFonts w:hint="eastAsia"/>
          <w:sz w:val="24"/>
          <w:szCs w:val="24"/>
          <w:lang w:eastAsia="zh-CN"/>
        </w:rPr>
        <w:t>n</w:t>
      </w:r>
      <w:r w:rsidRPr="006672BE">
        <w:rPr>
          <w:sz w:val="24"/>
          <w:szCs w:val="24"/>
          <w:lang w:eastAsia="zh-CN"/>
        </w:rPr>
        <w:t xml:space="preserve"> fMRI study </w:t>
      </w:r>
      <w:r w:rsidR="005D1A3C" w:rsidRPr="006672BE">
        <w:rPr>
          <w:sz w:val="24"/>
          <w:szCs w:val="24"/>
          <w:lang w:eastAsia="zh-CN"/>
        </w:rPr>
        <w:fldChar w:fldCharType="begin"/>
      </w:r>
      <w:r w:rsidR="00075976">
        <w:rPr>
          <w:sz w:val="24"/>
          <w:szCs w:val="24"/>
          <w:lang w:eastAsia="zh-CN"/>
        </w:rPr>
        <w:instrText xml:space="preserve"> ADDIN EN.CITE &lt;EndNote&gt;&lt;Cite&gt;&lt;Author&gt;Visser&lt;/Author&gt;&lt;Year&gt;2010&lt;/Year&gt;&lt;RecNum&gt;662&lt;/RecNum&gt;&lt;DisplayText&gt;(Visser, Jefferies, &amp;amp; Lambon Ralph, 2010)&lt;/DisplayText&gt;&lt;record&gt;&lt;rec-number&gt;662&lt;/rec-number&gt;&lt;foreign-keys&gt;&lt;key app="EN" db-id="w2vfvr2wlz2vzfe9sscp0ff7f0pardxptwdw"&gt;662&lt;/key&gt;&lt;/foreign-keys&gt;&lt;ref-type name="Journal Article"&gt;17&lt;/ref-type&gt;&lt;contributors&gt;&lt;authors&gt;&lt;author&gt;Visser, M.&lt;/author&gt;&lt;author&gt;Jefferies, E.&lt;/author&gt;&lt;author&gt;Lambon Ralph, M. A.&lt;/author&gt;&lt;/authors&gt;&lt;/contributors&gt;&lt;auth-address&gt;Lambon Ralph, M. A., Neuroscienceand Aphasia Research Unit (NARU), School of Psychological Sciences, University of Manchester Zochonis Building, Oxford Road, Manchester, United Kingdom, M13 9PL, matt.lambon-ralph@manchester.ac.uk&lt;/auth-address&gt;&lt;titles&gt;&lt;title&gt;Semantic processing in the anterior temporal lobes: A meta-analysis of the functional neuroimaging literature&lt;/title&gt;&lt;secondary-title&gt;Journal of Cognitive Neuroscience&lt;/secondary-title&gt;&lt;/titles&gt;&lt;periodical&gt;&lt;full-title&gt;Journal of Cognitive Neuroscience&lt;/full-title&gt;&lt;/periodical&gt;&lt;pages&gt;1083-1094&lt;/pages&gt;&lt;volume&gt;22&lt;/volume&gt;&lt;number&gt;6&lt;/number&gt;&lt;keywords&gt;&lt;keyword&gt;anterior temporal lobes&lt;/keyword&gt;&lt;keyword&gt;semantic processing&lt;/keyword&gt;&lt;keyword&gt;neuroimaging&lt;/keyword&gt;&lt;keyword&gt;Cognitive Processes&lt;/keyword&gt;&lt;keyword&gt;Semantics&lt;/keyword&gt;&lt;keyword&gt;Temporal Lobe&lt;/keyword&gt;&lt;/keywords&gt;&lt;dates&gt;&lt;year&gt;2010&lt;/year&gt;&lt;/dates&gt;&lt;pub-location&gt;US&lt;/pub-location&gt;&lt;publisher&gt;MIT Press&lt;/publisher&gt;&lt;isbn&gt;0898-929X&amp;#xD;1530-8898&lt;/isbn&gt;&lt;urls&gt;&lt;related-urls&gt;&lt;url&gt;10.1162/jocn.2009.21309&lt;/url&gt;&lt;url&gt;http://ezproxy.library.wisc.edu/login?url=http://search.ebscohost.com/login.aspx?direct=true&amp;amp;db=psyh&amp;amp;AN=2010-07383-001&amp;amp;site=ehost-live&lt;/url&gt;&lt;url&gt;matt.lambon-ralph@manchester.ac.uk&lt;/url&gt;&lt;/related-urls&gt;&lt;/urls&gt;&lt;/record&gt;&lt;/Cite&gt;&lt;/EndNote&gt;</w:instrText>
      </w:r>
      <w:r w:rsidR="005D1A3C" w:rsidRPr="006672BE">
        <w:rPr>
          <w:sz w:val="24"/>
          <w:szCs w:val="24"/>
          <w:lang w:eastAsia="zh-CN"/>
        </w:rPr>
        <w:fldChar w:fldCharType="separate"/>
      </w:r>
      <w:r w:rsidR="00075976">
        <w:rPr>
          <w:noProof/>
          <w:sz w:val="24"/>
          <w:szCs w:val="24"/>
          <w:lang w:eastAsia="zh-CN"/>
        </w:rPr>
        <w:t>(</w:t>
      </w:r>
      <w:hyperlink w:anchor="_ENREF_55" w:tooltip="Visser, 2010 #662" w:history="1">
        <w:r w:rsidR="00F22FF5">
          <w:rPr>
            <w:noProof/>
            <w:sz w:val="24"/>
            <w:szCs w:val="24"/>
            <w:lang w:eastAsia="zh-CN"/>
          </w:rPr>
          <w:t>Visser, Jefferies, &amp; Lambon Ralph, 2010</w:t>
        </w:r>
      </w:hyperlink>
      <w:r w:rsidR="00075976">
        <w:rPr>
          <w:noProof/>
          <w:sz w:val="24"/>
          <w:szCs w:val="24"/>
          <w:lang w:eastAsia="zh-CN"/>
        </w:rPr>
        <w:t>)</w:t>
      </w:r>
      <w:r w:rsidR="005D1A3C" w:rsidRPr="006672BE">
        <w:rPr>
          <w:sz w:val="24"/>
          <w:szCs w:val="24"/>
          <w:lang w:eastAsia="zh-CN"/>
        </w:rPr>
        <w:fldChar w:fldCharType="end"/>
      </w:r>
      <w:r w:rsidRPr="006672BE">
        <w:rPr>
          <w:sz w:val="24"/>
          <w:szCs w:val="24"/>
          <w:lang w:eastAsia="zh-CN"/>
        </w:rPr>
        <w:t xml:space="preserve"> </w:t>
      </w:r>
      <w:r w:rsidR="006672BE">
        <w:rPr>
          <w:rFonts w:hint="eastAsia"/>
          <w:sz w:val="24"/>
          <w:szCs w:val="24"/>
          <w:lang w:eastAsia="zh-CN"/>
        </w:rPr>
        <w:t xml:space="preserve">and </w:t>
      </w:r>
      <w:r w:rsidRPr="005A20A9">
        <w:rPr>
          <w:sz w:val="24"/>
          <w:szCs w:val="24"/>
          <w:lang w:eastAsia="zh-CN"/>
        </w:rPr>
        <w:t xml:space="preserve">a second </w:t>
      </w:r>
      <w:r w:rsidR="006672BE">
        <w:rPr>
          <w:rFonts w:hint="eastAsia"/>
          <w:sz w:val="24"/>
          <w:szCs w:val="24"/>
          <w:lang w:eastAsia="zh-CN"/>
        </w:rPr>
        <w:t xml:space="preserve">ROI for </w:t>
      </w:r>
      <w:r w:rsidRPr="005A20A9">
        <w:rPr>
          <w:sz w:val="24"/>
          <w:szCs w:val="24"/>
          <w:lang w:eastAsia="zh-CN"/>
        </w:rPr>
        <w:t>IPL seed (IPL</w:t>
      </w:r>
      <w:r w:rsidR="006672BE">
        <w:rPr>
          <w:rFonts w:hint="eastAsia"/>
          <w:sz w:val="24"/>
          <w:szCs w:val="24"/>
          <w:lang w:eastAsia="zh-CN"/>
        </w:rPr>
        <w:t>_</w:t>
      </w:r>
      <w:r w:rsidRPr="005A20A9">
        <w:rPr>
          <w:sz w:val="24"/>
          <w:szCs w:val="24"/>
          <w:lang w:eastAsia="zh-CN"/>
        </w:rPr>
        <w:t xml:space="preserve">2) </w:t>
      </w:r>
      <w:r w:rsidR="006672BE">
        <w:rPr>
          <w:sz w:val="24"/>
          <w:szCs w:val="24"/>
          <w:lang w:eastAsia="zh-CN"/>
        </w:rPr>
        <w:t xml:space="preserve">from a </w:t>
      </w:r>
      <w:proofErr w:type="spellStart"/>
      <w:r w:rsidR="006672BE">
        <w:rPr>
          <w:sz w:val="24"/>
          <w:szCs w:val="24"/>
          <w:lang w:eastAsia="zh-CN"/>
        </w:rPr>
        <w:t>transcranial</w:t>
      </w:r>
      <w:proofErr w:type="spellEnd"/>
      <w:r w:rsidR="006672BE">
        <w:rPr>
          <w:rFonts w:hint="eastAsia"/>
          <w:sz w:val="24"/>
          <w:szCs w:val="24"/>
          <w:lang w:eastAsia="zh-CN"/>
        </w:rPr>
        <w:t xml:space="preserve"> stimulation</w:t>
      </w:r>
      <w:r w:rsidR="006672BE">
        <w:rPr>
          <w:sz w:val="24"/>
          <w:szCs w:val="24"/>
          <w:lang w:eastAsia="zh-CN"/>
        </w:rPr>
        <w:t xml:space="preserve"> </w:t>
      </w:r>
      <w:r w:rsidRPr="005A20A9">
        <w:rPr>
          <w:sz w:val="24"/>
          <w:szCs w:val="24"/>
          <w:lang w:eastAsia="zh-CN"/>
        </w:rPr>
        <w:t xml:space="preserve">study </w:t>
      </w:r>
      <w:r w:rsidR="005D1A3C" w:rsidRPr="005A20A9">
        <w:rPr>
          <w:sz w:val="24"/>
          <w:szCs w:val="24"/>
          <w:lang w:eastAsia="zh-CN"/>
        </w:rPr>
        <w:fldChar w:fldCharType="begin"/>
      </w:r>
      <w:r w:rsidR="00075976">
        <w:rPr>
          <w:sz w:val="24"/>
          <w:szCs w:val="24"/>
          <w:lang w:eastAsia="zh-CN"/>
        </w:rPr>
        <w:instrText xml:space="preserve"> ADDIN EN.CITE &lt;EndNote&gt;&lt;Cite&gt;&lt;Author&gt;Pobric&lt;/Author&gt;&lt;Year&gt;2010&lt;/Year&gt;&lt;RecNum&gt;708&lt;/RecNum&gt;&lt;DisplayText&gt;(Pobric, Jefferies, &amp;amp; Lambon Ralph, 2010)&lt;/DisplayText&gt;&lt;record&gt;&lt;rec-number&gt;708&lt;/rec-number&gt;&lt;foreign-keys&gt;&lt;key app="EN" db-id="w2vfvr2wlz2vzfe9sscp0ff7f0pardxptwdw"&gt;708&lt;/key&gt;&lt;/foreign-keys&gt;&lt;ref-type name="Journal Article"&gt;17&lt;/ref-type&gt;&lt;contributors&gt;&lt;authors&gt;&lt;author&gt;Pobric, Gorana&lt;/author&gt;&lt;author&gt;Jefferies, Elizabeth&lt;/author&gt;&lt;author&gt;Lambon Ralph, Matthew A.&lt;/author&gt;&lt;/authors&gt;&lt;/contributors&gt;&lt;titles&gt;&lt;title&gt;Category-Specific versus Category-General Semantic Impairment Induced by Transcranial Magnetic Stimulation&lt;/title&gt;&lt;secondary-title&gt;Current Biology&lt;/secondary-title&gt;&lt;/titles&gt;&lt;periodical&gt;&lt;full-title&gt;Current Biology&lt;/full-title&gt;&lt;/periodical&gt;&lt;pages&gt;964-968&lt;/pages&gt;&lt;volume&gt;20&lt;/volume&gt;&lt;number&gt;10&lt;/number&gt;&lt;keywords&gt;&lt;keyword&gt;SYSNEURO&lt;/keyword&gt;&lt;/keywords&gt;&lt;dates&gt;&lt;year&gt;2010&lt;/year&gt;&lt;/dates&gt;&lt;isbn&gt;0960-9822&lt;/isbn&gt;&lt;urls&gt;&lt;related-urls&gt;&lt;url&gt;http://www.sciencedirect.com/science/article/pii/S0960982210004562&lt;/url&gt;&lt;/related-urls&gt;&lt;/urls&gt;&lt;/record&gt;&lt;/Cite&gt;&lt;/EndNote&gt;</w:instrText>
      </w:r>
      <w:r w:rsidR="005D1A3C" w:rsidRPr="005A20A9">
        <w:rPr>
          <w:sz w:val="24"/>
          <w:szCs w:val="24"/>
          <w:lang w:eastAsia="zh-CN"/>
        </w:rPr>
        <w:fldChar w:fldCharType="separate"/>
      </w:r>
      <w:r w:rsidR="00075976">
        <w:rPr>
          <w:noProof/>
          <w:sz w:val="24"/>
          <w:szCs w:val="24"/>
          <w:lang w:eastAsia="zh-CN"/>
        </w:rPr>
        <w:t>(</w:t>
      </w:r>
      <w:hyperlink w:anchor="_ENREF_49" w:tooltip="Pobric, 2010 #708" w:history="1">
        <w:r w:rsidR="00F22FF5">
          <w:rPr>
            <w:noProof/>
            <w:sz w:val="24"/>
            <w:szCs w:val="24"/>
            <w:lang w:eastAsia="zh-CN"/>
          </w:rPr>
          <w:t>Pobric, Jefferies, &amp; Lambon Ralph, 2010</w:t>
        </w:r>
      </w:hyperlink>
      <w:r w:rsidR="00075976">
        <w:rPr>
          <w:noProof/>
          <w:sz w:val="24"/>
          <w:szCs w:val="24"/>
          <w:lang w:eastAsia="zh-CN"/>
        </w:rPr>
        <w:t>)</w:t>
      </w:r>
      <w:r w:rsidR="005D1A3C" w:rsidRPr="005A20A9">
        <w:rPr>
          <w:sz w:val="24"/>
          <w:szCs w:val="24"/>
          <w:lang w:eastAsia="zh-CN"/>
        </w:rPr>
        <w:fldChar w:fldCharType="end"/>
      </w:r>
      <w:r w:rsidR="006672BE">
        <w:rPr>
          <w:rFonts w:hint="eastAsia"/>
          <w:sz w:val="24"/>
          <w:szCs w:val="24"/>
          <w:lang w:eastAsia="zh-CN"/>
        </w:rPr>
        <w:t xml:space="preserve"> given the uncertainty of </w:t>
      </w:r>
      <w:r w:rsidR="00453D79">
        <w:rPr>
          <w:rFonts w:hint="eastAsia"/>
          <w:sz w:val="24"/>
          <w:szCs w:val="24"/>
          <w:lang w:eastAsia="zh-CN"/>
        </w:rPr>
        <w:t xml:space="preserve">how LP is incorporated in the </w:t>
      </w:r>
      <w:r w:rsidR="00070003">
        <w:rPr>
          <w:rFonts w:hint="eastAsia"/>
          <w:sz w:val="24"/>
          <w:szCs w:val="24"/>
          <w:lang w:eastAsia="zh-CN"/>
        </w:rPr>
        <w:t>cortical semantic network</w:t>
      </w:r>
      <w:r w:rsidRPr="005A20A9">
        <w:rPr>
          <w:sz w:val="24"/>
          <w:szCs w:val="24"/>
          <w:lang w:eastAsia="zh-CN"/>
        </w:rPr>
        <w:t xml:space="preserve">. </w:t>
      </w:r>
      <w:del w:id="10" w:author="Honolulu" w:date="2014-11-26T11:03:00Z">
        <w:r w:rsidR="00453D79" w:rsidRPr="00365DEE" w:rsidDel="00751DB2">
          <w:rPr>
            <w:sz w:val="24"/>
            <w:szCs w:val="24"/>
            <w:highlight w:val="yellow"/>
            <w:lang w:eastAsia="zh-CN"/>
          </w:rPr>
          <w:delText>Since</w:delText>
        </w:r>
        <w:r w:rsidRPr="00365DEE" w:rsidDel="00751DB2">
          <w:rPr>
            <w:sz w:val="24"/>
            <w:szCs w:val="24"/>
            <w:highlight w:val="yellow"/>
            <w:lang w:eastAsia="zh-CN"/>
          </w:rPr>
          <w:delText xml:space="preserve"> seed regions are in the left hemisphere, we restricted o</w:delText>
        </w:r>
        <w:r w:rsidR="00453D79" w:rsidRPr="00365DEE" w:rsidDel="00751DB2">
          <w:rPr>
            <w:sz w:val="24"/>
            <w:szCs w:val="24"/>
            <w:highlight w:val="yellow"/>
            <w:lang w:eastAsia="zh-CN"/>
          </w:rPr>
          <w:delText xml:space="preserve">ur tractography analysis </w:delText>
        </w:r>
        <w:r w:rsidR="00453D79" w:rsidRPr="00365DEE" w:rsidDel="00751DB2">
          <w:rPr>
            <w:rFonts w:hint="eastAsia"/>
            <w:sz w:val="24"/>
            <w:szCs w:val="24"/>
            <w:highlight w:val="yellow"/>
            <w:lang w:eastAsia="zh-CN"/>
          </w:rPr>
          <w:delText>within the left</w:delText>
        </w:r>
        <w:r w:rsidRPr="00365DEE" w:rsidDel="00751DB2">
          <w:rPr>
            <w:sz w:val="24"/>
            <w:szCs w:val="24"/>
            <w:highlight w:val="yellow"/>
            <w:lang w:eastAsia="zh-CN"/>
          </w:rPr>
          <w:delText xml:space="preserve"> hemisphere. </w:delText>
        </w:r>
      </w:del>
      <w:r w:rsidR="009759AD" w:rsidRPr="00365DEE">
        <w:rPr>
          <w:rFonts w:hint="eastAsia"/>
          <w:sz w:val="24"/>
          <w:szCs w:val="24"/>
          <w:highlight w:val="yellow"/>
          <w:lang w:eastAsia="zh-CN"/>
        </w:rPr>
        <w:t xml:space="preserve">ROIs are defined as a sphere with a diameter of 6 mm </w:t>
      </w:r>
      <w:r w:rsidR="009759AD" w:rsidRPr="00365DEE">
        <w:rPr>
          <w:sz w:val="24"/>
          <w:szCs w:val="24"/>
          <w:highlight w:val="yellow"/>
          <w:lang w:eastAsia="zh-CN"/>
        </w:rPr>
        <w:t xml:space="preserve">in MNI </w:t>
      </w:r>
      <w:r w:rsidR="009759AD" w:rsidRPr="00365DEE">
        <w:rPr>
          <w:rFonts w:hint="eastAsia"/>
          <w:sz w:val="24"/>
          <w:szCs w:val="24"/>
          <w:highlight w:val="yellow"/>
          <w:lang w:eastAsia="zh-CN"/>
        </w:rPr>
        <w:t xml:space="preserve">brain </w:t>
      </w:r>
      <w:r w:rsidR="009759AD" w:rsidRPr="00365DEE">
        <w:rPr>
          <w:sz w:val="24"/>
          <w:szCs w:val="24"/>
          <w:highlight w:val="yellow"/>
          <w:lang w:eastAsia="zh-CN"/>
        </w:rPr>
        <w:t>space</w:t>
      </w:r>
      <w:r w:rsidR="009759AD" w:rsidRPr="00365DEE">
        <w:rPr>
          <w:rFonts w:hint="eastAsia"/>
          <w:sz w:val="24"/>
          <w:szCs w:val="24"/>
          <w:highlight w:val="yellow"/>
          <w:lang w:eastAsia="zh-CN"/>
        </w:rPr>
        <w:t xml:space="preserve"> (Montreal Neurological Institute) and then converted into native space of each individual subject. </w:t>
      </w:r>
      <w:r w:rsidRPr="00365DEE">
        <w:rPr>
          <w:sz w:val="24"/>
          <w:szCs w:val="24"/>
          <w:highlight w:val="yellow"/>
          <w:lang w:eastAsia="zh-CN"/>
        </w:rPr>
        <w:t xml:space="preserve">For each </w:t>
      </w:r>
      <w:proofErr w:type="spellStart"/>
      <w:r w:rsidRPr="00365DEE">
        <w:rPr>
          <w:sz w:val="24"/>
          <w:szCs w:val="24"/>
          <w:highlight w:val="yellow"/>
          <w:lang w:eastAsia="zh-CN"/>
        </w:rPr>
        <w:t>voxel</w:t>
      </w:r>
      <w:proofErr w:type="spellEnd"/>
      <w:r w:rsidRPr="00365DEE">
        <w:rPr>
          <w:sz w:val="24"/>
          <w:szCs w:val="24"/>
          <w:highlight w:val="yellow"/>
          <w:lang w:eastAsia="zh-CN"/>
        </w:rPr>
        <w:t xml:space="preserve"> within a seed ROI sphere, 15,000 streamlines were initiated using unconstrained probabilistic tractography with a dedicated software package using the PICo (Probabilistic Index of Connectivity) method </w:t>
      </w:r>
      <w:r w:rsidR="005D1A3C" w:rsidRPr="00365DEE">
        <w:rPr>
          <w:sz w:val="24"/>
          <w:szCs w:val="24"/>
          <w:highlight w:val="yellow"/>
          <w:lang w:eastAsia="zh-CN"/>
        </w:rPr>
        <w:fldChar w:fldCharType="begin"/>
      </w:r>
      <w:r w:rsidR="00075976">
        <w:rPr>
          <w:sz w:val="24"/>
          <w:szCs w:val="24"/>
          <w:highlight w:val="yellow"/>
          <w:lang w:eastAsia="zh-CN"/>
        </w:rPr>
        <w:instrText xml:space="preserve"> ADDIN EN.CITE &lt;EndNote&gt;&lt;Cite&gt;&lt;Author&gt;Parker&lt;/Author&gt;&lt;Year&gt;2005&lt;/Year&gt;&lt;RecNum&gt;1142&lt;/RecNum&gt;&lt;DisplayText&gt;(Parker &amp;amp; Alexander, 2005)&lt;/DisplayText&gt;&lt;record&gt;&lt;rec-number&gt;1142&lt;/rec-number&gt;&lt;foreign-keys&gt;&lt;key app="EN" db-id="w2vfvr2wlz2vzfe9sscp0ff7f0pardxptwdw"&gt;1142&lt;/key&gt;&lt;/foreign-keys&gt;&lt;ref-type name="Journal Article"&gt;17&lt;/ref-type&gt;&lt;contributors&gt;&lt;authors&gt;&lt;author&gt;Parker, Geoffrey JM&lt;/author&gt;&lt;author&gt;Alexander, Daniel C&lt;/author&gt;&lt;/authors&gt;&lt;/contributors&gt;&lt;titles&gt;&lt;title&gt;Probabilistic anatomical connectivity derived from the microscopic persistent angular structure of cerebral tissue&lt;/title&gt;&lt;secondary-title&gt;Philosophical Transactions of the Royal Society B: Biological Sciences&lt;/secondary-title&gt;&lt;/titles&gt;&lt;periodical&gt;&lt;full-title&gt;Philosophical Transactions of the Royal Society B: Biological Sciences&lt;/full-title&gt;&lt;/periodical&gt;&lt;pages&gt;893-902&lt;/pages&gt;&lt;volume&gt;360&lt;/volume&gt;&lt;number&gt;1457&lt;/number&gt;&lt;dates&gt;&lt;year&gt;2005&lt;/year&gt;&lt;/dates&gt;&lt;isbn&gt;0962-8436&lt;/isbn&gt;&lt;urls&gt;&lt;/urls&gt;&lt;/record&gt;&lt;/Cite&gt;&lt;/EndNote&gt;</w:instrText>
      </w:r>
      <w:r w:rsidR="005D1A3C" w:rsidRPr="00365DEE">
        <w:rPr>
          <w:sz w:val="24"/>
          <w:szCs w:val="24"/>
          <w:highlight w:val="yellow"/>
          <w:lang w:eastAsia="zh-CN"/>
        </w:rPr>
        <w:fldChar w:fldCharType="separate"/>
      </w:r>
      <w:r w:rsidR="00075976">
        <w:rPr>
          <w:noProof/>
          <w:sz w:val="24"/>
          <w:szCs w:val="24"/>
          <w:highlight w:val="yellow"/>
          <w:lang w:eastAsia="zh-CN"/>
        </w:rPr>
        <w:t>(</w:t>
      </w:r>
      <w:hyperlink w:anchor="_ENREF_45" w:tooltip="Parker, 2005 #1142" w:history="1">
        <w:r w:rsidR="00F22FF5">
          <w:rPr>
            <w:noProof/>
            <w:sz w:val="24"/>
            <w:szCs w:val="24"/>
            <w:highlight w:val="yellow"/>
            <w:lang w:eastAsia="zh-CN"/>
          </w:rPr>
          <w:t>Parker &amp; Alexander, 2005</w:t>
        </w:r>
      </w:hyperlink>
      <w:r w:rsidR="00075976">
        <w:rPr>
          <w:noProof/>
          <w:sz w:val="24"/>
          <w:szCs w:val="24"/>
          <w:highlight w:val="yellow"/>
          <w:lang w:eastAsia="zh-CN"/>
        </w:rPr>
        <w:t>)</w:t>
      </w:r>
      <w:r w:rsidR="005D1A3C" w:rsidRPr="00365DEE">
        <w:rPr>
          <w:sz w:val="24"/>
          <w:szCs w:val="24"/>
          <w:highlight w:val="yellow"/>
          <w:lang w:eastAsia="zh-CN"/>
        </w:rPr>
        <w:fldChar w:fldCharType="end"/>
      </w:r>
      <w:r w:rsidRPr="00365DEE">
        <w:rPr>
          <w:sz w:val="24"/>
          <w:szCs w:val="24"/>
          <w:highlight w:val="yellow"/>
          <w:lang w:eastAsia="zh-CN"/>
        </w:rPr>
        <w:t>. On the unnormalized tracking data from each seed region of each individual, other ROI masks were overlaid and a maximum connectivity value (rangin</w:t>
      </w:r>
      <w:r w:rsidR="009759AD" w:rsidRPr="00365DEE">
        <w:rPr>
          <w:sz w:val="24"/>
          <w:szCs w:val="24"/>
          <w:highlight w:val="yellow"/>
          <w:lang w:eastAsia="zh-CN"/>
        </w:rPr>
        <w:t>g from 0 to 15,000</w:t>
      </w:r>
      <w:r w:rsidRPr="00365DEE">
        <w:rPr>
          <w:sz w:val="24"/>
          <w:szCs w:val="24"/>
          <w:highlight w:val="yellow"/>
          <w:lang w:eastAsia="zh-CN"/>
        </w:rPr>
        <w:t>) was obtained for the seed region and each of other ROIs, resulting in a matrix of</w:t>
      </w:r>
      <w:r w:rsidR="00751DB2" w:rsidRPr="00365DEE">
        <w:rPr>
          <w:sz w:val="24"/>
          <w:szCs w:val="24"/>
          <w:highlight w:val="yellow"/>
          <w:lang w:eastAsia="zh-CN"/>
        </w:rPr>
        <w:t xml:space="preserve"> streamline-based connectivity.</w:t>
      </w:r>
      <w:r w:rsidR="00751DB2" w:rsidRPr="00365DEE">
        <w:rPr>
          <w:rFonts w:hint="eastAsia"/>
          <w:sz w:val="24"/>
          <w:szCs w:val="24"/>
          <w:highlight w:val="yellow"/>
          <w:lang w:eastAsia="zh-CN"/>
        </w:rPr>
        <w:t xml:space="preserve"> A</w:t>
      </w:r>
      <w:r w:rsidRPr="00365DEE">
        <w:rPr>
          <w:sz w:val="24"/>
          <w:szCs w:val="24"/>
          <w:highlight w:val="yellow"/>
          <w:lang w:eastAsia="zh-CN"/>
        </w:rPr>
        <w:t xml:space="preserve"> two-level threshold </w:t>
      </w:r>
      <w:r w:rsidR="00125559" w:rsidRPr="00365DEE">
        <w:rPr>
          <w:rFonts w:hint="eastAsia"/>
          <w:sz w:val="24"/>
          <w:szCs w:val="24"/>
          <w:highlight w:val="yellow"/>
          <w:lang w:eastAsia="zh-CN"/>
        </w:rPr>
        <w:t>(individual level: 1%, 2.5%, and 5%</w:t>
      </w:r>
      <w:r w:rsidR="0072653E" w:rsidRPr="00365DEE">
        <w:rPr>
          <w:rFonts w:hint="eastAsia"/>
          <w:sz w:val="24"/>
          <w:szCs w:val="24"/>
          <w:highlight w:val="yellow"/>
          <w:lang w:eastAsia="zh-CN"/>
        </w:rPr>
        <w:t xml:space="preserve"> for high</w:t>
      </w:r>
      <w:r w:rsidR="00125559" w:rsidRPr="00365DEE">
        <w:rPr>
          <w:rFonts w:hint="eastAsia"/>
          <w:sz w:val="24"/>
          <w:szCs w:val="24"/>
          <w:highlight w:val="yellow"/>
          <w:lang w:eastAsia="zh-CN"/>
        </w:rPr>
        <w:t xml:space="preserve"> probability; and group level: </w:t>
      </w:r>
      <w:r w:rsidR="0072653E" w:rsidRPr="00365DEE">
        <w:rPr>
          <w:rFonts w:hint="eastAsia"/>
          <w:sz w:val="24"/>
          <w:szCs w:val="24"/>
          <w:highlight w:val="yellow"/>
          <w:lang w:eastAsia="zh-CN"/>
        </w:rPr>
        <w:t xml:space="preserve">exceed high probability criterion in at least </w:t>
      </w:r>
      <w:r w:rsidR="00125559" w:rsidRPr="00365DEE">
        <w:rPr>
          <w:rFonts w:hint="eastAsia"/>
          <w:sz w:val="24"/>
          <w:szCs w:val="24"/>
          <w:highlight w:val="yellow"/>
          <w:lang w:eastAsia="zh-CN"/>
        </w:rPr>
        <w:t>12 subjects</w:t>
      </w:r>
      <w:r w:rsidR="0072653E" w:rsidRPr="00365DEE">
        <w:rPr>
          <w:rFonts w:hint="eastAsia"/>
          <w:sz w:val="24"/>
          <w:szCs w:val="24"/>
          <w:highlight w:val="yellow"/>
          <w:lang w:eastAsia="zh-CN"/>
        </w:rPr>
        <w:t>, i.e., 50% of the subject sample</w:t>
      </w:r>
      <w:r w:rsidR="00125559" w:rsidRPr="00365DEE">
        <w:rPr>
          <w:rFonts w:hint="eastAsia"/>
          <w:sz w:val="24"/>
          <w:szCs w:val="24"/>
          <w:highlight w:val="yellow"/>
          <w:lang w:eastAsia="zh-CN"/>
        </w:rPr>
        <w:t xml:space="preserve">) </w:t>
      </w:r>
      <w:r w:rsidR="00751DB2" w:rsidRPr="00365DEE">
        <w:rPr>
          <w:rFonts w:hint="eastAsia"/>
          <w:sz w:val="24"/>
          <w:szCs w:val="24"/>
          <w:highlight w:val="yellow"/>
          <w:lang w:eastAsia="zh-CN"/>
        </w:rPr>
        <w:t xml:space="preserve">was applied </w:t>
      </w:r>
      <w:r w:rsidRPr="00365DEE">
        <w:rPr>
          <w:sz w:val="24"/>
          <w:szCs w:val="24"/>
          <w:highlight w:val="yellow"/>
          <w:lang w:eastAsia="zh-CN"/>
        </w:rPr>
        <w:t xml:space="preserve">to determine high likelihood of connection </w:t>
      </w:r>
      <w:r w:rsidR="00313F32" w:rsidRPr="00365DEE">
        <w:rPr>
          <w:rFonts w:hint="eastAsia"/>
          <w:sz w:val="24"/>
          <w:szCs w:val="24"/>
          <w:highlight w:val="yellow"/>
          <w:lang w:eastAsia="zh-CN"/>
        </w:rPr>
        <w:t>based on heuristic distributions</w:t>
      </w:r>
      <w:r w:rsidR="00365DEE" w:rsidRPr="00365DEE">
        <w:rPr>
          <w:rFonts w:hint="eastAsia"/>
          <w:sz w:val="24"/>
          <w:szCs w:val="24"/>
          <w:highlight w:val="yellow"/>
          <w:lang w:eastAsia="zh-CN"/>
        </w:rPr>
        <w:t xml:space="preserve"> established by previous study </w:t>
      </w:r>
      <w:r w:rsidR="00365DEE" w:rsidRPr="00365DEE">
        <w:rPr>
          <w:sz w:val="24"/>
          <w:szCs w:val="24"/>
          <w:highlight w:val="yellow"/>
          <w:lang w:eastAsia="zh-CN"/>
        </w:rPr>
        <w:fldChar w:fldCharType="begin"/>
      </w:r>
      <w:r w:rsidR="00075976">
        <w:rPr>
          <w:sz w:val="24"/>
          <w:szCs w:val="24"/>
          <w:highlight w:val="yellow"/>
          <w:lang w:eastAsia="zh-CN"/>
        </w:rPr>
        <w:instrText xml:space="preserve"> ADDIN EN.CITE &lt;EndNote&gt;&lt;Cite&gt;&lt;Author&gt;Cloutman&lt;/Author&gt;&lt;Year&gt;2012&lt;/Year&gt;&lt;RecNum&gt;1144&lt;/RecNum&gt;&lt;DisplayText&gt;(Cloutman, Binney, Drakesmith, Parker, &amp;amp; Lambon Ralph, 2012)&lt;/DisplayText&gt;&lt;record&gt;&lt;rec-number&gt;1144&lt;/rec-number&gt;&lt;foreign-keys&gt;&lt;key app="EN" db-id="w2vfvr2wlz2vzfe9sscp0ff7f0pardxptwdw"&gt;1144&lt;/key&gt;&lt;/foreign-keys&gt;&lt;ref-type name="Journal Article"&gt;17&lt;/ref-type&gt;&lt;contributors&gt;&lt;authors&gt;&lt;author&gt;Cloutman, Lauren L&lt;/author&gt;&lt;author&gt;Binney, Richard J&lt;/author&gt;&lt;author&gt;Drakesmith, Mark&lt;/author&gt;&lt;author&gt;Parker, Geoffrey JM&lt;/author&gt;&lt;author&gt;Lambon Ralph, Matthew A&lt;/author&gt;&lt;/authors&gt;&lt;/contributors&gt;&lt;titles&gt;&lt;title&gt;The variation of function across the human insula mirrors its patterns of structural connectivity: Evidence from in vivo probabilistic tractography&lt;/title&gt;&lt;secondary-title&gt;Neuroimage&lt;/secondary-title&gt;&lt;/titles&gt;&lt;periodical&gt;&lt;full-title&gt;Neuroimage&lt;/full-title&gt;&lt;/periodical&gt;&lt;pages&gt;3514-3521&lt;/pages&gt;&lt;volume&gt;59&lt;/volume&gt;&lt;number&gt;4&lt;/number&gt;&lt;dates&gt;&lt;year&gt;2012&lt;/year&gt;&lt;/dates&gt;&lt;isbn&gt;1053-8119&lt;/isbn&gt;&lt;urls&gt;&lt;/urls&gt;&lt;/record&gt;&lt;/Cite&gt;&lt;/EndNote&gt;</w:instrText>
      </w:r>
      <w:r w:rsidR="00365DEE" w:rsidRPr="00365DEE">
        <w:rPr>
          <w:sz w:val="24"/>
          <w:szCs w:val="24"/>
          <w:highlight w:val="yellow"/>
          <w:lang w:eastAsia="zh-CN"/>
        </w:rPr>
        <w:fldChar w:fldCharType="separate"/>
      </w:r>
      <w:r w:rsidR="00075976">
        <w:rPr>
          <w:noProof/>
          <w:sz w:val="24"/>
          <w:szCs w:val="24"/>
          <w:highlight w:val="yellow"/>
          <w:lang w:eastAsia="zh-CN"/>
        </w:rPr>
        <w:t>(</w:t>
      </w:r>
      <w:hyperlink w:anchor="_ENREF_15" w:tooltip="Cloutman, 2012 #1144" w:history="1">
        <w:r w:rsidR="00F22FF5">
          <w:rPr>
            <w:noProof/>
            <w:sz w:val="24"/>
            <w:szCs w:val="24"/>
            <w:highlight w:val="yellow"/>
            <w:lang w:eastAsia="zh-CN"/>
          </w:rPr>
          <w:t>Cloutman, Binney, Drakesmith, Parker, &amp; Lambon Ralph, 2012</w:t>
        </w:r>
      </w:hyperlink>
      <w:r w:rsidR="00075976">
        <w:rPr>
          <w:noProof/>
          <w:sz w:val="24"/>
          <w:szCs w:val="24"/>
          <w:highlight w:val="yellow"/>
          <w:lang w:eastAsia="zh-CN"/>
        </w:rPr>
        <w:t>)</w:t>
      </w:r>
      <w:r w:rsidR="00365DEE" w:rsidRPr="00365DEE">
        <w:rPr>
          <w:sz w:val="24"/>
          <w:szCs w:val="24"/>
          <w:highlight w:val="yellow"/>
          <w:lang w:eastAsia="zh-CN"/>
        </w:rPr>
        <w:fldChar w:fldCharType="end"/>
      </w:r>
      <w:r w:rsidR="00365DEE" w:rsidRPr="00365DEE">
        <w:rPr>
          <w:rFonts w:hint="eastAsia"/>
          <w:sz w:val="24"/>
          <w:szCs w:val="24"/>
          <w:highlight w:val="yellow"/>
          <w:lang w:eastAsia="zh-CN"/>
        </w:rPr>
        <w:t xml:space="preserve"> using the same method and dataset</w:t>
      </w:r>
      <w:r w:rsidR="008D3B8E">
        <w:rPr>
          <w:rFonts w:hint="eastAsia"/>
          <w:sz w:val="24"/>
          <w:szCs w:val="24"/>
          <w:lang w:eastAsia="zh-CN"/>
        </w:rPr>
        <w:t xml:space="preserve"> </w:t>
      </w:r>
      <w:r w:rsidR="008D3B8E" w:rsidRPr="008D3B8E">
        <w:rPr>
          <w:rFonts w:hint="eastAsia"/>
          <w:sz w:val="24"/>
          <w:szCs w:val="24"/>
          <w:highlight w:val="yellow"/>
          <w:lang w:eastAsia="zh-CN"/>
        </w:rPr>
        <w:t>(</w:t>
      </w:r>
      <w:r w:rsidR="008D3B8E" w:rsidRPr="008D3B8E">
        <w:rPr>
          <w:rFonts w:hint="eastAsia"/>
          <w:b/>
          <w:color w:val="FF0000"/>
          <w:sz w:val="24"/>
          <w:szCs w:val="24"/>
          <w:highlight w:val="yellow"/>
          <w:lang w:eastAsia="zh-CN"/>
        </w:rPr>
        <w:t>Put in SI or Figures??</w:t>
      </w:r>
      <w:r w:rsidR="008D3B8E" w:rsidRPr="008D3B8E">
        <w:rPr>
          <w:rFonts w:hint="eastAsia"/>
          <w:sz w:val="24"/>
          <w:szCs w:val="24"/>
          <w:highlight w:val="yellow"/>
          <w:lang w:eastAsia="zh-CN"/>
        </w:rPr>
        <w:t>)</w:t>
      </w:r>
      <w:r w:rsidR="00365DEE">
        <w:rPr>
          <w:sz w:val="24"/>
          <w:szCs w:val="24"/>
          <w:lang w:eastAsia="zh-CN"/>
        </w:rPr>
        <w:t xml:space="preserve"> </w:t>
      </w:r>
      <w:r w:rsidR="00313F32">
        <w:rPr>
          <w:rFonts w:hint="eastAsia"/>
          <w:sz w:val="24"/>
          <w:szCs w:val="24"/>
          <w:lang w:eastAsia="zh-CN"/>
        </w:rPr>
        <w:t xml:space="preserve"> (</w:t>
      </w:r>
      <w:proofErr w:type="gramStart"/>
      <w:r w:rsidR="00313F32">
        <w:rPr>
          <w:rFonts w:hint="eastAsia"/>
          <w:sz w:val="24"/>
          <w:szCs w:val="24"/>
          <w:lang w:eastAsia="zh-CN"/>
        </w:rPr>
        <w:t>for</w:t>
      </w:r>
      <w:proofErr w:type="gramEnd"/>
      <w:r w:rsidR="00313F32">
        <w:rPr>
          <w:rFonts w:hint="eastAsia"/>
          <w:sz w:val="24"/>
          <w:szCs w:val="24"/>
          <w:lang w:eastAsia="zh-CN"/>
        </w:rPr>
        <w:t xml:space="preserve"> more </w:t>
      </w:r>
      <w:r w:rsidR="00313F32">
        <w:rPr>
          <w:sz w:val="24"/>
          <w:szCs w:val="24"/>
          <w:lang w:eastAsia="zh-CN"/>
        </w:rPr>
        <w:t>details</w:t>
      </w:r>
      <w:r w:rsidR="00313F32">
        <w:rPr>
          <w:rFonts w:hint="eastAsia"/>
          <w:sz w:val="24"/>
          <w:szCs w:val="24"/>
          <w:lang w:eastAsia="zh-CN"/>
        </w:rPr>
        <w:t>, see SI-method)</w:t>
      </w:r>
      <w:r w:rsidRPr="005A20A9">
        <w:rPr>
          <w:sz w:val="24"/>
          <w:szCs w:val="24"/>
          <w:lang w:eastAsia="zh-CN"/>
        </w:rPr>
        <w:t xml:space="preserve">. </w:t>
      </w:r>
    </w:p>
    <w:p w:rsidR="00125559" w:rsidRDefault="00AF0C1F" w:rsidP="00125559">
      <w:pPr>
        <w:ind w:firstLineChars="200" w:firstLine="480"/>
        <w:rPr>
          <w:sz w:val="24"/>
          <w:szCs w:val="24"/>
          <w:lang w:eastAsia="zh-CN"/>
        </w:rPr>
      </w:pPr>
      <w:r w:rsidRPr="00125559">
        <w:rPr>
          <w:sz w:val="24"/>
          <w:szCs w:val="24"/>
          <w:lang w:eastAsia="zh-CN"/>
        </w:rPr>
        <w:t xml:space="preserve">The connectivity matrix is presented in Table </w:t>
      </w:r>
      <w:r w:rsidR="007631A0">
        <w:rPr>
          <w:rFonts w:hint="eastAsia"/>
          <w:sz w:val="24"/>
          <w:szCs w:val="24"/>
          <w:lang w:eastAsia="zh-CN"/>
        </w:rPr>
        <w:t>S</w:t>
      </w:r>
      <w:r w:rsidRPr="00125559">
        <w:rPr>
          <w:sz w:val="24"/>
          <w:szCs w:val="24"/>
          <w:lang w:eastAsia="zh-CN"/>
        </w:rPr>
        <w:t>2</w:t>
      </w:r>
      <w:r w:rsidR="007631A0">
        <w:rPr>
          <w:rFonts w:hint="eastAsia"/>
          <w:sz w:val="24"/>
          <w:szCs w:val="24"/>
          <w:lang w:eastAsia="zh-CN"/>
        </w:rPr>
        <w:t>-3</w:t>
      </w:r>
      <w:r w:rsidRPr="00125559">
        <w:rPr>
          <w:sz w:val="24"/>
          <w:szCs w:val="24"/>
          <w:lang w:eastAsia="zh-CN"/>
        </w:rPr>
        <w:t xml:space="preserve"> and the group-averaged probabilistic tractography is shown in Figure 2. </w:t>
      </w:r>
    </w:p>
    <w:p w:rsidR="00125559" w:rsidRPr="00125559" w:rsidRDefault="00365DEE" w:rsidP="0072653E">
      <w:pPr>
        <w:ind w:firstLineChars="200" w:firstLine="482"/>
        <w:rPr>
          <w:sz w:val="24"/>
          <w:szCs w:val="24"/>
          <w:lang w:eastAsia="zh-CN"/>
        </w:rPr>
      </w:pPr>
      <w:r>
        <w:rPr>
          <w:rFonts w:hint="eastAsia"/>
          <w:b/>
          <w:i/>
          <w:sz w:val="24"/>
          <w:szCs w:val="24"/>
          <w:lang w:eastAsia="zh-CN"/>
        </w:rPr>
        <w:t>Intratemporal</w:t>
      </w:r>
      <w:r w:rsidR="00125559" w:rsidRPr="00125559">
        <w:rPr>
          <w:b/>
          <w:i/>
          <w:sz w:val="24"/>
          <w:szCs w:val="24"/>
          <w:lang w:eastAsia="zh-CN"/>
        </w:rPr>
        <w:t xml:space="preserve"> connect</w:t>
      </w:r>
      <w:r w:rsidR="00125559">
        <w:rPr>
          <w:b/>
          <w:i/>
          <w:sz w:val="24"/>
          <w:szCs w:val="24"/>
          <w:lang w:eastAsia="zh-CN"/>
        </w:rPr>
        <w:t xml:space="preserve">ions </w:t>
      </w:r>
      <w:r w:rsidR="00125559">
        <w:rPr>
          <w:rFonts w:hint="eastAsia"/>
          <w:b/>
          <w:i/>
          <w:sz w:val="24"/>
          <w:szCs w:val="24"/>
          <w:lang w:eastAsia="zh-CN"/>
        </w:rPr>
        <w:t>between</w:t>
      </w:r>
      <w:r w:rsidR="002F2F40">
        <w:rPr>
          <w:rFonts w:hint="eastAsia"/>
          <w:b/>
          <w:i/>
          <w:sz w:val="24"/>
          <w:szCs w:val="24"/>
          <w:lang w:eastAsia="zh-CN"/>
        </w:rPr>
        <w:t xml:space="preserve"> v</w:t>
      </w:r>
      <w:r w:rsidR="00125559">
        <w:rPr>
          <w:b/>
          <w:i/>
          <w:sz w:val="24"/>
          <w:szCs w:val="24"/>
          <w:lang w:eastAsia="zh-CN"/>
        </w:rPr>
        <w:t>ATL</w:t>
      </w:r>
      <w:r w:rsidR="00125559">
        <w:rPr>
          <w:rFonts w:hint="eastAsia"/>
          <w:b/>
          <w:i/>
          <w:sz w:val="24"/>
          <w:szCs w:val="24"/>
          <w:lang w:eastAsia="zh-CN"/>
        </w:rPr>
        <w:t>,</w:t>
      </w:r>
      <w:r w:rsidR="00125559">
        <w:rPr>
          <w:b/>
          <w:i/>
          <w:sz w:val="24"/>
          <w:szCs w:val="24"/>
          <w:lang w:eastAsia="zh-CN"/>
        </w:rPr>
        <w:t xml:space="preserve"> pFG,</w:t>
      </w:r>
      <w:r w:rsidR="00125559">
        <w:rPr>
          <w:rFonts w:hint="eastAsia"/>
          <w:b/>
          <w:i/>
          <w:sz w:val="24"/>
          <w:szCs w:val="24"/>
          <w:lang w:eastAsia="zh-CN"/>
        </w:rPr>
        <w:t xml:space="preserve"> </w:t>
      </w:r>
      <w:r w:rsidR="006D50EF">
        <w:rPr>
          <w:rFonts w:hint="eastAsia"/>
          <w:b/>
          <w:i/>
          <w:sz w:val="24"/>
          <w:szCs w:val="24"/>
          <w:lang w:eastAsia="zh-CN"/>
        </w:rPr>
        <w:t>MT</w:t>
      </w:r>
      <w:r w:rsidR="0072653E">
        <w:rPr>
          <w:rFonts w:hint="eastAsia"/>
          <w:b/>
          <w:i/>
          <w:sz w:val="24"/>
          <w:szCs w:val="24"/>
          <w:lang w:eastAsia="zh-CN"/>
        </w:rPr>
        <w:t xml:space="preserve">G, </w:t>
      </w:r>
      <w:r w:rsidR="0072653E">
        <w:rPr>
          <w:b/>
          <w:i/>
          <w:sz w:val="24"/>
          <w:szCs w:val="24"/>
          <w:lang w:eastAsia="zh-CN"/>
        </w:rPr>
        <w:t>and M</w:t>
      </w:r>
      <w:r w:rsidR="006D50EF">
        <w:rPr>
          <w:rFonts w:hint="eastAsia"/>
          <w:b/>
          <w:i/>
          <w:sz w:val="24"/>
          <w:szCs w:val="24"/>
          <w:lang w:eastAsia="zh-CN"/>
        </w:rPr>
        <w:t>O</w:t>
      </w:r>
      <w:r w:rsidR="00125559" w:rsidRPr="00125559">
        <w:rPr>
          <w:b/>
          <w:i/>
          <w:sz w:val="24"/>
          <w:szCs w:val="24"/>
          <w:lang w:eastAsia="zh-CN"/>
        </w:rPr>
        <w:t>G</w:t>
      </w:r>
      <w:r w:rsidR="00125559">
        <w:rPr>
          <w:rFonts w:hint="eastAsia"/>
          <w:i/>
          <w:sz w:val="24"/>
          <w:szCs w:val="24"/>
          <w:lang w:eastAsia="zh-CN"/>
        </w:rPr>
        <w:t xml:space="preserve">. </w:t>
      </w:r>
      <w:r w:rsidR="00125559">
        <w:rPr>
          <w:sz w:val="24"/>
          <w:szCs w:val="24"/>
          <w:lang w:eastAsia="zh-CN"/>
        </w:rPr>
        <w:t xml:space="preserve">Figure </w:t>
      </w:r>
      <w:r w:rsidR="00125559">
        <w:rPr>
          <w:rFonts w:hint="eastAsia"/>
          <w:sz w:val="24"/>
          <w:szCs w:val="24"/>
          <w:lang w:eastAsia="zh-CN"/>
        </w:rPr>
        <w:t>2A</w:t>
      </w:r>
      <w:r w:rsidR="00125559" w:rsidRPr="00125559">
        <w:rPr>
          <w:sz w:val="24"/>
          <w:szCs w:val="24"/>
          <w:lang w:eastAsia="zh-CN"/>
        </w:rPr>
        <w:t xml:space="preserve"> shows the group-averaged tractography streamlines coming out from lateral </w:t>
      </w:r>
      <w:r w:rsidR="006D50EF">
        <w:rPr>
          <w:rFonts w:hint="eastAsia"/>
          <w:sz w:val="24"/>
          <w:szCs w:val="24"/>
          <w:lang w:eastAsia="zh-CN"/>
        </w:rPr>
        <w:t xml:space="preserve">(purple) </w:t>
      </w:r>
      <w:r w:rsidR="00125559" w:rsidRPr="00125559">
        <w:rPr>
          <w:sz w:val="24"/>
          <w:szCs w:val="24"/>
          <w:lang w:eastAsia="zh-CN"/>
        </w:rPr>
        <w:t>and medial pFG</w:t>
      </w:r>
      <w:r w:rsidR="006D50EF">
        <w:rPr>
          <w:rFonts w:hint="eastAsia"/>
          <w:sz w:val="24"/>
          <w:szCs w:val="24"/>
          <w:lang w:eastAsia="zh-CN"/>
        </w:rPr>
        <w:t xml:space="preserve"> (cyan)</w:t>
      </w:r>
      <w:r w:rsidR="00125559" w:rsidRPr="00125559">
        <w:rPr>
          <w:sz w:val="24"/>
          <w:szCs w:val="24"/>
          <w:lang w:eastAsia="zh-CN"/>
        </w:rPr>
        <w:t xml:space="preserve">. As expected, lateral and medial pFG are highly interconnected with each other, and more importantly, both lateral and medial pFG project into the </w:t>
      </w:r>
      <w:r w:rsidR="002F2F40">
        <w:rPr>
          <w:rFonts w:hint="eastAsia"/>
          <w:sz w:val="24"/>
          <w:szCs w:val="24"/>
          <w:lang w:eastAsia="zh-CN"/>
        </w:rPr>
        <w:t>v</w:t>
      </w:r>
      <w:r w:rsidR="00125559" w:rsidRPr="00125559">
        <w:rPr>
          <w:sz w:val="24"/>
          <w:szCs w:val="24"/>
          <w:lang w:eastAsia="zh-CN"/>
        </w:rPr>
        <w:t>ATL seed region with high probability (&gt; 5% in more than two thirds of the participants). This interconnection between ATL and pFG seed regions is bidirectional, in that the streamlines generated from ATL also projected into both pFG seeds as well. Although the seed for MTG in this analysis is more posterior than</w:t>
      </w:r>
      <w:r w:rsidR="0072653E">
        <w:rPr>
          <w:sz w:val="24"/>
          <w:szCs w:val="24"/>
          <w:lang w:eastAsia="zh-CN"/>
        </w:rPr>
        <w:t xml:space="preserve"> that used in </w:t>
      </w:r>
      <w:proofErr w:type="spellStart"/>
      <w:r w:rsidR="0072653E">
        <w:rPr>
          <w:sz w:val="24"/>
          <w:szCs w:val="24"/>
          <w:lang w:eastAsia="zh-CN"/>
        </w:rPr>
        <w:t>Binney</w:t>
      </w:r>
      <w:proofErr w:type="spellEnd"/>
      <w:r w:rsidR="0072653E">
        <w:rPr>
          <w:sz w:val="24"/>
          <w:szCs w:val="24"/>
          <w:lang w:eastAsia="zh-CN"/>
        </w:rPr>
        <w:t xml:space="preserve"> et al. </w:t>
      </w:r>
      <w:r w:rsidR="005D1A3C">
        <w:rPr>
          <w:sz w:val="24"/>
          <w:szCs w:val="24"/>
          <w:lang w:eastAsia="zh-CN"/>
        </w:rPr>
        <w:fldChar w:fldCharType="begin"/>
      </w:r>
      <w:r w:rsidR="00075976">
        <w:rPr>
          <w:sz w:val="24"/>
          <w:szCs w:val="24"/>
          <w:lang w:eastAsia="zh-CN"/>
        </w:rPr>
        <w:instrText xml:space="preserve"> ADDIN EN.CITE &lt;EndNote&gt;&lt;Cite ExcludeAuth="1"&gt;&lt;Author&gt;Binney&lt;/Author&gt;&lt;Year&gt;2012&lt;/Year&gt;&lt;RecNum&gt;1117&lt;/RecNum&gt;&lt;DisplayText&gt;(2012)&lt;/DisplayText&gt;&lt;record&gt;&lt;rec-number&gt;1117&lt;/rec-number&gt;&lt;foreign-keys&gt;&lt;key app="EN" db-id="w2vfvr2wlz2vzfe9sscp0ff7f0pardxptwdw"&gt;1117&lt;/key&gt;&lt;/foreign-keys&gt;&lt;ref-type name="Journal Article"&gt;17&lt;/ref-type&gt;&lt;contributors&gt;&lt;authors&gt;&lt;author&gt;Binney, Richard J&lt;/author&gt;&lt;author&gt;Parker, Geoffrey JM&lt;/author&gt;&lt;author&gt;Ralph, Matthew A Lambon&lt;/author&gt;&lt;/authors&gt;&lt;/contributors&gt;&lt;titles&gt;&lt;title&gt;Convergent connectivity and graded specialization in the rostral human temporal lobe as revealed by diffusion-weighted imaging probabilistic tractography&lt;/title&gt;&lt;secondary-title&gt;Journal of Cognitive Neuroscience&lt;/secondary-title&gt;&lt;/titles&gt;&lt;periodical&gt;&lt;full-title&gt;Journal of Cognitive Neuroscience&lt;/full-title&gt;&lt;/periodical&gt;&lt;pages&gt;1998-2014&lt;/pages&gt;&lt;volume&gt;24&lt;/volume&gt;&lt;number&gt;10&lt;/number&gt;&lt;dates&gt;&lt;year&gt;2012&lt;/year&gt;&lt;/dates&gt;&lt;urls&gt;&lt;/urls&gt;&lt;/record&gt;&lt;/Cite&gt;&lt;/EndNote&gt;</w:instrText>
      </w:r>
      <w:r w:rsidR="005D1A3C">
        <w:rPr>
          <w:sz w:val="24"/>
          <w:szCs w:val="24"/>
          <w:lang w:eastAsia="zh-CN"/>
        </w:rPr>
        <w:fldChar w:fldCharType="separate"/>
      </w:r>
      <w:r w:rsidR="00075976">
        <w:rPr>
          <w:noProof/>
          <w:sz w:val="24"/>
          <w:szCs w:val="24"/>
          <w:lang w:eastAsia="zh-CN"/>
        </w:rPr>
        <w:t>(</w:t>
      </w:r>
      <w:hyperlink w:anchor="_ENREF_7" w:tooltip="Binney, 2012 #1117" w:history="1">
        <w:r w:rsidR="00F22FF5">
          <w:rPr>
            <w:noProof/>
            <w:sz w:val="24"/>
            <w:szCs w:val="24"/>
            <w:lang w:eastAsia="zh-CN"/>
          </w:rPr>
          <w:t>2012</w:t>
        </w:r>
      </w:hyperlink>
      <w:r w:rsidR="00075976">
        <w:rPr>
          <w:noProof/>
          <w:sz w:val="24"/>
          <w:szCs w:val="24"/>
          <w:lang w:eastAsia="zh-CN"/>
        </w:rPr>
        <w:t>)</w:t>
      </w:r>
      <w:r w:rsidR="005D1A3C">
        <w:rPr>
          <w:sz w:val="24"/>
          <w:szCs w:val="24"/>
          <w:lang w:eastAsia="zh-CN"/>
        </w:rPr>
        <w:fldChar w:fldCharType="end"/>
      </w:r>
      <w:r w:rsidR="00125559" w:rsidRPr="00125559">
        <w:rPr>
          <w:sz w:val="24"/>
          <w:szCs w:val="24"/>
          <w:lang w:eastAsia="zh-CN"/>
        </w:rPr>
        <w:t xml:space="preserve">, we still observed connectivity between </w:t>
      </w:r>
      <w:r w:rsidR="002F2F40">
        <w:rPr>
          <w:rFonts w:hint="eastAsia"/>
          <w:sz w:val="24"/>
          <w:szCs w:val="24"/>
          <w:lang w:eastAsia="zh-CN"/>
        </w:rPr>
        <w:t>v</w:t>
      </w:r>
      <w:r w:rsidR="00125559" w:rsidRPr="00125559">
        <w:rPr>
          <w:sz w:val="24"/>
          <w:szCs w:val="24"/>
          <w:lang w:eastAsia="zh-CN"/>
        </w:rPr>
        <w:t xml:space="preserve">ATL and MTG with high probability (from </w:t>
      </w:r>
      <w:r w:rsidR="002F2F40">
        <w:rPr>
          <w:rFonts w:hint="eastAsia"/>
          <w:sz w:val="24"/>
          <w:szCs w:val="24"/>
          <w:lang w:eastAsia="zh-CN"/>
        </w:rPr>
        <w:t>v</w:t>
      </w:r>
      <w:r w:rsidR="00125559" w:rsidRPr="00125559">
        <w:rPr>
          <w:sz w:val="24"/>
          <w:szCs w:val="24"/>
          <w:lang w:eastAsia="zh-CN"/>
        </w:rPr>
        <w:t>ATL to MTG, &gt;2.5% in more than half participants</w:t>
      </w:r>
      <w:r w:rsidR="0072653E">
        <w:rPr>
          <w:rFonts w:hint="eastAsia"/>
          <w:sz w:val="24"/>
          <w:szCs w:val="24"/>
          <w:lang w:eastAsia="zh-CN"/>
        </w:rPr>
        <w:t xml:space="preserve"> in Table </w:t>
      </w:r>
      <w:r w:rsidR="008D3B8E">
        <w:rPr>
          <w:rFonts w:hint="eastAsia"/>
          <w:sz w:val="24"/>
          <w:szCs w:val="24"/>
          <w:lang w:eastAsia="zh-CN"/>
        </w:rPr>
        <w:t>S</w:t>
      </w:r>
      <w:r w:rsidR="0072653E">
        <w:rPr>
          <w:rFonts w:hint="eastAsia"/>
          <w:sz w:val="24"/>
          <w:szCs w:val="24"/>
          <w:lang w:eastAsia="zh-CN"/>
        </w:rPr>
        <w:t>2</w:t>
      </w:r>
      <w:r w:rsidR="00125559" w:rsidRPr="00125559">
        <w:rPr>
          <w:sz w:val="24"/>
          <w:szCs w:val="24"/>
          <w:lang w:eastAsia="zh-CN"/>
        </w:rPr>
        <w:t xml:space="preserve">); likewise the streamlines from MTG proceeded into the anterior temporal region and terminated in the neighborhood of the </w:t>
      </w:r>
      <w:r w:rsidR="002F2F40">
        <w:rPr>
          <w:rFonts w:hint="eastAsia"/>
          <w:sz w:val="24"/>
          <w:szCs w:val="24"/>
          <w:lang w:eastAsia="zh-CN"/>
        </w:rPr>
        <w:t>v</w:t>
      </w:r>
      <w:r w:rsidR="0072653E">
        <w:rPr>
          <w:sz w:val="24"/>
          <w:szCs w:val="24"/>
          <w:lang w:eastAsia="zh-CN"/>
        </w:rPr>
        <w:t>ATL seed (</w:t>
      </w:r>
      <w:r w:rsidR="006D50EF">
        <w:rPr>
          <w:rFonts w:hint="eastAsia"/>
          <w:sz w:val="24"/>
          <w:szCs w:val="24"/>
          <w:lang w:eastAsia="zh-CN"/>
        </w:rPr>
        <w:t xml:space="preserve">yellow-colored in </w:t>
      </w:r>
      <w:r w:rsidR="0072653E">
        <w:rPr>
          <w:sz w:val="24"/>
          <w:szCs w:val="24"/>
          <w:lang w:eastAsia="zh-CN"/>
        </w:rPr>
        <w:t xml:space="preserve">Figure </w:t>
      </w:r>
      <w:r w:rsidR="0072653E">
        <w:rPr>
          <w:rFonts w:hint="eastAsia"/>
          <w:sz w:val="24"/>
          <w:szCs w:val="24"/>
          <w:lang w:eastAsia="zh-CN"/>
        </w:rPr>
        <w:t>2B</w:t>
      </w:r>
      <w:r w:rsidR="00125559" w:rsidRPr="00125559">
        <w:rPr>
          <w:sz w:val="24"/>
          <w:szCs w:val="24"/>
          <w:lang w:eastAsia="zh-CN"/>
        </w:rPr>
        <w:t>). The connection between MTG and pFG was also observed: the connection of MTG with lateral pFG was highly probably whereas the one with medial pFG was only observed consistently across participants with the most relaxed criterion (&gt; 1% in more than half participants). G</w:t>
      </w:r>
      <w:r w:rsidR="006D50EF">
        <w:rPr>
          <w:sz w:val="24"/>
          <w:szCs w:val="24"/>
          <w:lang w:eastAsia="zh-CN"/>
        </w:rPr>
        <w:t xml:space="preserve">iven that the medial </w:t>
      </w:r>
      <w:r w:rsidR="006D50EF">
        <w:rPr>
          <w:rFonts w:hint="eastAsia"/>
          <w:sz w:val="24"/>
          <w:szCs w:val="24"/>
          <w:lang w:eastAsia="zh-CN"/>
        </w:rPr>
        <w:t xml:space="preserve">and lateral </w:t>
      </w:r>
      <w:r w:rsidR="006D50EF">
        <w:rPr>
          <w:sz w:val="24"/>
          <w:szCs w:val="24"/>
          <w:lang w:eastAsia="zh-CN"/>
        </w:rPr>
        <w:t>pFG</w:t>
      </w:r>
      <w:r w:rsidR="006D50EF">
        <w:rPr>
          <w:rFonts w:hint="eastAsia"/>
          <w:sz w:val="24"/>
          <w:szCs w:val="24"/>
          <w:lang w:eastAsia="zh-CN"/>
        </w:rPr>
        <w:t xml:space="preserve"> are highly interconnected, we assume an intensive </w:t>
      </w:r>
      <w:r w:rsidR="006D50EF">
        <w:rPr>
          <w:sz w:val="24"/>
          <w:szCs w:val="24"/>
          <w:lang w:eastAsia="zh-CN"/>
        </w:rPr>
        <w:t>communication</w:t>
      </w:r>
      <w:r w:rsidR="006D50EF">
        <w:rPr>
          <w:rFonts w:hint="eastAsia"/>
          <w:sz w:val="24"/>
          <w:szCs w:val="24"/>
          <w:lang w:eastAsia="zh-CN"/>
        </w:rPr>
        <w:t xml:space="preserve"> between pFG and MTG, regardless of lateralization</w:t>
      </w:r>
      <w:r w:rsidR="00125559" w:rsidRPr="00125559">
        <w:rPr>
          <w:sz w:val="24"/>
          <w:szCs w:val="24"/>
          <w:lang w:eastAsia="zh-CN"/>
        </w:rPr>
        <w:t>.</w:t>
      </w:r>
      <w:r w:rsidR="005957E1">
        <w:rPr>
          <w:rFonts w:hint="eastAsia"/>
          <w:sz w:val="24"/>
          <w:szCs w:val="24"/>
          <w:lang w:eastAsia="zh-CN"/>
        </w:rPr>
        <w:t xml:space="preserve"> The </w:t>
      </w:r>
      <w:r w:rsidR="006D50EF">
        <w:rPr>
          <w:rFonts w:hint="eastAsia"/>
          <w:sz w:val="24"/>
          <w:szCs w:val="24"/>
          <w:lang w:eastAsia="zh-CN"/>
        </w:rPr>
        <w:t xml:space="preserve">MOG seems to have restricted connections within occipital cortex (orange in </w:t>
      </w:r>
      <w:r w:rsidR="005957E1">
        <w:rPr>
          <w:rFonts w:hint="eastAsia"/>
          <w:sz w:val="24"/>
          <w:szCs w:val="24"/>
          <w:lang w:eastAsia="zh-CN"/>
        </w:rPr>
        <w:t>Figure 2A</w:t>
      </w:r>
      <w:r w:rsidR="006D50EF">
        <w:rPr>
          <w:rFonts w:hint="eastAsia"/>
          <w:sz w:val="24"/>
          <w:szCs w:val="24"/>
          <w:lang w:eastAsia="zh-CN"/>
        </w:rPr>
        <w:t>)</w:t>
      </w:r>
      <w:r w:rsidR="005957E1">
        <w:rPr>
          <w:rFonts w:hint="eastAsia"/>
          <w:sz w:val="24"/>
          <w:szCs w:val="24"/>
          <w:lang w:eastAsia="zh-CN"/>
        </w:rPr>
        <w:t xml:space="preserve"> and only shows probable connection with lateral pFG </w:t>
      </w:r>
      <w:r w:rsidR="00100D77">
        <w:rPr>
          <w:rFonts w:hint="eastAsia"/>
          <w:sz w:val="24"/>
          <w:szCs w:val="24"/>
          <w:lang w:eastAsia="zh-CN"/>
        </w:rPr>
        <w:t xml:space="preserve">bidirectionally </w:t>
      </w:r>
      <w:r w:rsidR="005957E1">
        <w:rPr>
          <w:rFonts w:hint="eastAsia"/>
          <w:sz w:val="24"/>
          <w:szCs w:val="24"/>
          <w:lang w:eastAsia="zh-CN"/>
        </w:rPr>
        <w:t xml:space="preserve">at </w:t>
      </w:r>
      <w:r w:rsidR="00AC3FCC">
        <w:rPr>
          <w:rFonts w:hint="eastAsia"/>
          <w:sz w:val="24"/>
          <w:szCs w:val="24"/>
          <w:lang w:eastAsia="zh-CN"/>
        </w:rPr>
        <w:t>a relaxed threshold.</w:t>
      </w:r>
    </w:p>
    <w:p w:rsidR="00125559" w:rsidRPr="00125559" w:rsidRDefault="00125559" w:rsidP="002F2F40">
      <w:pPr>
        <w:ind w:firstLineChars="200" w:firstLine="482"/>
        <w:rPr>
          <w:sz w:val="24"/>
          <w:szCs w:val="24"/>
          <w:lang w:eastAsia="zh-CN"/>
        </w:rPr>
      </w:pPr>
      <w:proofErr w:type="gramStart"/>
      <w:r w:rsidRPr="00AC3FCC">
        <w:rPr>
          <w:b/>
          <w:i/>
          <w:sz w:val="24"/>
          <w:szCs w:val="24"/>
          <w:lang w:eastAsia="zh-CN"/>
        </w:rPr>
        <w:lastRenderedPageBreak/>
        <w:t xml:space="preserve">Indirect connection between </w:t>
      </w:r>
      <w:r w:rsidR="002F2F40">
        <w:rPr>
          <w:rFonts w:hint="eastAsia"/>
          <w:b/>
          <w:i/>
          <w:sz w:val="24"/>
          <w:szCs w:val="24"/>
          <w:lang w:eastAsia="zh-CN"/>
        </w:rPr>
        <w:t>v</w:t>
      </w:r>
      <w:r w:rsidRPr="00AC3FCC">
        <w:rPr>
          <w:b/>
          <w:i/>
          <w:sz w:val="24"/>
          <w:szCs w:val="24"/>
          <w:lang w:eastAsia="zh-CN"/>
        </w:rPr>
        <w:t>ATL and IPL via MTG</w:t>
      </w:r>
      <w:r w:rsidR="00AC3FCC">
        <w:rPr>
          <w:rFonts w:hint="eastAsia"/>
          <w:b/>
          <w:i/>
          <w:sz w:val="24"/>
          <w:szCs w:val="24"/>
          <w:lang w:eastAsia="zh-CN"/>
        </w:rPr>
        <w:t xml:space="preserve"> and pFG</w:t>
      </w:r>
      <w:r w:rsidR="00AC3FCC" w:rsidRPr="00AC3FCC">
        <w:rPr>
          <w:rFonts w:hint="eastAsia"/>
          <w:b/>
          <w:i/>
          <w:sz w:val="24"/>
          <w:szCs w:val="24"/>
          <w:lang w:eastAsia="zh-CN"/>
        </w:rPr>
        <w:t>.</w:t>
      </w:r>
      <w:proofErr w:type="gramEnd"/>
      <w:r w:rsidR="00AC3FCC">
        <w:rPr>
          <w:rFonts w:hint="eastAsia"/>
          <w:b/>
          <w:i/>
          <w:sz w:val="24"/>
          <w:szCs w:val="24"/>
          <w:lang w:eastAsia="zh-CN"/>
        </w:rPr>
        <w:t xml:space="preserve"> </w:t>
      </w:r>
      <w:r w:rsidRPr="00125559">
        <w:rPr>
          <w:sz w:val="24"/>
          <w:szCs w:val="24"/>
          <w:lang w:eastAsia="zh-CN"/>
        </w:rPr>
        <w:t xml:space="preserve">The above section reviewed direct connections with </w:t>
      </w:r>
      <w:r w:rsidR="002F2F40">
        <w:rPr>
          <w:rFonts w:hint="eastAsia"/>
          <w:sz w:val="24"/>
          <w:szCs w:val="24"/>
          <w:lang w:eastAsia="zh-CN"/>
        </w:rPr>
        <w:t>v</w:t>
      </w:r>
      <w:r w:rsidRPr="00125559">
        <w:rPr>
          <w:sz w:val="24"/>
          <w:szCs w:val="24"/>
          <w:lang w:eastAsia="zh-CN"/>
        </w:rPr>
        <w:t xml:space="preserve">ATL, none of which involved the IPL seeds. Thus the results are consistent with the view that there is no direct connection between </w:t>
      </w:r>
      <w:r w:rsidR="002F2F40">
        <w:rPr>
          <w:rFonts w:hint="eastAsia"/>
          <w:sz w:val="24"/>
          <w:szCs w:val="24"/>
          <w:lang w:eastAsia="zh-CN"/>
        </w:rPr>
        <w:t>v</w:t>
      </w:r>
      <w:r w:rsidRPr="00125559">
        <w:rPr>
          <w:sz w:val="24"/>
          <w:szCs w:val="24"/>
          <w:lang w:eastAsia="zh-CN"/>
        </w:rPr>
        <w:t>ATL and lateral parietal cortex</w:t>
      </w:r>
      <w:r w:rsidR="00AC3FCC">
        <w:rPr>
          <w:sz w:val="24"/>
          <w:szCs w:val="24"/>
          <w:lang w:eastAsia="zh-CN"/>
        </w:rPr>
        <w:t xml:space="preserve">. </w:t>
      </w:r>
      <w:r w:rsidR="00AC3FCC">
        <w:rPr>
          <w:rFonts w:hint="eastAsia"/>
          <w:sz w:val="24"/>
          <w:szCs w:val="24"/>
          <w:lang w:eastAsia="zh-CN"/>
        </w:rPr>
        <w:t>We</w:t>
      </w:r>
      <w:r w:rsidRPr="00125559">
        <w:rPr>
          <w:sz w:val="24"/>
          <w:szCs w:val="24"/>
          <w:lang w:eastAsia="zh-CN"/>
        </w:rPr>
        <w:t xml:space="preserve"> next tested the first assumption about an indirect route from IPL to </w:t>
      </w:r>
      <w:r w:rsidR="002F2F40">
        <w:rPr>
          <w:rFonts w:hint="eastAsia"/>
          <w:sz w:val="24"/>
          <w:szCs w:val="24"/>
          <w:lang w:eastAsia="zh-CN"/>
        </w:rPr>
        <w:t>v</w:t>
      </w:r>
      <w:r w:rsidRPr="00125559">
        <w:rPr>
          <w:sz w:val="24"/>
          <w:szCs w:val="24"/>
          <w:lang w:eastAsia="zh-CN"/>
        </w:rPr>
        <w:t xml:space="preserve">ATL via MTG. The direct connection between </w:t>
      </w:r>
      <w:r w:rsidR="002F2F40">
        <w:rPr>
          <w:rFonts w:hint="eastAsia"/>
          <w:sz w:val="24"/>
          <w:szCs w:val="24"/>
          <w:lang w:eastAsia="zh-CN"/>
        </w:rPr>
        <w:t>v</w:t>
      </w:r>
      <w:r w:rsidRPr="00125559">
        <w:rPr>
          <w:sz w:val="24"/>
          <w:szCs w:val="24"/>
          <w:lang w:eastAsia="zh-CN"/>
        </w:rPr>
        <w:t>AT</w:t>
      </w:r>
      <w:r w:rsidR="00AC3FCC">
        <w:rPr>
          <w:sz w:val="24"/>
          <w:szCs w:val="24"/>
          <w:lang w:eastAsia="zh-CN"/>
        </w:rPr>
        <w:t xml:space="preserve">L and MTG was shown in Figure </w:t>
      </w:r>
      <w:r w:rsidRPr="00125559">
        <w:rPr>
          <w:sz w:val="24"/>
          <w:szCs w:val="24"/>
          <w:lang w:eastAsia="zh-CN"/>
        </w:rPr>
        <w:t>2</w:t>
      </w:r>
      <w:r w:rsidR="00AC3FCC">
        <w:rPr>
          <w:rFonts w:hint="eastAsia"/>
          <w:sz w:val="24"/>
          <w:szCs w:val="24"/>
          <w:lang w:eastAsia="zh-CN"/>
        </w:rPr>
        <w:t>B (in yellow)</w:t>
      </w:r>
      <w:r w:rsidR="00AC3FCC">
        <w:rPr>
          <w:sz w:val="24"/>
          <w:szCs w:val="24"/>
          <w:lang w:eastAsia="zh-CN"/>
        </w:rPr>
        <w:t xml:space="preserve">, and the same </w:t>
      </w:r>
      <w:r w:rsidR="00AC3FCC">
        <w:rPr>
          <w:rFonts w:hint="eastAsia"/>
          <w:sz w:val="24"/>
          <w:szCs w:val="24"/>
          <w:lang w:eastAsia="zh-CN"/>
        </w:rPr>
        <w:t>f</w:t>
      </w:r>
      <w:r w:rsidRPr="00125559">
        <w:rPr>
          <w:sz w:val="24"/>
          <w:szCs w:val="24"/>
          <w:lang w:eastAsia="zh-CN"/>
        </w:rPr>
        <w:t>igure also depicts the connection between IPL seeds and MTG</w:t>
      </w:r>
      <w:r w:rsidR="00AC3FCC">
        <w:rPr>
          <w:rFonts w:hint="eastAsia"/>
          <w:sz w:val="24"/>
          <w:szCs w:val="24"/>
          <w:lang w:eastAsia="zh-CN"/>
        </w:rPr>
        <w:t xml:space="preserve"> (in green)</w:t>
      </w:r>
      <w:r w:rsidR="007631A0">
        <w:rPr>
          <w:sz w:val="24"/>
          <w:szCs w:val="24"/>
          <w:lang w:eastAsia="zh-CN"/>
        </w:rPr>
        <w:t xml:space="preserve">. From </w:t>
      </w:r>
      <w:r w:rsidR="007631A0">
        <w:rPr>
          <w:rFonts w:hint="eastAsia"/>
          <w:sz w:val="24"/>
          <w:szCs w:val="24"/>
          <w:lang w:eastAsia="zh-CN"/>
        </w:rPr>
        <w:t>Figure</w:t>
      </w:r>
      <w:r w:rsidRPr="00125559">
        <w:rPr>
          <w:sz w:val="24"/>
          <w:szCs w:val="24"/>
          <w:lang w:eastAsia="zh-CN"/>
        </w:rPr>
        <w:t xml:space="preserve"> </w:t>
      </w:r>
      <w:r w:rsidR="00AC3FCC">
        <w:rPr>
          <w:rFonts w:hint="eastAsia"/>
          <w:sz w:val="24"/>
          <w:szCs w:val="24"/>
          <w:lang w:eastAsia="zh-CN"/>
        </w:rPr>
        <w:t>2</w:t>
      </w:r>
      <w:r w:rsidR="007631A0">
        <w:rPr>
          <w:rFonts w:hint="eastAsia"/>
          <w:sz w:val="24"/>
          <w:szCs w:val="24"/>
          <w:lang w:eastAsia="zh-CN"/>
        </w:rPr>
        <w:t>D</w:t>
      </w:r>
      <w:r w:rsidRPr="00125559">
        <w:rPr>
          <w:sz w:val="24"/>
          <w:szCs w:val="24"/>
          <w:lang w:eastAsia="zh-CN"/>
        </w:rPr>
        <w:t>, we can also see that the mutual communication between MTG and IPL, especially the IPL_2 seed,</w:t>
      </w:r>
      <w:r w:rsidR="002F2F40">
        <w:rPr>
          <w:sz w:val="24"/>
          <w:szCs w:val="24"/>
          <w:lang w:eastAsia="zh-CN"/>
        </w:rPr>
        <w:t xml:space="preserve"> is highly probable</w:t>
      </w:r>
      <w:r w:rsidRPr="00125559">
        <w:rPr>
          <w:sz w:val="24"/>
          <w:szCs w:val="24"/>
          <w:lang w:eastAsia="zh-CN"/>
        </w:rPr>
        <w:t xml:space="preserve">. Therefore, the indirect interaction between </w:t>
      </w:r>
      <w:r w:rsidR="002F2F40">
        <w:rPr>
          <w:rFonts w:hint="eastAsia"/>
          <w:sz w:val="24"/>
          <w:szCs w:val="24"/>
          <w:lang w:eastAsia="zh-CN"/>
        </w:rPr>
        <w:t>v</w:t>
      </w:r>
      <w:r w:rsidRPr="00125559">
        <w:rPr>
          <w:sz w:val="24"/>
          <w:szCs w:val="24"/>
          <w:lang w:eastAsia="zh-CN"/>
        </w:rPr>
        <w:t>ATL and lateral parietal cortex can be substantiated by this white matter pathway via MTG.</w:t>
      </w:r>
      <w:r w:rsidR="002F2F40">
        <w:rPr>
          <w:rFonts w:hint="eastAsia"/>
          <w:sz w:val="24"/>
          <w:szCs w:val="24"/>
          <w:lang w:eastAsia="zh-CN"/>
        </w:rPr>
        <w:t xml:space="preserve"> In contrast, the other possibility that</w:t>
      </w:r>
      <w:r w:rsidRPr="00125559">
        <w:rPr>
          <w:sz w:val="24"/>
          <w:szCs w:val="24"/>
          <w:lang w:eastAsia="zh-CN"/>
        </w:rPr>
        <w:t xml:space="preserve"> indirect interactions between </w:t>
      </w:r>
      <w:r w:rsidR="002F2F40">
        <w:rPr>
          <w:rFonts w:hint="eastAsia"/>
          <w:sz w:val="24"/>
          <w:szCs w:val="24"/>
          <w:lang w:eastAsia="zh-CN"/>
        </w:rPr>
        <w:t>v</w:t>
      </w:r>
      <w:r w:rsidRPr="00125559">
        <w:rPr>
          <w:sz w:val="24"/>
          <w:szCs w:val="24"/>
          <w:lang w:eastAsia="zh-CN"/>
        </w:rPr>
        <w:t>ATL and IPL may be mediated via pFG</w:t>
      </w:r>
      <w:r w:rsidR="002F2F40">
        <w:rPr>
          <w:rFonts w:hint="eastAsia"/>
          <w:sz w:val="24"/>
          <w:szCs w:val="24"/>
          <w:lang w:eastAsia="zh-CN"/>
        </w:rPr>
        <w:t xml:space="preserve"> was not confirmed in the current analysis</w:t>
      </w:r>
      <w:r w:rsidR="002F2F40">
        <w:rPr>
          <w:sz w:val="24"/>
          <w:szCs w:val="24"/>
          <w:lang w:eastAsia="zh-CN"/>
        </w:rPr>
        <w:t xml:space="preserve">. From </w:t>
      </w:r>
      <w:r w:rsidR="00474169">
        <w:rPr>
          <w:rFonts w:hint="eastAsia"/>
          <w:sz w:val="24"/>
          <w:szCs w:val="24"/>
          <w:lang w:eastAsia="zh-CN"/>
        </w:rPr>
        <w:t>Figure 2B</w:t>
      </w:r>
      <w:r w:rsidRPr="00125559">
        <w:rPr>
          <w:sz w:val="24"/>
          <w:szCs w:val="24"/>
          <w:lang w:eastAsia="zh-CN"/>
        </w:rPr>
        <w:t>, we can clearly see that streamlines from m</w:t>
      </w:r>
      <w:r w:rsidR="002F2F40">
        <w:rPr>
          <w:sz w:val="24"/>
          <w:szCs w:val="24"/>
          <w:lang w:eastAsia="zh-CN"/>
        </w:rPr>
        <w:t xml:space="preserve">edial pFG and IPL seeds did </w:t>
      </w:r>
      <w:r w:rsidR="002F2F40">
        <w:rPr>
          <w:rFonts w:hint="eastAsia"/>
          <w:sz w:val="24"/>
          <w:szCs w:val="24"/>
          <w:lang w:eastAsia="zh-CN"/>
        </w:rPr>
        <w:t xml:space="preserve">not </w:t>
      </w:r>
      <w:r w:rsidRPr="00125559">
        <w:rPr>
          <w:sz w:val="24"/>
          <w:szCs w:val="24"/>
          <w:lang w:eastAsia="zh-CN"/>
        </w:rPr>
        <w:t>project into each other</w:t>
      </w:r>
      <w:r w:rsidR="002F2F40">
        <w:rPr>
          <w:rFonts w:hint="eastAsia"/>
          <w:sz w:val="24"/>
          <w:szCs w:val="24"/>
          <w:lang w:eastAsia="zh-CN"/>
        </w:rPr>
        <w:t xml:space="preserve"> with high probability even at the relaxed threshold</w:t>
      </w:r>
      <w:r w:rsidRPr="00125559">
        <w:rPr>
          <w:sz w:val="24"/>
          <w:szCs w:val="24"/>
          <w:lang w:eastAsia="zh-CN"/>
        </w:rPr>
        <w:t>. Therefore, the puzzle a</w:t>
      </w:r>
      <w:r w:rsidR="00F35E7A">
        <w:rPr>
          <w:sz w:val="24"/>
          <w:szCs w:val="24"/>
          <w:lang w:eastAsia="zh-CN"/>
        </w:rPr>
        <w:t xml:space="preserve">bout how </w:t>
      </w:r>
      <w:r w:rsidR="00F35E7A">
        <w:rPr>
          <w:rFonts w:hint="eastAsia"/>
          <w:sz w:val="24"/>
          <w:szCs w:val="24"/>
          <w:lang w:eastAsia="zh-CN"/>
        </w:rPr>
        <w:t>LP</w:t>
      </w:r>
      <w:r w:rsidRPr="00125559">
        <w:rPr>
          <w:sz w:val="24"/>
          <w:szCs w:val="24"/>
          <w:lang w:eastAsia="zh-CN"/>
        </w:rPr>
        <w:t xml:space="preserve"> interacts with medial pFG—as suggested by the functional connectivity</w:t>
      </w:r>
      <w:r w:rsidR="00F35E7A">
        <w:rPr>
          <w:rFonts w:hint="eastAsia"/>
          <w:sz w:val="24"/>
          <w:szCs w:val="24"/>
          <w:lang w:eastAsia="zh-CN"/>
        </w:rPr>
        <w:t xml:space="preserve"> in neuroimaging studies</w:t>
      </w:r>
      <w:r w:rsidR="00F35E7A">
        <w:rPr>
          <w:sz w:val="24"/>
          <w:szCs w:val="24"/>
          <w:lang w:eastAsia="zh-CN"/>
        </w:rPr>
        <w:t>—</w:t>
      </w:r>
      <w:r w:rsidR="00F35E7A">
        <w:rPr>
          <w:rFonts w:hint="eastAsia"/>
          <w:sz w:val="24"/>
          <w:szCs w:val="24"/>
          <w:lang w:eastAsia="zh-CN"/>
        </w:rPr>
        <w:t>awaits further investigation</w:t>
      </w:r>
      <w:r w:rsidRPr="00125559">
        <w:rPr>
          <w:sz w:val="24"/>
          <w:szCs w:val="24"/>
          <w:lang w:eastAsia="zh-CN"/>
        </w:rPr>
        <w:t>.</w:t>
      </w:r>
    </w:p>
    <w:p w:rsidR="00125559" w:rsidRDefault="00125559" w:rsidP="00EB5091">
      <w:pPr>
        <w:ind w:firstLineChars="200" w:firstLine="482"/>
        <w:rPr>
          <w:sz w:val="24"/>
          <w:szCs w:val="24"/>
          <w:lang w:eastAsia="zh-CN"/>
        </w:rPr>
      </w:pPr>
      <w:proofErr w:type="gramStart"/>
      <w:r w:rsidRPr="00F35E7A">
        <w:rPr>
          <w:b/>
          <w:i/>
          <w:sz w:val="24"/>
          <w:szCs w:val="24"/>
          <w:lang w:eastAsia="zh-CN"/>
        </w:rPr>
        <w:t xml:space="preserve">Interconnection </w:t>
      </w:r>
      <w:r w:rsidR="00F35E7A">
        <w:rPr>
          <w:b/>
          <w:i/>
          <w:sz w:val="24"/>
          <w:szCs w:val="24"/>
          <w:lang w:eastAsia="zh-CN"/>
        </w:rPr>
        <w:t>between</w:t>
      </w:r>
      <w:r w:rsidR="00EB5091">
        <w:rPr>
          <w:rFonts w:hint="eastAsia"/>
          <w:b/>
          <w:i/>
          <w:sz w:val="24"/>
          <w:szCs w:val="24"/>
          <w:lang w:eastAsia="zh-CN"/>
        </w:rPr>
        <w:t xml:space="preserve"> S</w:t>
      </w:r>
      <w:r w:rsidR="00F35E7A">
        <w:rPr>
          <w:rFonts w:hint="eastAsia"/>
          <w:b/>
          <w:i/>
          <w:sz w:val="24"/>
          <w:szCs w:val="24"/>
          <w:lang w:eastAsia="zh-CN"/>
        </w:rPr>
        <w:t>P</w:t>
      </w:r>
      <w:r w:rsidR="00EB5091">
        <w:rPr>
          <w:rFonts w:hint="eastAsia"/>
          <w:b/>
          <w:i/>
          <w:sz w:val="24"/>
          <w:szCs w:val="24"/>
          <w:lang w:eastAsia="zh-CN"/>
        </w:rPr>
        <w:t>L</w:t>
      </w:r>
      <w:r w:rsidR="00F35E7A">
        <w:rPr>
          <w:rFonts w:hint="eastAsia"/>
          <w:b/>
          <w:i/>
          <w:sz w:val="24"/>
          <w:szCs w:val="24"/>
          <w:lang w:eastAsia="zh-CN"/>
        </w:rPr>
        <w:t xml:space="preserve"> </w:t>
      </w:r>
      <w:r w:rsidRPr="00F35E7A">
        <w:rPr>
          <w:b/>
          <w:i/>
          <w:sz w:val="24"/>
          <w:szCs w:val="24"/>
          <w:lang w:eastAsia="zh-CN"/>
        </w:rPr>
        <w:t>and medial pFG</w:t>
      </w:r>
      <w:r w:rsidR="00F35E7A" w:rsidRPr="00F35E7A">
        <w:rPr>
          <w:rFonts w:hint="eastAsia"/>
          <w:b/>
          <w:i/>
          <w:sz w:val="24"/>
          <w:szCs w:val="24"/>
          <w:lang w:eastAsia="zh-CN"/>
        </w:rPr>
        <w:t>.</w:t>
      </w:r>
      <w:proofErr w:type="gramEnd"/>
      <w:r w:rsidR="00F35E7A">
        <w:rPr>
          <w:rFonts w:hint="eastAsia"/>
          <w:i/>
          <w:sz w:val="24"/>
          <w:szCs w:val="24"/>
          <w:lang w:eastAsia="zh-CN"/>
        </w:rPr>
        <w:t xml:space="preserve"> </w:t>
      </w:r>
      <w:r w:rsidR="008D3B8E">
        <w:rPr>
          <w:rFonts w:hint="eastAsia"/>
          <w:sz w:val="24"/>
          <w:szCs w:val="24"/>
          <w:lang w:eastAsia="zh-CN"/>
        </w:rPr>
        <w:t>Here, we</w:t>
      </w:r>
      <w:r w:rsidRPr="00125559">
        <w:rPr>
          <w:sz w:val="24"/>
          <w:szCs w:val="24"/>
          <w:lang w:eastAsia="zh-CN"/>
        </w:rPr>
        <w:t xml:space="preserve"> explored the </w:t>
      </w:r>
      <w:r w:rsidR="00365DEE">
        <w:rPr>
          <w:rFonts w:hint="eastAsia"/>
          <w:sz w:val="24"/>
          <w:szCs w:val="24"/>
          <w:lang w:eastAsia="zh-CN"/>
        </w:rPr>
        <w:t xml:space="preserve">third </w:t>
      </w:r>
      <w:r w:rsidRPr="00125559">
        <w:rPr>
          <w:sz w:val="24"/>
          <w:szCs w:val="24"/>
          <w:lang w:eastAsia="zh-CN"/>
        </w:rPr>
        <w:t xml:space="preserve">possibility </w:t>
      </w:r>
      <w:r w:rsidR="008D3B8E">
        <w:rPr>
          <w:rFonts w:hint="eastAsia"/>
          <w:sz w:val="24"/>
          <w:szCs w:val="24"/>
          <w:lang w:eastAsia="zh-CN"/>
        </w:rPr>
        <w:t xml:space="preserve">driven by structural evidence </w:t>
      </w:r>
      <w:r w:rsidRPr="00125559">
        <w:rPr>
          <w:sz w:val="24"/>
          <w:szCs w:val="24"/>
          <w:lang w:eastAsia="zh-CN"/>
        </w:rPr>
        <w:t xml:space="preserve">that the medial aspect of pFG may interact with the superior aspect of lateral parietal cortex instead of the inferior aspect. </w:t>
      </w:r>
      <w:r w:rsidR="005951DD">
        <w:rPr>
          <w:rFonts w:hint="eastAsia"/>
          <w:sz w:val="24"/>
          <w:szCs w:val="24"/>
          <w:lang w:eastAsia="zh-CN"/>
        </w:rPr>
        <w:t xml:space="preserve">Accordingly, </w:t>
      </w:r>
      <w:r w:rsidRPr="00125559">
        <w:rPr>
          <w:sz w:val="24"/>
          <w:szCs w:val="24"/>
          <w:lang w:eastAsia="zh-CN"/>
        </w:rPr>
        <w:t>three seed regions</w:t>
      </w:r>
      <w:r w:rsidR="007631A0">
        <w:rPr>
          <w:rFonts w:hint="eastAsia"/>
          <w:sz w:val="24"/>
          <w:szCs w:val="24"/>
          <w:lang w:eastAsia="zh-CN"/>
        </w:rPr>
        <w:t xml:space="preserve"> informed by this structural imaging evidence</w:t>
      </w:r>
      <w:r w:rsidR="005951DD">
        <w:rPr>
          <w:rFonts w:hint="eastAsia"/>
          <w:sz w:val="24"/>
          <w:szCs w:val="24"/>
          <w:lang w:eastAsia="zh-CN"/>
        </w:rPr>
        <w:t xml:space="preserve"> were added</w:t>
      </w:r>
      <w:r w:rsidR="005951DD">
        <w:rPr>
          <w:sz w:val="24"/>
          <w:szCs w:val="24"/>
          <w:lang w:eastAsia="zh-CN"/>
        </w:rPr>
        <w:t xml:space="preserve"> (see Table </w:t>
      </w:r>
      <w:r w:rsidR="007631A0">
        <w:rPr>
          <w:rFonts w:hint="eastAsia"/>
          <w:sz w:val="24"/>
          <w:szCs w:val="24"/>
          <w:lang w:eastAsia="zh-CN"/>
        </w:rPr>
        <w:t>S</w:t>
      </w:r>
      <w:r w:rsidR="005951DD">
        <w:rPr>
          <w:rFonts w:hint="eastAsia"/>
          <w:sz w:val="24"/>
          <w:szCs w:val="24"/>
          <w:lang w:eastAsia="zh-CN"/>
        </w:rPr>
        <w:t>3</w:t>
      </w:r>
      <w:r w:rsidR="00EB5091">
        <w:rPr>
          <w:rFonts w:hint="eastAsia"/>
          <w:sz w:val="24"/>
          <w:szCs w:val="24"/>
          <w:lang w:eastAsia="zh-CN"/>
        </w:rPr>
        <w:t xml:space="preserve"> and SI-method</w:t>
      </w:r>
      <w:r w:rsidRPr="00125559">
        <w:rPr>
          <w:sz w:val="24"/>
          <w:szCs w:val="24"/>
          <w:lang w:eastAsia="zh-CN"/>
        </w:rPr>
        <w:t>):</w:t>
      </w:r>
      <w:r w:rsidR="00EB5091">
        <w:rPr>
          <w:rFonts w:hint="eastAsia"/>
          <w:sz w:val="24"/>
          <w:szCs w:val="24"/>
          <w:lang w:eastAsia="zh-CN"/>
        </w:rPr>
        <w:t xml:space="preserve"> two ROIs in SPL</w:t>
      </w:r>
      <w:r w:rsidR="002F2A96">
        <w:rPr>
          <w:rFonts w:hint="eastAsia"/>
          <w:sz w:val="24"/>
          <w:szCs w:val="24"/>
          <w:lang w:eastAsia="zh-CN"/>
        </w:rPr>
        <w:t xml:space="preserve"> (SPL_1 and SPL_2)</w:t>
      </w:r>
      <w:r w:rsidR="00EB5091">
        <w:rPr>
          <w:rFonts w:hint="eastAsia"/>
          <w:sz w:val="24"/>
          <w:szCs w:val="24"/>
          <w:lang w:eastAsia="zh-CN"/>
        </w:rPr>
        <w:t xml:space="preserve"> and a more anterior ROI for medial pFG</w:t>
      </w:r>
      <w:r w:rsidR="002F2A96">
        <w:rPr>
          <w:rFonts w:hint="eastAsia"/>
          <w:sz w:val="24"/>
          <w:szCs w:val="24"/>
          <w:lang w:eastAsia="zh-CN"/>
        </w:rPr>
        <w:t xml:space="preserve"> (medial pFG_2)</w:t>
      </w:r>
      <w:r w:rsidR="00EB5091">
        <w:rPr>
          <w:rFonts w:hint="eastAsia"/>
          <w:sz w:val="24"/>
          <w:szCs w:val="24"/>
          <w:lang w:eastAsia="zh-CN"/>
        </w:rPr>
        <w:t>.</w:t>
      </w:r>
      <w:r w:rsidRPr="00125559">
        <w:rPr>
          <w:sz w:val="24"/>
          <w:szCs w:val="24"/>
          <w:lang w:eastAsia="zh-CN"/>
        </w:rPr>
        <w:t xml:space="preserve"> </w:t>
      </w:r>
      <w:del w:id="11" w:author="Honolulu" w:date="2014-11-26T11:27:00Z">
        <w:r w:rsidRPr="00125559" w:rsidDel="00EB5091">
          <w:rPr>
            <w:sz w:val="24"/>
            <w:szCs w:val="24"/>
            <w:lang w:eastAsia="zh-CN"/>
          </w:rPr>
          <w:delText xml:space="preserve">two in the superior parietal lobe (SPL) and one in the parahippocampal gyrus (PHG) region of medial ventral temporal cortex just anterior to the medial pFG seed. The coordinates of SPL_1 were chosen from a recent ALE meta-analysis showing SPL activation for action retrieval </w:delText>
        </w:r>
        <w:r w:rsidRPr="005B3D11" w:rsidDel="00EB5091">
          <w:rPr>
            <w:b/>
            <w:color w:val="FF0000"/>
            <w:sz w:val="24"/>
            <w:szCs w:val="24"/>
            <w:lang w:eastAsia="zh-CN"/>
          </w:rPr>
          <w:delText>(Ishibashi &amp; Lambon Ralph, submitted)</w:delText>
        </w:r>
        <w:r w:rsidRPr="00125559" w:rsidDel="00EB5091">
          <w:rPr>
            <w:sz w:val="24"/>
            <w:szCs w:val="24"/>
            <w:lang w:eastAsia="zh-CN"/>
          </w:rPr>
          <w:delText>, while the coordinates for SPL_2 were chosen from an functional imaging study which demonstrated SPL activation for names of tool objects in both sighted and congenitally blin</w:delText>
        </w:r>
        <w:r w:rsidR="005B3D11" w:rsidDel="00EB5091">
          <w:rPr>
            <w:sz w:val="24"/>
            <w:szCs w:val="24"/>
            <w:lang w:eastAsia="zh-CN"/>
          </w:rPr>
          <w:delText xml:space="preserve">d individuals </w:delText>
        </w:r>
        <w:r w:rsidR="005D1A3C" w:rsidDel="00EB5091">
          <w:rPr>
            <w:sz w:val="24"/>
            <w:szCs w:val="24"/>
            <w:lang w:eastAsia="zh-CN"/>
          </w:rPr>
          <w:fldChar w:fldCharType="begin">
            <w:fldData xml:space="preserve">PEVuZE5vdGU+PENpdGU+PEF1dGhvcj5NYWhvbjwvQXV0aG9yPjxZZWFyPjIwMTA8L1llYXI+PFJl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</w:fldData>
          </w:fldChar>
        </w:r>
        <w:r w:rsidR="00F03FEB" w:rsidDel="00EB5091">
          <w:rPr>
            <w:sz w:val="24"/>
            <w:szCs w:val="24"/>
            <w:lang w:eastAsia="zh-CN"/>
          </w:rPr>
          <w:delInstrText xml:space="preserve"> ADDIN EN.CITE </w:delInstrText>
        </w:r>
        <w:r w:rsidR="005D1A3C" w:rsidDel="00EB5091">
          <w:rPr>
            <w:sz w:val="24"/>
            <w:szCs w:val="24"/>
            <w:lang w:eastAsia="zh-CN"/>
          </w:rPr>
          <w:fldChar w:fldCharType="begin">
            <w:fldData xml:space="preserve">PEVuZE5vdGU+PENpdGU+PEF1dGhvcj5NYWhvbjwvQXV0aG9yPjxZZWFyPjIwMTA8L1llYXI+PFJl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</w:fldData>
          </w:fldChar>
        </w:r>
        <w:r w:rsidR="00F03FEB" w:rsidDel="00EB5091">
          <w:rPr>
            <w:sz w:val="24"/>
            <w:szCs w:val="24"/>
            <w:lang w:eastAsia="zh-CN"/>
          </w:rPr>
          <w:delInstrText xml:space="preserve"> ADDIN EN.CITE.DATA </w:delInstrText>
        </w:r>
        <w:r w:rsidR="005D1A3C" w:rsidDel="00EB5091">
          <w:rPr>
            <w:sz w:val="24"/>
            <w:szCs w:val="24"/>
            <w:lang w:eastAsia="zh-CN"/>
          </w:rPr>
        </w:r>
        <w:r w:rsidR="005D1A3C" w:rsidDel="00EB5091">
          <w:rPr>
            <w:sz w:val="24"/>
            <w:szCs w:val="24"/>
            <w:lang w:eastAsia="zh-CN"/>
          </w:rPr>
          <w:fldChar w:fldCharType="end"/>
        </w:r>
        <w:r w:rsidR="005D1A3C" w:rsidDel="00EB5091">
          <w:rPr>
            <w:sz w:val="24"/>
            <w:szCs w:val="24"/>
            <w:lang w:eastAsia="zh-CN"/>
          </w:rPr>
        </w:r>
        <w:r w:rsidR="005D1A3C" w:rsidDel="00EB5091">
          <w:rPr>
            <w:sz w:val="24"/>
            <w:szCs w:val="24"/>
            <w:lang w:eastAsia="zh-CN"/>
          </w:rPr>
          <w:fldChar w:fldCharType="separate"/>
        </w:r>
        <w:r w:rsidR="00F03FEB" w:rsidDel="00EB5091">
          <w:rPr>
            <w:noProof/>
            <w:sz w:val="24"/>
            <w:szCs w:val="24"/>
            <w:lang w:eastAsia="zh-CN"/>
          </w:rPr>
          <w:delText>(</w:delText>
        </w:r>
        <w:r w:rsidR="008D3B8E" w:rsidDel="00EB5091">
          <w:rPr>
            <w:noProof/>
            <w:sz w:val="24"/>
            <w:szCs w:val="24"/>
            <w:lang w:eastAsia="zh-CN"/>
          </w:rPr>
          <w:fldChar w:fldCharType="begin"/>
        </w:r>
        <w:r w:rsidR="008D3B8E" w:rsidDel="00EB5091">
          <w:rPr>
            <w:noProof/>
            <w:sz w:val="24"/>
            <w:szCs w:val="24"/>
            <w:lang w:eastAsia="zh-CN"/>
          </w:rPr>
          <w:delInstrText xml:space="preserve"> HYPERLINK \l "_ENREF_35" \o "Mahon, 2010 #675" </w:delInstrText>
        </w:r>
        <w:r w:rsidR="008D3B8E" w:rsidDel="00EB5091">
          <w:rPr>
            <w:noProof/>
            <w:sz w:val="24"/>
            <w:szCs w:val="24"/>
            <w:lang w:eastAsia="zh-CN"/>
          </w:rPr>
        </w:r>
        <w:r w:rsidR="008D3B8E" w:rsidDel="00EB5091">
          <w:rPr>
            <w:noProof/>
            <w:sz w:val="24"/>
            <w:szCs w:val="24"/>
            <w:lang w:eastAsia="zh-CN"/>
          </w:rPr>
          <w:fldChar w:fldCharType="separate"/>
        </w:r>
        <w:r w:rsidR="008D3B8E" w:rsidDel="00EB5091">
          <w:rPr>
            <w:noProof/>
            <w:sz w:val="24"/>
            <w:szCs w:val="24"/>
            <w:lang w:eastAsia="zh-CN"/>
          </w:rPr>
          <w:delText>Mahon et al., 2010</w:delText>
        </w:r>
        <w:r w:rsidR="008D3B8E" w:rsidDel="00EB5091">
          <w:rPr>
            <w:noProof/>
            <w:sz w:val="24"/>
            <w:szCs w:val="24"/>
            <w:lang w:eastAsia="zh-CN"/>
          </w:rPr>
          <w:fldChar w:fldCharType="end"/>
        </w:r>
        <w:r w:rsidR="00F03FEB" w:rsidDel="00EB5091">
          <w:rPr>
            <w:noProof/>
            <w:sz w:val="24"/>
            <w:szCs w:val="24"/>
            <w:lang w:eastAsia="zh-CN"/>
          </w:rPr>
          <w:delText>)</w:delText>
        </w:r>
        <w:r w:rsidR="005D1A3C" w:rsidDel="00EB5091">
          <w:rPr>
            <w:sz w:val="24"/>
            <w:szCs w:val="24"/>
            <w:lang w:eastAsia="zh-CN"/>
          </w:rPr>
          <w:fldChar w:fldCharType="end"/>
        </w:r>
        <w:r w:rsidRPr="00125559" w:rsidDel="00EB5091">
          <w:rPr>
            <w:sz w:val="24"/>
            <w:szCs w:val="24"/>
            <w:lang w:eastAsia="zh-CN"/>
          </w:rPr>
          <w:delText xml:space="preserve">. The coordinate for PHG was selected from the same coronal plane of the ATL seed. </w:delText>
        </w:r>
      </w:del>
      <w:r w:rsidR="005B3D11">
        <w:rPr>
          <w:sz w:val="24"/>
          <w:szCs w:val="24"/>
          <w:lang w:eastAsia="zh-CN"/>
        </w:rPr>
        <w:t xml:space="preserve">Figure </w:t>
      </w:r>
      <w:r w:rsidR="005B3D11">
        <w:rPr>
          <w:rFonts w:hint="eastAsia"/>
          <w:sz w:val="24"/>
          <w:szCs w:val="24"/>
          <w:lang w:eastAsia="zh-CN"/>
        </w:rPr>
        <w:t>2C</w:t>
      </w:r>
      <w:r w:rsidRPr="00125559">
        <w:rPr>
          <w:sz w:val="24"/>
          <w:szCs w:val="24"/>
          <w:lang w:eastAsia="zh-CN"/>
        </w:rPr>
        <w:t xml:space="preserve"> presents the group-averaged tractography </w:t>
      </w:r>
      <w:r w:rsidR="002F2A96">
        <w:rPr>
          <w:rFonts w:hint="eastAsia"/>
          <w:sz w:val="24"/>
          <w:szCs w:val="24"/>
          <w:lang w:eastAsia="zh-CN"/>
        </w:rPr>
        <w:t>from both medial pFG</w:t>
      </w:r>
      <w:r w:rsidR="005B3D11">
        <w:rPr>
          <w:rFonts w:hint="eastAsia"/>
          <w:sz w:val="24"/>
          <w:szCs w:val="24"/>
          <w:lang w:eastAsia="zh-CN"/>
        </w:rPr>
        <w:t xml:space="preserve"> and SPL seeds</w:t>
      </w:r>
      <w:r w:rsidRPr="00125559">
        <w:rPr>
          <w:sz w:val="24"/>
          <w:szCs w:val="24"/>
          <w:lang w:eastAsia="zh-CN"/>
        </w:rPr>
        <w:t xml:space="preserve">. Streamlines from SPL_1 project into the medial aspect of ventral temporal cortex and get quite close </w:t>
      </w:r>
      <w:r w:rsidR="002F2A96">
        <w:rPr>
          <w:sz w:val="24"/>
          <w:szCs w:val="24"/>
          <w:lang w:eastAsia="zh-CN"/>
        </w:rPr>
        <w:t xml:space="preserve">to the </w:t>
      </w:r>
      <w:r w:rsidR="002F2A96">
        <w:rPr>
          <w:rFonts w:hint="eastAsia"/>
          <w:sz w:val="24"/>
          <w:szCs w:val="24"/>
          <w:lang w:eastAsia="zh-CN"/>
        </w:rPr>
        <w:t>medial pFG_2</w:t>
      </w:r>
      <w:r w:rsidRPr="00125559">
        <w:rPr>
          <w:sz w:val="24"/>
          <w:szCs w:val="24"/>
          <w:lang w:eastAsia="zh-CN"/>
        </w:rPr>
        <w:t xml:space="preserve"> </w:t>
      </w:r>
      <w:r w:rsidR="00A71951">
        <w:rPr>
          <w:sz w:val="24"/>
          <w:szCs w:val="24"/>
          <w:lang w:eastAsia="zh-CN"/>
        </w:rPr>
        <w:t>seed region</w:t>
      </w:r>
      <w:r w:rsidR="002F2A96">
        <w:rPr>
          <w:sz w:val="24"/>
          <w:szCs w:val="24"/>
          <w:lang w:eastAsia="zh-CN"/>
        </w:rPr>
        <w:t xml:space="preserve">. The streamlines from </w:t>
      </w:r>
      <w:r w:rsidR="002F2A96">
        <w:rPr>
          <w:rFonts w:hint="eastAsia"/>
          <w:sz w:val="24"/>
          <w:szCs w:val="24"/>
          <w:lang w:eastAsia="zh-CN"/>
        </w:rPr>
        <w:t>medial pFG_2</w:t>
      </w:r>
      <w:r w:rsidRPr="00125559">
        <w:rPr>
          <w:sz w:val="24"/>
          <w:szCs w:val="24"/>
          <w:lang w:eastAsia="zh-CN"/>
        </w:rPr>
        <w:t>, in turn, proceed into medial pFG and parietal lobe; however the dorsal branch terminates slightly medial than the SPL_1</w:t>
      </w:r>
      <w:r w:rsidR="00A71951">
        <w:rPr>
          <w:sz w:val="24"/>
          <w:szCs w:val="24"/>
          <w:lang w:eastAsia="zh-CN"/>
        </w:rPr>
        <w:t xml:space="preserve"> seed</w:t>
      </w:r>
      <w:r w:rsidRPr="00125559">
        <w:rPr>
          <w:sz w:val="24"/>
          <w:szCs w:val="24"/>
          <w:lang w:eastAsia="zh-CN"/>
        </w:rPr>
        <w:t>. The analysis thus revea</w:t>
      </w:r>
      <w:r w:rsidR="002F2A96">
        <w:rPr>
          <w:sz w:val="24"/>
          <w:szCs w:val="24"/>
          <w:lang w:eastAsia="zh-CN"/>
        </w:rPr>
        <w:t>ls a circuit comprising SPL</w:t>
      </w:r>
      <w:r w:rsidR="002F2A96">
        <w:rPr>
          <w:rFonts w:hint="eastAsia"/>
          <w:sz w:val="24"/>
          <w:szCs w:val="24"/>
          <w:lang w:eastAsia="zh-CN"/>
        </w:rPr>
        <w:t xml:space="preserve"> and </w:t>
      </w:r>
      <w:r w:rsidRPr="00125559">
        <w:rPr>
          <w:sz w:val="24"/>
          <w:szCs w:val="24"/>
          <w:lang w:eastAsia="zh-CN"/>
        </w:rPr>
        <w:t xml:space="preserve">medial pFG, all of which have been associated with category-specific activation for </w:t>
      </w:r>
      <w:r w:rsidR="005B3D11">
        <w:rPr>
          <w:sz w:val="24"/>
          <w:szCs w:val="24"/>
          <w:lang w:eastAsia="zh-CN"/>
        </w:rPr>
        <w:t xml:space="preserve">manmade objects in </w:t>
      </w:r>
      <w:r w:rsidR="005B3D11">
        <w:rPr>
          <w:rFonts w:hint="eastAsia"/>
          <w:sz w:val="24"/>
          <w:szCs w:val="24"/>
          <w:lang w:eastAsia="zh-CN"/>
        </w:rPr>
        <w:t>the literature</w:t>
      </w:r>
      <w:r w:rsidR="002F2A96">
        <w:rPr>
          <w:sz w:val="24"/>
          <w:szCs w:val="24"/>
          <w:lang w:eastAsia="zh-CN"/>
        </w:rPr>
        <w:t xml:space="preserve">. </w:t>
      </w:r>
      <w:r w:rsidR="002F2A96">
        <w:rPr>
          <w:rFonts w:hint="eastAsia"/>
          <w:sz w:val="24"/>
          <w:szCs w:val="24"/>
          <w:lang w:eastAsia="zh-CN"/>
        </w:rPr>
        <w:t>Although</w:t>
      </w:r>
      <w:r w:rsidRPr="00125559">
        <w:rPr>
          <w:sz w:val="24"/>
          <w:szCs w:val="24"/>
          <w:lang w:eastAsia="zh-CN"/>
        </w:rPr>
        <w:t xml:space="preserve"> the termination points </w:t>
      </w:r>
      <w:r w:rsidR="002F2A96">
        <w:rPr>
          <w:sz w:val="24"/>
          <w:szCs w:val="24"/>
          <w:lang w:eastAsia="zh-CN"/>
        </w:rPr>
        <w:t xml:space="preserve">of streams from parietal and </w:t>
      </w:r>
      <w:r w:rsidR="002F2A96">
        <w:rPr>
          <w:rFonts w:hint="eastAsia"/>
          <w:sz w:val="24"/>
          <w:szCs w:val="24"/>
          <w:lang w:eastAsia="zh-CN"/>
        </w:rPr>
        <w:t>anterior medial pFG</w:t>
      </w:r>
      <w:r w:rsidRPr="00125559">
        <w:rPr>
          <w:sz w:val="24"/>
          <w:szCs w:val="24"/>
          <w:lang w:eastAsia="zh-CN"/>
        </w:rPr>
        <w:t xml:space="preserve"> regions did not lie precisely within the complementary seed regions, this may be attributable to the fan-shaped dorsal stream of IFOF, with the current analysis picking up two minor branches of the same stream. </w:t>
      </w:r>
    </w:p>
    <w:p w:rsidR="00FD157B" w:rsidRDefault="00F15544" w:rsidP="00F15544">
      <w:pPr>
        <w:ind w:leftChars="-1" w:left="-2" w:firstLine="428"/>
        <w:rPr>
          <w:sz w:val="24"/>
          <w:szCs w:val="24"/>
          <w:lang w:eastAsia="zh-CN"/>
        </w:rPr>
      </w:pPr>
      <w:proofErr w:type="gramStart"/>
      <w:r w:rsidRPr="00F15544">
        <w:rPr>
          <w:rFonts w:hint="eastAsia"/>
          <w:b/>
          <w:i/>
          <w:sz w:val="24"/>
          <w:szCs w:val="24"/>
          <w:lang w:eastAsia="zh-CN"/>
        </w:rPr>
        <w:t>Summary.</w:t>
      </w:r>
      <w:proofErr w:type="gramEnd"/>
      <w:r>
        <w:rPr>
          <w:rFonts w:hint="eastAsia"/>
          <w:sz w:val="24"/>
          <w:szCs w:val="24"/>
          <w:lang w:eastAsia="zh-CN"/>
        </w:rPr>
        <w:t xml:space="preserve"> T</w:t>
      </w:r>
      <w:r w:rsidR="00125559" w:rsidRPr="00DF56B9">
        <w:rPr>
          <w:sz w:val="24"/>
          <w:szCs w:val="24"/>
          <w:lang w:eastAsia="zh-CN"/>
        </w:rPr>
        <w:t>he probabilistic tractography result</w:t>
      </w:r>
      <w:r w:rsidR="00125559">
        <w:rPr>
          <w:sz w:val="24"/>
          <w:szCs w:val="24"/>
          <w:lang w:eastAsia="zh-CN"/>
        </w:rPr>
        <w:t>s</w:t>
      </w:r>
      <w:r w:rsidR="00125559" w:rsidRPr="00DF56B9">
        <w:rPr>
          <w:sz w:val="24"/>
          <w:szCs w:val="24"/>
          <w:lang w:eastAsia="zh-CN"/>
        </w:rPr>
        <w:t xml:space="preserve"> </w:t>
      </w:r>
      <w:r w:rsidR="00125559">
        <w:rPr>
          <w:sz w:val="24"/>
          <w:szCs w:val="24"/>
          <w:lang w:eastAsia="zh-CN"/>
        </w:rPr>
        <w:t>accord well with the proposals</w:t>
      </w:r>
      <w:r w:rsidR="00125559" w:rsidRPr="00DF56B9">
        <w:rPr>
          <w:sz w:val="24"/>
          <w:szCs w:val="24"/>
          <w:lang w:eastAsia="zh-CN"/>
        </w:rPr>
        <w:t xml:space="preserve"> that </w:t>
      </w:r>
      <w:r w:rsidR="00125559">
        <w:rPr>
          <w:rFonts w:hint="eastAsia"/>
          <w:sz w:val="24"/>
          <w:szCs w:val="24"/>
          <w:lang w:eastAsia="zh-CN"/>
        </w:rPr>
        <w:t xml:space="preserve">(a) pFG and MTG have direct connections with ATL, whereas lateral </w:t>
      </w:r>
      <w:r w:rsidR="00125559">
        <w:rPr>
          <w:sz w:val="24"/>
          <w:szCs w:val="24"/>
          <w:lang w:eastAsia="zh-CN"/>
        </w:rPr>
        <w:t>parietal</w:t>
      </w:r>
      <w:r w:rsidR="00125559">
        <w:rPr>
          <w:rFonts w:hint="eastAsia"/>
          <w:sz w:val="24"/>
          <w:szCs w:val="24"/>
          <w:lang w:eastAsia="zh-CN"/>
        </w:rPr>
        <w:t xml:space="preserve"> cortex </w:t>
      </w:r>
      <w:r w:rsidR="00125559">
        <w:rPr>
          <w:sz w:val="24"/>
          <w:szCs w:val="24"/>
          <w:lang w:eastAsia="zh-CN"/>
        </w:rPr>
        <w:t>(</w:t>
      </w:r>
      <w:r w:rsidR="00125559">
        <w:rPr>
          <w:rFonts w:hint="eastAsia"/>
          <w:sz w:val="24"/>
          <w:szCs w:val="24"/>
          <w:lang w:eastAsia="zh-CN"/>
        </w:rPr>
        <w:t>especially</w:t>
      </w:r>
      <w:r w:rsidR="00125559" w:rsidRPr="00DF56B9">
        <w:rPr>
          <w:sz w:val="24"/>
          <w:szCs w:val="24"/>
          <w:lang w:eastAsia="zh-CN"/>
        </w:rPr>
        <w:t>, IPL) is not dir</w:t>
      </w:r>
      <w:r w:rsidR="00125559">
        <w:rPr>
          <w:sz w:val="24"/>
          <w:szCs w:val="24"/>
          <w:lang w:eastAsia="zh-CN"/>
        </w:rPr>
        <w:t xml:space="preserve">ectly connected to </w:t>
      </w:r>
      <w:r w:rsidR="00125559" w:rsidRPr="00DF56B9">
        <w:rPr>
          <w:sz w:val="24"/>
          <w:szCs w:val="24"/>
          <w:lang w:eastAsia="zh-CN"/>
        </w:rPr>
        <w:t>ATL,</w:t>
      </w:r>
      <w:r w:rsidR="00125559">
        <w:rPr>
          <w:rFonts w:hint="eastAsia"/>
          <w:sz w:val="24"/>
          <w:szCs w:val="24"/>
          <w:lang w:eastAsia="zh-CN"/>
        </w:rPr>
        <w:t xml:space="preserve"> and (b)</w:t>
      </w:r>
      <w:r w:rsidR="00125559" w:rsidRPr="00DF56B9">
        <w:rPr>
          <w:sz w:val="24"/>
          <w:szCs w:val="24"/>
          <w:lang w:eastAsia="zh-CN"/>
        </w:rPr>
        <w:t xml:space="preserve"> </w:t>
      </w:r>
      <w:r w:rsidR="00125559">
        <w:rPr>
          <w:rFonts w:hint="eastAsia"/>
          <w:sz w:val="24"/>
          <w:szCs w:val="24"/>
          <w:lang w:eastAsia="zh-CN"/>
        </w:rPr>
        <w:t>one seed of lateral parietal cortex, IPL</w:t>
      </w:r>
      <w:r w:rsidR="00125559">
        <w:rPr>
          <w:sz w:val="24"/>
          <w:szCs w:val="24"/>
          <w:lang w:eastAsia="zh-CN"/>
        </w:rPr>
        <w:t>,</w:t>
      </w:r>
      <w:r w:rsidR="00125559">
        <w:rPr>
          <w:rFonts w:hint="eastAsia"/>
          <w:sz w:val="24"/>
          <w:szCs w:val="24"/>
          <w:lang w:eastAsia="zh-CN"/>
        </w:rPr>
        <w:t xml:space="preserve"> may interact with ATL indirectly via MTG. </w:t>
      </w:r>
      <w:r w:rsidR="00125559">
        <w:rPr>
          <w:sz w:val="24"/>
          <w:szCs w:val="24"/>
          <w:lang w:eastAsia="zh-CN"/>
        </w:rPr>
        <w:t>The</w:t>
      </w:r>
      <w:r w:rsidR="00125559">
        <w:rPr>
          <w:rFonts w:hint="eastAsia"/>
          <w:sz w:val="24"/>
          <w:szCs w:val="24"/>
          <w:lang w:eastAsia="zh-CN"/>
        </w:rPr>
        <w:t xml:space="preserve"> analysis </w:t>
      </w:r>
      <w:r w:rsidR="00125559">
        <w:rPr>
          <w:sz w:val="24"/>
          <w:szCs w:val="24"/>
          <w:lang w:eastAsia="zh-CN"/>
        </w:rPr>
        <w:t xml:space="preserve">also </w:t>
      </w:r>
      <w:r w:rsidR="00125559">
        <w:rPr>
          <w:rFonts w:hint="eastAsia"/>
          <w:sz w:val="24"/>
          <w:szCs w:val="24"/>
          <w:lang w:eastAsia="zh-CN"/>
        </w:rPr>
        <w:t xml:space="preserve">revealed </w:t>
      </w:r>
      <w:r w:rsidR="00125559">
        <w:rPr>
          <w:sz w:val="24"/>
          <w:szCs w:val="24"/>
          <w:lang w:eastAsia="zh-CN"/>
        </w:rPr>
        <w:t>additional</w:t>
      </w:r>
      <w:r w:rsidR="00125559">
        <w:rPr>
          <w:rFonts w:hint="eastAsia"/>
          <w:sz w:val="24"/>
          <w:szCs w:val="24"/>
          <w:lang w:eastAsia="zh-CN"/>
        </w:rPr>
        <w:t xml:space="preserve"> circuitry </w:t>
      </w:r>
      <w:r w:rsidR="00125559">
        <w:rPr>
          <w:sz w:val="24"/>
          <w:szCs w:val="24"/>
          <w:lang w:eastAsia="zh-CN"/>
        </w:rPr>
        <w:t>involving</w:t>
      </w:r>
      <w:r w:rsidR="002F2A96">
        <w:rPr>
          <w:rFonts w:hint="eastAsia"/>
          <w:sz w:val="24"/>
          <w:szCs w:val="24"/>
          <w:lang w:eastAsia="zh-CN"/>
        </w:rPr>
        <w:t xml:space="preserve"> medial pFG</w:t>
      </w:r>
      <w:r w:rsidR="00125559">
        <w:rPr>
          <w:rFonts w:hint="eastAsia"/>
          <w:sz w:val="24"/>
          <w:szCs w:val="24"/>
          <w:lang w:eastAsia="zh-CN"/>
        </w:rPr>
        <w:t xml:space="preserve"> and another seed in </w:t>
      </w:r>
      <w:r w:rsidR="00125559">
        <w:rPr>
          <w:sz w:val="24"/>
          <w:szCs w:val="24"/>
          <w:lang w:eastAsia="zh-CN"/>
        </w:rPr>
        <w:t xml:space="preserve">superior </w:t>
      </w:r>
      <w:r w:rsidR="00125559">
        <w:rPr>
          <w:rFonts w:hint="eastAsia"/>
          <w:sz w:val="24"/>
          <w:szCs w:val="24"/>
          <w:lang w:eastAsia="zh-CN"/>
        </w:rPr>
        <w:t>lateral parietal cortex</w:t>
      </w:r>
      <w:r w:rsidR="005B3D11">
        <w:rPr>
          <w:rFonts w:hint="eastAsia"/>
          <w:sz w:val="24"/>
          <w:szCs w:val="24"/>
          <w:lang w:eastAsia="zh-CN"/>
        </w:rPr>
        <w:t>, SPL</w:t>
      </w:r>
      <w:r w:rsidR="00125559">
        <w:rPr>
          <w:sz w:val="24"/>
          <w:szCs w:val="24"/>
          <w:lang w:eastAsia="zh-CN"/>
        </w:rPr>
        <w:t>—</w:t>
      </w:r>
      <w:r w:rsidR="00125559">
        <w:rPr>
          <w:rFonts w:hint="eastAsia"/>
          <w:sz w:val="24"/>
          <w:szCs w:val="24"/>
          <w:lang w:eastAsia="zh-CN"/>
        </w:rPr>
        <w:t xml:space="preserve">suggesting </w:t>
      </w:r>
      <w:r w:rsidR="00125559">
        <w:rPr>
          <w:sz w:val="24"/>
          <w:szCs w:val="24"/>
          <w:lang w:eastAsia="zh-CN"/>
        </w:rPr>
        <w:t>one way that</w:t>
      </w:r>
      <w:r w:rsidR="00125559">
        <w:rPr>
          <w:rFonts w:hint="eastAsia"/>
          <w:sz w:val="24"/>
          <w:szCs w:val="24"/>
          <w:lang w:eastAsia="zh-CN"/>
        </w:rPr>
        <w:t xml:space="preserve"> lateral parietal cortex may </w:t>
      </w:r>
      <w:r w:rsidR="00125559">
        <w:rPr>
          <w:sz w:val="24"/>
          <w:szCs w:val="24"/>
          <w:lang w:eastAsia="zh-CN"/>
        </w:rPr>
        <w:t>communicate with</w:t>
      </w:r>
      <w:r w:rsidR="00125559">
        <w:rPr>
          <w:rFonts w:hint="eastAsia"/>
          <w:sz w:val="24"/>
          <w:szCs w:val="24"/>
          <w:lang w:eastAsia="zh-CN"/>
        </w:rPr>
        <w:t xml:space="preserve"> medial pFG and </w:t>
      </w:r>
      <w:r w:rsidR="00125559">
        <w:rPr>
          <w:sz w:val="24"/>
          <w:szCs w:val="24"/>
          <w:lang w:eastAsia="zh-CN"/>
        </w:rPr>
        <w:t>indirectly</w:t>
      </w:r>
      <w:r w:rsidR="00125559">
        <w:rPr>
          <w:rFonts w:hint="eastAsia"/>
          <w:sz w:val="24"/>
          <w:szCs w:val="24"/>
          <w:lang w:eastAsia="zh-CN"/>
        </w:rPr>
        <w:t xml:space="preserve"> wi</w:t>
      </w:r>
      <w:r w:rsidR="005B3D11">
        <w:rPr>
          <w:rFonts w:hint="eastAsia"/>
          <w:sz w:val="24"/>
          <w:szCs w:val="24"/>
          <w:lang w:eastAsia="zh-CN"/>
        </w:rPr>
        <w:t xml:space="preserve">th ATL. </w:t>
      </w:r>
    </w:p>
    <w:p w:rsidR="00F15544" w:rsidRDefault="00F15544" w:rsidP="00F15544">
      <w:pPr>
        <w:ind w:leftChars="-1" w:left="-2" w:firstLine="428"/>
        <w:rPr>
          <w:lang w:eastAsia="zh-CN"/>
        </w:rPr>
      </w:pPr>
    </w:p>
    <w:p w:rsidR="00D13A5B" w:rsidRPr="00D13A5B" w:rsidRDefault="00D13A5B" w:rsidP="00F15544">
      <w:pPr>
        <w:pStyle w:val="Paragraph"/>
        <w:ind w:firstLine="0"/>
        <w:contextualSpacing/>
        <w:rPr>
          <w:rFonts w:eastAsiaTheme="minorEastAsia"/>
          <w:b/>
          <w:lang w:eastAsia="zh-CN"/>
        </w:rPr>
      </w:pPr>
      <w:r w:rsidRPr="00D13A5B">
        <w:rPr>
          <w:rFonts w:eastAsiaTheme="minorEastAsia" w:hint="eastAsia"/>
          <w:b/>
          <w:lang w:eastAsia="zh-CN"/>
        </w:rPr>
        <w:t>Simulation</w:t>
      </w:r>
      <w:r w:rsidR="00F15544">
        <w:rPr>
          <w:rFonts w:eastAsiaTheme="minorEastAsia" w:hint="eastAsia"/>
          <w:b/>
          <w:lang w:eastAsia="zh-CN"/>
        </w:rPr>
        <w:t>s</w:t>
      </w:r>
      <w:r w:rsidRPr="00D13A5B">
        <w:rPr>
          <w:rFonts w:eastAsiaTheme="minorEastAsia" w:hint="eastAsia"/>
          <w:b/>
          <w:lang w:eastAsia="zh-CN"/>
        </w:rPr>
        <w:t xml:space="preserve"> of </w:t>
      </w:r>
      <w:r w:rsidR="000617EE">
        <w:rPr>
          <w:rFonts w:eastAsiaTheme="minorEastAsia" w:hint="eastAsia"/>
          <w:b/>
          <w:lang w:eastAsia="zh-CN"/>
        </w:rPr>
        <w:t>category-sensitive function</w:t>
      </w:r>
      <w:r w:rsidR="00F15544">
        <w:rPr>
          <w:rFonts w:eastAsiaTheme="minorEastAsia" w:hint="eastAsia"/>
          <w:b/>
          <w:lang w:eastAsia="zh-CN"/>
        </w:rPr>
        <w:t>al</w:t>
      </w:r>
      <w:r w:rsidR="000617EE">
        <w:rPr>
          <w:rFonts w:eastAsiaTheme="minorEastAsia" w:hint="eastAsia"/>
          <w:b/>
          <w:lang w:eastAsia="zh-CN"/>
        </w:rPr>
        <w:t xml:space="preserve"> activations</w:t>
      </w:r>
    </w:p>
    <w:p w:rsidR="00CC0868" w:rsidRPr="004E2B55" w:rsidRDefault="00DC3127" w:rsidP="00F15544">
      <w:pPr>
        <w:pStyle w:val="Paragraph"/>
        <w:ind w:firstLineChars="200" w:firstLine="480"/>
        <w:contextualSpacing/>
        <w:rPr>
          <w:rFonts w:eastAsiaTheme="minorEastAsia"/>
          <w:lang w:eastAsia="zh-CN"/>
        </w:rPr>
      </w:pPr>
      <w:r>
        <w:rPr>
          <w:rFonts w:eastAsiaTheme="minorEastAsia" w:hint="eastAsia"/>
          <w:lang w:eastAsia="zh-CN"/>
        </w:rPr>
        <w:t>Here, w</w:t>
      </w:r>
      <w:r w:rsidR="000617EE">
        <w:rPr>
          <w:rFonts w:eastAsiaTheme="minorEastAsia" w:hint="eastAsia"/>
          <w:lang w:eastAsia="zh-CN"/>
        </w:rPr>
        <w:t xml:space="preserve">e propose a neurocomputational model of </w:t>
      </w:r>
      <w:r w:rsidR="000617EE">
        <w:rPr>
          <w:rFonts w:eastAsiaTheme="minorEastAsia"/>
          <w:lang w:eastAsia="zh-CN"/>
        </w:rPr>
        <w:t>semantic</w:t>
      </w:r>
      <w:r w:rsidR="000617EE">
        <w:rPr>
          <w:rFonts w:eastAsiaTheme="minorEastAsia" w:hint="eastAsia"/>
          <w:lang w:eastAsia="zh-CN"/>
        </w:rPr>
        <w:t xml:space="preserve"> cognition with its architecture constrained by the knowledge learned from the results of both ALE meta-analysis and DWI probabilistic tractography</w:t>
      </w:r>
      <w:r w:rsidR="00105706">
        <w:rPr>
          <w:rFonts w:eastAsiaTheme="minorEastAsia" w:hint="eastAsia"/>
          <w:lang w:eastAsia="zh-CN"/>
        </w:rPr>
        <w:t xml:space="preserve"> (summarized in Figure 3A)</w:t>
      </w:r>
      <w:r w:rsidR="000617EE">
        <w:rPr>
          <w:rFonts w:eastAsiaTheme="minorEastAsia" w:hint="eastAsia"/>
          <w:lang w:eastAsia="zh-CN"/>
        </w:rPr>
        <w:t xml:space="preserve">. </w:t>
      </w:r>
      <w:r>
        <w:rPr>
          <w:rFonts w:eastAsiaTheme="minorEastAsia" w:hint="eastAsia"/>
          <w:lang w:eastAsia="zh-CN"/>
        </w:rPr>
        <w:t xml:space="preserve">This neurocomputational model will further allow us to test the </w:t>
      </w:r>
      <w:r>
        <w:rPr>
          <w:rFonts w:eastAsiaTheme="minorEastAsia"/>
          <w:lang w:eastAsia="zh-CN"/>
        </w:rPr>
        <w:t>“</w:t>
      </w:r>
      <w:r>
        <w:rPr>
          <w:rFonts w:eastAsiaTheme="minorEastAsia" w:hint="eastAsia"/>
          <w:lang w:eastAsia="zh-CN"/>
        </w:rPr>
        <w:t>base connectivity hypothesis</w:t>
      </w:r>
      <w:r>
        <w:rPr>
          <w:rFonts w:eastAsiaTheme="minorEastAsia"/>
          <w:lang w:eastAsia="zh-CN"/>
        </w:rPr>
        <w:t>”</w:t>
      </w:r>
      <w:r>
        <w:rPr>
          <w:rFonts w:eastAsiaTheme="minorEastAsia" w:hint="eastAsia"/>
          <w:lang w:eastAsia="zh-CN"/>
        </w:rPr>
        <w:t xml:space="preserve"> by assessing its ability to account for category-sensitive activation patterns observed in healthy individuals without neuropsychological deficits as well as category-specific impairments in the patient groups with different etiologies.</w:t>
      </w:r>
    </w:p>
    <w:p w:rsidR="00487653" w:rsidRDefault="00CC0868" w:rsidP="00F15544">
      <w:pPr>
        <w:pStyle w:val="Paragraph"/>
        <w:ind w:firstLineChars="200" w:firstLine="480"/>
        <w:contextualSpacing/>
        <w:rPr>
          <w:rFonts w:eastAsiaTheme="minorEastAsia"/>
          <w:lang w:eastAsia="zh-CN"/>
        </w:rPr>
      </w:pPr>
      <w:r>
        <w:rPr>
          <w:lang w:eastAsia="zh-CN"/>
        </w:rPr>
        <w:t xml:space="preserve">Figure </w:t>
      </w:r>
      <w:r w:rsidR="00105706">
        <w:rPr>
          <w:rFonts w:eastAsiaTheme="minorEastAsia" w:hint="eastAsia"/>
          <w:lang w:eastAsia="zh-CN"/>
        </w:rPr>
        <w:t>3B</w:t>
      </w:r>
      <w:r w:rsidRPr="00ED6B5C">
        <w:rPr>
          <w:lang w:eastAsia="zh-CN"/>
        </w:rPr>
        <w:t xml:space="preserve"> </w:t>
      </w:r>
      <w:r>
        <w:rPr>
          <w:lang w:eastAsia="zh-CN"/>
        </w:rPr>
        <w:t xml:space="preserve">depicts the final architecture </w:t>
      </w:r>
      <w:r>
        <w:rPr>
          <w:rFonts w:eastAsiaTheme="minorEastAsia" w:hint="eastAsia"/>
          <w:lang w:eastAsia="zh-CN"/>
        </w:rPr>
        <w:t>we</w:t>
      </w:r>
      <w:r w:rsidRPr="00ED6B5C">
        <w:rPr>
          <w:lang w:eastAsia="zh-CN"/>
        </w:rPr>
        <w:t xml:space="preserve"> propose to account for semantic </w:t>
      </w:r>
      <w:r>
        <w:rPr>
          <w:lang w:eastAsia="zh-CN"/>
        </w:rPr>
        <w:t>processing and category-s</w:t>
      </w:r>
      <w:r>
        <w:rPr>
          <w:rFonts w:eastAsiaTheme="minorEastAsia" w:hint="eastAsia"/>
          <w:lang w:eastAsia="zh-CN"/>
        </w:rPr>
        <w:t>ensitive</w:t>
      </w:r>
      <w:r w:rsidRPr="00ED6B5C">
        <w:rPr>
          <w:lang w:eastAsia="zh-CN"/>
        </w:rPr>
        <w:t xml:space="preserve"> activation pat</w:t>
      </w:r>
      <w:r w:rsidR="000101D2">
        <w:rPr>
          <w:lang w:eastAsia="zh-CN"/>
        </w:rPr>
        <w:t>terns</w:t>
      </w:r>
      <w:r w:rsidR="007873E3">
        <w:rPr>
          <w:rFonts w:eastAsiaTheme="minorEastAsia" w:hint="eastAsia"/>
          <w:lang w:eastAsia="zh-CN"/>
        </w:rPr>
        <w:t xml:space="preserve"> for animals and manmade objects</w:t>
      </w:r>
      <w:r w:rsidR="000101D2">
        <w:rPr>
          <w:lang w:eastAsia="zh-CN"/>
        </w:rPr>
        <w:t xml:space="preserve"> in neuroimaging studies. </w:t>
      </w:r>
      <w:r w:rsidR="00D77D17">
        <w:rPr>
          <w:lang w:eastAsia="zh-CN"/>
        </w:rPr>
        <w:t xml:space="preserve">The </w:t>
      </w:r>
      <w:r w:rsidR="00D77D17" w:rsidRPr="00ED6B5C">
        <w:rPr>
          <w:lang w:eastAsia="zh-CN"/>
        </w:rPr>
        <w:t xml:space="preserve">pFG </w:t>
      </w:r>
      <w:r w:rsidR="00D77D17">
        <w:rPr>
          <w:rFonts w:eastAsiaTheme="minorEastAsia" w:hint="eastAsia"/>
          <w:lang w:eastAsia="zh-CN"/>
        </w:rPr>
        <w:t xml:space="preserve">ROIs (both lateral and medial) </w:t>
      </w:r>
      <w:r w:rsidR="00D77D17">
        <w:rPr>
          <w:lang w:eastAsia="zh-CN"/>
        </w:rPr>
        <w:t>w</w:t>
      </w:r>
      <w:r w:rsidR="00D77D17">
        <w:rPr>
          <w:rFonts w:eastAsiaTheme="minorEastAsia" w:hint="eastAsia"/>
          <w:lang w:eastAsia="zh-CN"/>
        </w:rPr>
        <w:t>ere</w:t>
      </w:r>
      <w:r w:rsidR="00D77D17" w:rsidRPr="00ED6B5C">
        <w:rPr>
          <w:lang w:eastAsia="zh-CN"/>
        </w:rPr>
        <w:t xml:space="preserve"> entered into the probabilistic tractography analysis </w:t>
      </w:r>
      <w:r w:rsidR="00D77D17" w:rsidRPr="00ED6B5C">
        <w:rPr>
          <w:lang w:eastAsia="zh-CN"/>
        </w:rPr>
        <w:lastRenderedPageBreak/>
        <w:t xml:space="preserve">and shown to be connected with </w:t>
      </w:r>
      <w:r w:rsidR="007873E3">
        <w:rPr>
          <w:rFonts w:eastAsiaTheme="minorEastAsia" w:hint="eastAsia"/>
          <w:lang w:eastAsia="zh-CN"/>
        </w:rPr>
        <w:t>v</w:t>
      </w:r>
      <w:r w:rsidR="00D77D17" w:rsidRPr="00ED6B5C">
        <w:rPr>
          <w:lang w:eastAsia="zh-CN"/>
        </w:rPr>
        <w:t xml:space="preserve">ATL and MTG, </w:t>
      </w:r>
      <w:r w:rsidR="00D77D17">
        <w:rPr>
          <w:lang w:eastAsia="zh-CN"/>
        </w:rPr>
        <w:t xml:space="preserve">consistent with </w:t>
      </w:r>
      <w:r w:rsidR="00D77D17" w:rsidRPr="00ED6B5C">
        <w:rPr>
          <w:lang w:eastAsia="zh-CN"/>
        </w:rPr>
        <w:t xml:space="preserve">its role </w:t>
      </w:r>
      <w:r w:rsidR="00D77D17">
        <w:rPr>
          <w:lang w:eastAsia="zh-CN"/>
        </w:rPr>
        <w:t>as part of</w:t>
      </w:r>
      <w:r w:rsidR="00D77D17" w:rsidRPr="00ED6B5C">
        <w:rPr>
          <w:lang w:eastAsia="zh-CN"/>
        </w:rPr>
        <w:t xml:space="preserve"> the ventral visual pathway</w:t>
      </w:r>
      <w:r w:rsidR="00D77D17">
        <w:rPr>
          <w:lang w:eastAsia="zh-CN"/>
        </w:rPr>
        <w:t xml:space="preserve"> for object recognition</w:t>
      </w:r>
      <w:r w:rsidR="00D77D17" w:rsidRPr="00ED6B5C">
        <w:rPr>
          <w:lang w:eastAsia="zh-CN"/>
        </w:rPr>
        <w:t>.</w:t>
      </w:r>
      <w:r w:rsidR="00D77D17">
        <w:rPr>
          <w:rFonts w:eastAsiaTheme="minorEastAsia" w:hint="eastAsia"/>
          <w:lang w:eastAsia="zh-CN"/>
        </w:rPr>
        <w:t xml:space="preserve"> </w:t>
      </w:r>
      <w:r w:rsidR="000101D2">
        <w:rPr>
          <w:rFonts w:eastAsiaTheme="minorEastAsia" w:hint="eastAsia"/>
          <w:lang w:eastAsia="zh-CN"/>
        </w:rPr>
        <w:t>T</w:t>
      </w:r>
      <w:r w:rsidRPr="00ED6B5C">
        <w:rPr>
          <w:lang w:eastAsia="zh-CN"/>
        </w:rPr>
        <w:t xml:space="preserve">he </w:t>
      </w:r>
      <w:r>
        <w:rPr>
          <w:rFonts w:eastAsiaTheme="minorEastAsia" w:hint="eastAsia"/>
          <w:lang w:eastAsia="zh-CN"/>
        </w:rPr>
        <w:t>v</w:t>
      </w:r>
      <w:r>
        <w:rPr>
          <w:lang w:eastAsia="zh-CN"/>
        </w:rPr>
        <w:t xml:space="preserve">ATL </w:t>
      </w:r>
      <w:r w:rsidRPr="00ED6B5C">
        <w:rPr>
          <w:lang w:eastAsia="zh-CN"/>
        </w:rPr>
        <w:t>semantic hub</w:t>
      </w:r>
      <w:r>
        <w:rPr>
          <w:lang w:eastAsia="zh-CN"/>
        </w:rPr>
        <w:t xml:space="preserve"> </w:t>
      </w:r>
      <w:r w:rsidR="007873E3">
        <w:rPr>
          <w:rFonts w:eastAsiaTheme="minorEastAsia" w:hint="eastAsia"/>
          <w:lang w:eastAsia="zh-CN"/>
        </w:rPr>
        <w:t xml:space="preserve">also </w:t>
      </w:r>
      <w:r w:rsidRPr="00ED6B5C">
        <w:rPr>
          <w:lang w:eastAsia="zh-CN"/>
        </w:rPr>
        <w:t xml:space="preserve">directly interacts </w:t>
      </w:r>
      <w:r>
        <w:rPr>
          <w:lang w:eastAsia="zh-CN"/>
        </w:rPr>
        <w:t xml:space="preserve">with </w:t>
      </w:r>
      <w:r w:rsidRPr="00ED6B5C">
        <w:rPr>
          <w:lang w:eastAsia="zh-CN"/>
        </w:rPr>
        <w:t>STG</w:t>
      </w:r>
      <w:r>
        <w:rPr>
          <w:lang w:eastAsia="zh-CN"/>
        </w:rPr>
        <w:t>, which receives direct</w:t>
      </w:r>
      <w:r w:rsidRPr="00ED6B5C">
        <w:rPr>
          <w:lang w:eastAsia="zh-CN"/>
        </w:rPr>
        <w:t xml:space="preserve"> </w:t>
      </w:r>
      <w:r>
        <w:rPr>
          <w:rFonts w:eastAsiaTheme="minorEastAsia" w:hint="eastAsia"/>
          <w:lang w:eastAsia="zh-CN"/>
        </w:rPr>
        <w:t>auditory/</w:t>
      </w:r>
      <w:r w:rsidRPr="00ED6B5C">
        <w:rPr>
          <w:lang w:eastAsia="zh-CN"/>
        </w:rPr>
        <w:t>linguistic inputs</w:t>
      </w:r>
      <w:r w:rsidR="007873E3">
        <w:rPr>
          <w:rFonts w:eastAsiaTheme="minorEastAsia" w:hint="eastAsia"/>
          <w:lang w:eastAsia="zh-CN"/>
        </w:rPr>
        <w:t xml:space="preserve"> as part of the </w:t>
      </w:r>
      <w:r w:rsidR="007873E3">
        <w:rPr>
          <w:rFonts w:eastAsiaTheme="minorEastAsia"/>
          <w:lang w:eastAsia="zh-CN"/>
        </w:rPr>
        <w:t>perisylvian</w:t>
      </w:r>
      <w:r w:rsidR="007873E3">
        <w:rPr>
          <w:rFonts w:eastAsiaTheme="minorEastAsia" w:hint="eastAsia"/>
          <w:lang w:eastAsia="zh-CN"/>
        </w:rPr>
        <w:t xml:space="preserve"> language system </w:t>
      </w:r>
      <w:r w:rsidR="005D1A3C">
        <w:rPr>
          <w:rFonts w:eastAsiaTheme="minorEastAsia"/>
          <w:lang w:eastAsia="zh-CN"/>
        </w:rPr>
        <w:fldChar w:fldCharType="begin"/>
      </w:r>
      <w:r w:rsidR="00075976">
        <w:rPr>
          <w:rFonts w:eastAsiaTheme="minorEastAsia"/>
          <w:lang w:eastAsia="zh-CN"/>
        </w:rPr>
        <w:instrText xml:space="preserve"> ADDIN EN.CITE &lt;EndNote&gt;&lt;Cite&gt;&lt;Author&gt;Catani&lt;/Author&gt;&lt;Year&gt;2005&lt;/Year&gt;&lt;RecNum&gt;867&lt;/RecNum&gt;&lt;DisplayText&gt;(Catani, Jones, &amp;amp; ffytche, 2005)&lt;/DisplayText&gt;&lt;record&gt;&lt;rec-number&gt;867&lt;/rec-number&gt;&lt;foreign-keys&gt;&lt;key app="EN" db-id="w2vfvr2wlz2vzfe9sscp0ff7f0pardxptwdw"&gt;867&lt;/key&gt;&lt;/foreign-keys&gt;&lt;ref-type name="Journal Article"&gt;17&lt;/ref-type&gt;&lt;contributors&gt;&lt;authors&gt;&lt;author&gt;Catani, Marco&lt;/author&gt;&lt;author&gt;Jones, Derek K.&lt;/author&gt;&lt;author&gt;ffytche, Dominic H.&lt;/author&gt;&lt;/authors&gt;&lt;/contributors&gt;&lt;titles&gt;&lt;title&gt;Perisylvian language networks of the human brain&lt;/title&gt;&lt;secondary-title&gt;Annals of Neurology&lt;/secondary-title&gt;&lt;/titles&gt;&lt;periodical&gt;&lt;full-title&gt;Annals of Neurology&lt;/full-title&gt;&lt;/periodical&gt;&lt;pages&gt;8-16&lt;/pages&gt;&lt;volume&gt;57&lt;/volume&gt;&lt;number&gt;1&lt;/number&gt;&lt;dates&gt;&lt;year&gt;2005&lt;/year&gt;&lt;/dates&gt;&lt;publisher&gt;Wiley Subscription Services, Inc., A Wiley Company&lt;/publisher&gt;&lt;isbn&gt;1531-8249&lt;/isbn&gt;&lt;urls&gt;&lt;related-urls&gt;&lt;url&gt;http://dx.doi.org/10.1002/ana.20319&lt;/url&gt;&lt;/related-urls&gt;&lt;/urls&gt;&lt;electronic-resource-num&gt;10.1002/ana.20319&lt;/electronic-resource-num&gt;&lt;/record&gt;&lt;/Cite&gt;&lt;/EndNote&gt;</w:instrText>
      </w:r>
      <w:r w:rsidR="005D1A3C">
        <w:rPr>
          <w:rFonts w:eastAsiaTheme="minorEastAsia"/>
          <w:lang w:eastAsia="zh-CN"/>
        </w:rPr>
        <w:fldChar w:fldCharType="separate"/>
      </w:r>
      <w:r w:rsidR="00075976">
        <w:rPr>
          <w:rFonts w:eastAsiaTheme="minorEastAsia"/>
          <w:noProof/>
          <w:lang w:eastAsia="zh-CN"/>
        </w:rPr>
        <w:t>(</w:t>
      </w:r>
      <w:hyperlink w:anchor="_ENREF_11" w:tooltip="Catani, 2005 #867" w:history="1">
        <w:r w:rsidR="00F22FF5">
          <w:rPr>
            <w:rFonts w:eastAsiaTheme="minorEastAsia"/>
            <w:noProof/>
            <w:lang w:eastAsia="zh-CN"/>
          </w:rPr>
          <w:t>Catani, Jones, &amp; ffytche, 2005</w:t>
        </w:r>
      </w:hyperlink>
      <w:r w:rsidR="00075976">
        <w:rPr>
          <w:rFonts w:eastAsiaTheme="minorEastAsia"/>
          <w:noProof/>
          <w:lang w:eastAsia="zh-CN"/>
        </w:rPr>
        <w:t>)</w:t>
      </w:r>
      <w:r w:rsidR="005D1A3C">
        <w:rPr>
          <w:rFonts w:eastAsiaTheme="minorEastAsia"/>
          <w:lang w:eastAsia="zh-CN"/>
        </w:rPr>
        <w:fldChar w:fldCharType="end"/>
      </w:r>
      <w:r>
        <w:rPr>
          <w:lang w:eastAsia="zh-CN"/>
        </w:rPr>
        <w:t>.</w:t>
      </w:r>
      <w:r w:rsidR="00D77D17">
        <w:rPr>
          <w:rFonts w:eastAsiaTheme="minorEastAsia" w:hint="eastAsia"/>
          <w:lang w:eastAsia="zh-CN"/>
        </w:rPr>
        <w:t xml:space="preserve"> </w:t>
      </w:r>
      <w:r>
        <w:rPr>
          <w:lang w:eastAsia="zh-CN"/>
        </w:rPr>
        <w:t xml:space="preserve"> N</w:t>
      </w:r>
      <w:r w:rsidRPr="00ED6B5C">
        <w:rPr>
          <w:lang w:eastAsia="zh-CN"/>
        </w:rPr>
        <w:t xml:space="preserve">o direct connection </w:t>
      </w:r>
      <w:r w:rsidR="000101D2">
        <w:rPr>
          <w:lang w:eastAsia="zh-CN"/>
        </w:rPr>
        <w:t xml:space="preserve">between </w:t>
      </w:r>
      <w:r w:rsidR="000101D2">
        <w:rPr>
          <w:rFonts w:eastAsiaTheme="minorEastAsia" w:hint="eastAsia"/>
          <w:lang w:eastAsia="zh-CN"/>
        </w:rPr>
        <w:t>LP</w:t>
      </w:r>
      <w:r w:rsidR="000101D2">
        <w:rPr>
          <w:lang w:eastAsia="zh-CN"/>
        </w:rPr>
        <w:t xml:space="preserve"> and ATL is assumed</w:t>
      </w:r>
      <w:r w:rsidR="000101D2">
        <w:rPr>
          <w:rFonts w:eastAsiaTheme="minorEastAsia" w:hint="eastAsia"/>
          <w:lang w:eastAsia="zh-CN"/>
        </w:rPr>
        <w:t xml:space="preserve">; instead, </w:t>
      </w:r>
      <w:r w:rsidRPr="00ED6B5C">
        <w:rPr>
          <w:lang w:eastAsia="zh-CN"/>
        </w:rPr>
        <w:t>MTG is ad</w:t>
      </w:r>
      <w:r w:rsidR="000101D2">
        <w:rPr>
          <w:lang w:eastAsia="zh-CN"/>
        </w:rPr>
        <w:t xml:space="preserve">ded and connected with </w:t>
      </w:r>
      <w:r w:rsidR="000101D2">
        <w:rPr>
          <w:rFonts w:eastAsiaTheme="minorEastAsia" w:hint="eastAsia"/>
          <w:lang w:eastAsia="zh-CN"/>
        </w:rPr>
        <w:t>v</w:t>
      </w:r>
      <w:r w:rsidR="000101D2">
        <w:rPr>
          <w:lang w:eastAsia="zh-CN"/>
        </w:rPr>
        <w:t>ATL, pFG</w:t>
      </w:r>
      <w:r w:rsidRPr="00ED6B5C">
        <w:rPr>
          <w:lang w:eastAsia="zh-CN"/>
        </w:rPr>
        <w:t>, and IPL</w:t>
      </w:r>
      <w:r w:rsidR="000101D2">
        <w:rPr>
          <w:rFonts w:eastAsiaTheme="minorEastAsia" w:hint="eastAsia"/>
          <w:lang w:eastAsia="zh-CN"/>
        </w:rPr>
        <w:t xml:space="preserve"> so </w:t>
      </w:r>
      <w:r w:rsidR="000101D2">
        <w:rPr>
          <w:rFonts w:eastAsiaTheme="minorEastAsia"/>
          <w:lang w:eastAsia="zh-CN"/>
        </w:rPr>
        <w:t>that</w:t>
      </w:r>
      <w:r w:rsidR="000101D2">
        <w:rPr>
          <w:rFonts w:eastAsiaTheme="minorEastAsia" w:hint="eastAsia"/>
          <w:lang w:eastAsia="zh-CN"/>
        </w:rPr>
        <w:t xml:space="preserve"> the inferior aspect of LP interacts with vATL via MTG</w:t>
      </w:r>
      <w:r w:rsidR="00074B3B">
        <w:rPr>
          <w:lang w:eastAsia="zh-CN"/>
        </w:rPr>
        <w:t xml:space="preserve">; </w:t>
      </w:r>
      <w:r w:rsidR="00074B3B">
        <w:rPr>
          <w:rFonts w:eastAsiaTheme="minorEastAsia" w:hint="eastAsia"/>
          <w:lang w:eastAsia="zh-CN"/>
        </w:rPr>
        <w:t>and</w:t>
      </w:r>
      <w:r w:rsidRPr="00ED6B5C">
        <w:rPr>
          <w:lang w:eastAsia="zh-CN"/>
        </w:rPr>
        <w:t xml:space="preserve"> pFG has graded connectivity with SPL </w:t>
      </w:r>
      <w:r w:rsidR="000101D2">
        <w:rPr>
          <w:rFonts w:eastAsiaTheme="minorEastAsia" w:hint="eastAsia"/>
          <w:lang w:eastAsia="zh-CN"/>
        </w:rPr>
        <w:t xml:space="preserve">in order to reflect the </w:t>
      </w:r>
      <w:r w:rsidR="00C367CA">
        <w:rPr>
          <w:rFonts w:eastAsiaTheme="minorEastAsia" w:hint="eastAsia"/>
          <w:lang w:eastAsia="zh-CN"/>
        </w:rPr>
        <w:t xml:space="preserve">circuitry of medial pFG </w:t>
      </w:r>
      <w:r w:rsidR="00D77D17">
        <w:rPr>
          <w:rFonts w:eastAsiaTheme="minorEastAsia" w:hint="eastAsia"/>
          <w:lang w:eastAsia="zh-CN"/>
        </w:rPr>
        <w:t xml:space="preserve">and SPL revealed by our tractography analysis. </w:t>
      </w:r>
      <w:r w:rsidR="007873E3">
        <w:rPr>
          <w:lang w:eastAsia="zh-CN"/>
        </w:rPr>
        <w:t>Th</w:t>
      </w:r>
      <w:r w:rsidR="00A82336">
        <w:rPr>
          <w:rFonts w:eastAsiaTheme="minorEastAsia" w:hint="eastAsia"/>
          <w:lang w:eastAsia="zh-CN"/>
        </w:rPr>
        <w:t>e current architecture</w:t>
      </w:r>
      <w:r w:rsidR="007873E3">
        <w:rPr>
          <w:rFonts w:eastAsiaTheme="minorEastAsia" w:hint="eastAsia"/>
          <w:lang w:eastAsia="zh-CN"/>
        </w:rPr>
        <w:t xml:space="preserve"> about how LP may be incorporated in </w:t>
      </w:r>
      <w:r w:rsidR="00070003">
        <w:rPr>
          <w:rFonts w:eastAsiaTheme="minorEastAsia" w:hint="eastAsia"/>
          <w:lang w:eastAsia="zh-CN"/>
        </w:rPr>
        <w:t>cortical semantic network</w:t>
      </w:r>
      <w:r w:rsidR="007873E3" w:rsidRPr="00ED6B5C">
        <w:rPr>
          <w:lang w:eastAsia="zh-CN"/>
        </w:rPr>
        <w:t xml:space="preserve"> </w:t>
      </w:r>
      <w:r w:rsidR="007873E3">
        <w:rPr>
          <w:lang w:eastAsia="zh-CN"/>
        </w:rPr>
        <w:t>ech</w:t>
      </w:r>
      <w:r w:rsidR="00A82336">
        <w:rPr>
          <w:lang w:eastAsia="zh-CN"/>
        </w:rPr>
        <w:t xml:space="preserve">oes the </w:t>
      </w:r>
      <w:r w:rsidR="00A82336">
        <w:rPr>
          <w:rFonts w:eastAsiaTheme="minorEastAsia" w:hint="eastAsia"/>
          <w:lang w:eastAsia="zh-CN"/>
        </w:rPr>
        <w:t>proposals of</w:t>
      </w:r>
      <w:r w:rsidR="007873E3" w:rsidRPr="00ED6B5C">
        <w:rPr>
          <w:lang w:eastAsia="zh-CN"/>
        </w:rPr>
        <w:t xml:space="preserve"> </w:t>
      </w:r>
      <w:proofErr w:type="spellStart"/>
      <w:r w:rsidR="007873E3" w:rsidRPr="00ED6B5C">
        <w:rPr>
          <w:lang w:eastAsia="zh-CN"/>
        </w:rPr>
        <w:t>Buxbaum</w:t>
      </w:r>
      <w:proofErr w:type="spellEnd"/>
      <w:r w:rsidR="007873E3" w:rsidRPr="00ED6B5C">
        <w:rPr>
          <w:lang w:eastAsia="zh-CN"/>
        </w:rPr>
        <w:t xml:space="preserve"> and colleagues </w:t>
      </w:r>
      <w:r w:rsidR="005D1A3C" w:rsidRPr="00ED6B5C">
        <w:rPr>
          <w:lang w:eastAsia="zh-CN"/>
        </w:rPr>
        <w:fldChar w:fldCharType="begin"/>
      </w:r>
      <w:r w:rsidR="00075976">
        <w:rPr>
          <w:lang w:eastAsia="zh-CN"/>
        </w:rPr>
        <w:instrText xml:space="preserve"> ADDIN EN.CITE &lt;EndNote&gt;&lt;Cite&gt;&lt;Author&gt;Binkofski&lt;/Author&gt;&lt;Year&gt;2013&lt;/Year&gt;&lt;RecNum&gt;1109&lt;/RecNum&gt;&lt;DisplayText&gt;(Binkofski &amp;amp; Buxbaum, 2013)&lt;/DisplayText&gt;&lt;record&gt;&lt;rec-number&gt;1109&lt;/rec-number&gt;&lt;foreign-keys&gt;&lt;key app="EN" db-id="w2vfvr2wlz2vzfe9sscp0ff7f0pardxptwdw"&gt;1109&lt;/key&gt;&lt;/foreign-keys&gt;&lt;ref-type name="Journal Article"&gt;17&lt;/ref-type&gt;&lt;contributors&gt;&lt;authors&gt;&lt;author&gt;Binkofski, F.&lt;/author&gt;&lt;author&gt;Buxbaum, L. J.&lt;/author&gt;&lt;/authors&gt;&lt;/contributors&gt;&lt;auth-address&gt;Division for Clinical and Cognitive Neurosciences, RWTH Aachen University, Pauwelsstrasse 11, 52074 Aachen, Germany. Electronic address: fbinkofski@ukaachen.de.&lt;/auth-address&gt;&lt;titles&gt;&lt;title&gt;Two action systems in the human brain&lt;/title&gt;&lt;secondary-title&gt;Brain and Language&lt;/secondary-title&gt;&lt;alt-title&gt;Brain and language&lt;/alt-title&gt;&lt;/titles&gt;&lt;periodical&gt;&lt;full-title&gt;Brain and Language&lt;/full-title&gt;&lt;abbr-1&gt;Brain Lang.&lt;/abbr-1&gt;&lt;/periodical&gt;&lt;alt-periodical&gt;&lt;full-title&gt;Brain and Language&lt;/full-title&gt;&lt;abbr-1&gt;Brain Lang.&lt;/abbr-1&gt;&lt;/alt-periodical&gt;&lt;pages&gt;222-9&lt;/pages&gt;&lt;volume&gt;127&lt;/volume&gt;&lt;number&gt;2&lt;/number&gt;&lt;edition&gt;2012/08/15&lt;/edition&gt;&lt;dates&gt;&lt;year&gt;2013&lt;/year&gt;&lt;pub-dates&gt;&lt;date&gt;Nov&lt;/date&gt;&lt;/pub-dates&gt;&lt;/dates&gt;&lt;isbn&gt;1090-2155 (Electronic)&amp;#xD;0093-934X (Linking)&lt;/isbn&gt;&lt;accession-num&gt;22889467&lt;/accession-num&gt;&lt;urls&gt;&lt;related-urls&gt;&lt;url&gt;http://www.ncbi.nlm.nih.gov/pubmed/22889467&lt;/url&gt;&lt;/related-urls&gt;&lt;/urls&gt;&lt;language&gt;eng&lt;/language&gt;&lt;/record&gt;&lt;/Cite&gt;&lt;/EndNote&gt;</w:instrText>
      </w:r>
      <w:r w:rsidR="005D1A3C" w:rsidRPr="00ED6B5C">
        <w:rPr>
          <w:lang w:eastAsia="zh-CN"/>
        </w:rPr>
        <w:fldChar w:fldCharType="separate"/>
      </w:r>
      <w:r w:rsidR="00075976">
        <w:rPr>
          <w:noProof/>
          <w:lang w:eastAsia="zh-CN"/>
        </w:rPr>
        <w:t>(</w:t>
      </w:r>
      <w:hyperlink w:anchor="_ENREF_6" w:tooltip="Binkofski, 2013 #1109" w:history="1">
        <w:r w:rsidR="00F22FF5">
          <w:rPr>
            <w:noProof/>
            <w:lang w:eastAsia="zh-CN"/>
          </w:rPr>
          <w:t>Binkofski &amp; Buxbaum, 2013</w:t>
        </w:r>
      </w:hyperlink>
      <w:r w:rsidR="00075976">
        <w:rPr>
          <w:noProof/>
          <w:lang w:eastAsia="zh-CN"/>
        </w:rPr>
        <w:t>)</w:t>
      </w:r>
      <w:r w:rsidR="005D1A3C" w:rsidRPr="00ED6B5C">
        <w:rPr>
          <w:lang w:eastAsia="zh-CN"/>
        </w:rPr>
        <w:fldChar w:fldCharType="end"/>
      </w:r>
      <w:r w:rsidR="007873E3">
        <w:rPr>
          <w:lang w:eastAsia="zh-CN"/>
        </w:rPr>
        <w:t xml:space="preserve"> who distinguish two dorsal routes for visually-guided action</w:t>
      </w:r>
      <w:r w:rsidR="007873E3" w:rsidRPr="00ED6B5C">
        <w:rPr>
          <w:lang w:eastAsia="zh-CN"/>
        </w:rPr>
        <w:t xml:space="preserve">. The ventral-dorsal pathway </w:t>
      </w:r>
      <w:r w:rsidR="007873E3">
        <w:rPr>
          <w:lang w:eastAsia="zh-CN"/>
        </w:rPr>
        <w:t>passes</w:t>
      </w:r>
      <w:r w:rsidR="007873E3">
        <w:rPr>
          <w:rFonts w:hint="eastAsia"/>
          <w:lang w:eastAsia="zh-CN"/>
        </w:rPr>
        <w:t xml:space="preserve"> </w:t>
      </w:r>
      <w:r w:rsidR="007873E3" w:rsidRPr="00ED6B5C">
        <w:rPr>
          <w:lang w:eastAsia="zh-CN"/>
        </w:rPr>
        <w:t xml:space="preserve">visual information to </w:t>
      </w:r>
      <w:r w:rsidR="00A82336">
        <w:rPr>
          <w:rFonts w:eastAsiaTheme="minorEastAsia" w:hint="eastAsia"/>
          <w:lang w:eastAsia="zh-CN"/>
        </w:rPr>
        <w:t>IPL</w:t>
      </w:r>
      <w:r w:rsidR="00C367CA">
        <w:rPr>
          <w:lang w:eastAsia="zh-CN"/>
        </w:rPr>
        <w:t xml:space="preserve"> (</w:t>
      </w:r>
      <w:r w:rsidR="00C367CA">
        <w:rPr>
          <w:rFonts w:eastAsiaTheme="minorEastAsia" w:hint="eastAsia"/>
          <w:lang w:eastAsia="zh-CN"/>
        </w:rPr>
        <w:t>especially,</w:t>
      </w:r>
      <w:r w:rsidR="007873E3" w:rsidRPr="00ED6B5C">
        <w:rPr>
          <w:lang w:eastAsia="zh-CN"/>
        </w:rPr>
        <w:t xml:space="preserve"> supra</w:t>
      </w:r>
      <w:r w:rsidR="00C367CA">
        <w:rPr>
          <w:lang w:eastAsia="zh-CN"/>
        </w:rPr>
        <w:t>marginal gyrus</w:t>
      </w:r>
      <w:r w:rsidR="007873E3" w:rsidRPr="00ED6B5C">
        <w:rPr>
          <w:lang w:eastAsia="zh-CN"/>
        </w:rPr>
        <w:t xml:space="preserve">) </w:t>
      </w:r>
      <w:r w:rsidR="007873E3">
        <w:rPr>
          <w:lang w:eastAsia="zh-CN"/>
        </w:rPr>
        <w:t xml:space="preserve">which appears to </w:t>
      </w:r>
      <w:r w:rsidR="00A82336">
        <w:rPr>
          <w:rFonts w:eastAsiaTheme="minorEastAsia" w:hint="eastAsia"/>
          <w:lang w:eastAsia="zh-CN"/>
        </w:rPr>
        <w:t>represent</w:t>
      </w:r>
      <w:r w:rsidR="00A82336">
        <w:rPr>
          <w:lang w:eastAsia="zh-CN"/>
        </w:rPr>
        <w:t xml:space="preserve"> object function,</w:t>
      </w:r>
      <w:r w:rsidR="00A82336">
        <w:rPr>
          <w:rFonts w:eastAsiaTheme="minorEastAsia" w:hint="eastAsia"/>
          <w:lang w:eastAsia="zh-CN"/>
        </w:rPr>
        <w:t xml:space="preserve"> </w:t>
      </w:r>
      <w:r w:rsidR="007873E3">
        <w:rPr>
          <w:lang w:eastAsia="zh-CN"/>
        </w:rPr>
        <w:t>align</w:t>
      </w:r>
      <w:r w:rsidR="00A82336">
        <w:rPr>
          <w:rFonts w:eastAsiaTheme="minorEastAsia" w:hint="eastAsia"/>
          <w:lang w:eastAsia="zh-CN"/>
        </w:rPr>
        <w:t>ing</w:t>
      </w:r>
      <w:r w:rsidR="007873E3">
        <w:rPr>
          <w:lang w:eastAsia="zh-CN"/>
        </w:rPr>
        <w:t xml:space="preserve"> with </w:t>
      </w:r>
      <w:r w:rsidR="007873E3" w:rsidRPr="00ED6B5C">
        <w:rPr>
          <w:lang w:eastAsia="zh-CN"/>
        </w:rPr>
        <w:t>the route from pFG to IPL via MTG in</w:t>
      </w:r>
      <w:r w:rsidR="00A82336">
        <w:rPr>
          <w:rFonts w:eastAsiaTheme="minorEastAsia" w:hint="eastAsia"/>
          <w:lang w:eastAsia="zh-CN"/>
        </w:rPr>
        <w:t xml:space="preserve"> our</w:t>
      </w:r>
      <w:r w:rsidR="007873E3" w:rsidRPr="00ED6B5C">
        <w:rPr>
          <w:lang w:eastAsia="zh-CN"/>
        </w:rPr>
        <w:t xml:space="preserve"> probabilistic tractography</w:t>
      </w:r>
      <w:r w:rsidR="00A82336">
        <w:rPr>
          <w:rFonts w:eastAsiaTheme="minorEastAsia" w:hint="eastAsia"/>
          <w:lang w:eastAsia="zh-CN"/>
        </w:rPr>
        <w:t xml:space="preserve"> analysis. </w:t>
      </w:r>
      <w:r w:rsidR="00A82336" w:rsidRPr="00ED6B5C">
        <w:rPr>
          <w:lang w:eastAsia="zh-CN"/>
        </w:rPr>
        <w:t xml:space="preserve">The </w:t>
      </w:r>
      <w:proofErr w:type="spellStart"/>
      <w:r w:rsidR="00A82336" w:rsidRPr="00ED6B5C">
        <w:rPr>
          <w:lang w:eastAsia="zh-CN"/>
        </w:rPr>
        <w:t>dors</w:t>
      </w:r>
      <w:r w:rsidR="00A82336">
        <w:rPr>
          <w:lang w:eastAsia="zh-CN"/>
        </w:rPr>
        <w:t>o</w:t>
      </w:r>
      <w:proofErr w:type="spellEnd"/>
      <w:r w:rsidR="00A82336" w:rsidRPr="00ED6B5C">
        <w:rPr>
          <w:lang w:eastAsia="zh-CN"/>
        </w:rPr>
        <w:t xml:space="preserve">-dorsal pathway </w:t>
      </w:r>
      <w:r w:rsidR="00A82336">
        <w:rPr>
          <w:lang w:eastAsia="zh-CN"/>
        </w:rPr>
        <w:t xml:space="preserve">communicates visual information to the </w:t>
      </w:r>
      <w:r w:rsidR="00A82336">
        <w:rPr>
          <w:rFonts w:eastAsiaTheme="minorEastAsia" w:hint="eastAsia"/>
          <w:lang w:eastAsia="zh-CN"/>
        </w:rPr>
        <w:t>SPL</w:t>
      </w:r>
      <w:r w:rsidR="00A82336" w:rsidRPr="00ED6B5C">
        <w:rPr>
          <w:lang w:eastAsia="zh-CN"/>
        </w:rPr>
        <w:t xml:space="preserve"> and then extends into postcentral gyrus and primary motor cortex. The circuit</w:t>
      </w:r>
      <w:r w:rsidR="00A82336">
        <w:rPr>
          <w:rFonts w:eastAsiaTheme="minorEastAsia" w:hint="eastAsia"/>
          <w:lang w:eastAsia="zh-CN"/>
        </w:rPr>
        <w:t>ry</w:t>
      </w:r>
      <w:r w:rsidR="00C367CA">
        <w:rPr>
          <w:lang w:eastAsia="zh-CN"/>
        </w:rPr>
        <w:t xml:space="preserve"> of medial pFG</w:t>
      </w:r>
      <w:r w:rsidR="00A82336" w:rsidRPr="00ED6B5C">
        <w:rPr>
          <w:lang w:eastAsia="zh-CN"/>
        </w:rPr>
        <w:t xml:space="preserve"> and SPL seemingly corresponds to this pathway</w:t>
      </w:r>
      <w:r w:rsidR="00A82336">
        <w:rPr>
          <w:lang w:eastAsia="zh-CN"/>
        </w:rPr>
        <w:t>,</w:t>
      </w:r>
      <w:r w:rsidR="00A82336" w:rsidRPr="00ED6B5C">
        <w:rPr>
          <w:lang w:eastAsia="zh-CN"/>
        </w:rPr>
        <w:t xml:space="preserve"> which is associated with direct and online motor control for executing actions.</w:t>
      </w:r>
      <w:r w:rsidR="00A82336">
        <w:rPr>
          <w:rFonts w:eastAsiaTheme="minorEastAsia" w:hint="eastAsia"/>
          <w:lang w:eastAsia="zh-CN"/>
        </w:rPr>
        <w:t xml:space="preserve"> Therefore, in the current model, </w:t>
      </w:r>
      <w:r w:rsidR="004E2B55">
        <w:rPr>
          <w:rFonts w:eastAsiaTheme="minorEastAsia" w:hint="eastAsia"/>
          <w:lang w:eastAsia="zh-CN"/>
        </w:rPr>
        <w:t xml:space="preserve">we specify two LP components, namely the IPL which processes information about object functions and the SPL which involves in presenting direct visually-guided </w:t>
      </w:r>
      <w:r w:rsidR="004E2B55">
        <w:rPr>
          <w:rFonts w:eastAsiaTheme="minorEastAsia"/>
          <w:lang w:eastAsia="zh-CN"/>
        </w:rPr>
        <w:t>praxic</w:t>
      </w:r>
      <w:r w:rsidR="00487653">
        <w:rPr>
          <w:rFonts w:eastAsiaTheme="minorEastAsia" w:hint="eastAsia"/>
          <w:lang w:eastAsia="zh-CN"/>
        </w:rPr>
        <w:t xml:space="preserve"> information. </w:t>
      </w:r>
    </w:p>
    <w:p w:rsidR="00487653" w:rsidRDefault="00105706" w:rsidP="00F15544">
      <w:pPr>
        <w:pStyle w:val="Paragraph"/>
        <w:ind w:firstLineChars="200" w:firstLine="480"/>
        <w:contextualSpacing/>
        <w:rPr>
          <w:rFonts w:eastAsiaTheme="minorEastAsia"/>
          <w:lang w:eastAsia="zh-CN"/>
        </w:rPr>
      </w:pPr>
      <w:r>
        <w:rPr>
          <w:rFonts w:eastAsiaTheme="minorEastAsia" w:hint="eastAsia"/>
          <w:lang w:eastAsia="zh-CN"/>
        </w:rPr>
        <w:t xml:space="preserve">The current model simulation aims to capture the following </w:t>
      </w:r>
      <w:r w:rsidR="00CF721D">
        <w:rPr>
          <w:rFonts w:eastAsiaTheme="minorEastAsia" w:hint="eastAsia"/>
          <w:lang w:eastAsia="zh-CN"/>
        </w:rPr>
        <w:t xml:space="preserve">benchmark phenomena of </w:t>
      </w:r>
      <w:r>
        <w:rPr>
          <w:rFonts w:eastAsiaTheme="minorEastAsia" w:hint="eastAsia"/>
          <w:lang w:eastAsia="zh-CN"/>
        </w:rPr>
        <w:t xml:space="preserve">category-sensitive activation patterns which have greatly impact on theoretical interpretations about the organization of </w:t>
      </w:r>
      <w:r w:rsidR="00070003">
        <w:rPr>
          <w:rFonts w:eastAsiaTheme="minorEastAsia" w:hint="eastAsia"/>
          <w:lang w:eastAsia="zh-CN"/>
        </w:rPr>
        <w:t>cortical semantic network</w:t>
      </w:r>
      <w:r>
        <w:rPr>
          <w:rFonts w:eastAsiaTheme="minorEastAsia" w:hint="eastAsia"/>
          <w:lang w:eastAsia="zh-CN"/>
        </w:rPr>
        <w:t>: (a) category-specific activations in</w:t>
      </w:r>
      <w:r w:rsidR="003404D4">
        <w:rPr>
          <w:rFonts w:eastAsiaTheme="minorEastAsia" w:hint="eastAsia"/>
          <w:lang w:eastAsia="zh-CN"/>
        </w:rPr>
        <w:t xml:space="preserve"> a wide range of cortical regions including</w:t>
      </w:r>
      <w:r>
        <w:rPr>
          <w:rFonts w:eastAsiaTheme="minorEastAsia" w:hint="eastAsia"/>
          <w:lang w:eastAsia="zh-CN"/>
        </w:rPr>
        <w:t xml:space="preserve"> lateral pFG for animal concepts, </w:t>
      </w:r>
      <w:r w:rsidR="003404D4">
        <w:rPr>
          <w:rFonts w:eastAsiaTheme="minorEastAsia" w:hint="eastAsia"/>
          <w:lang w:eastAsia="zh-CN"/>
        </w:rPr>
        <w:t xml:space="preserve">and </w:t>
      </w:r>
      <w:r w:rsidR="002D2211">
        <w:rPr>
          <w:rFonts w:eastAsiaTheme="minorEastAsia" w:hint="eastAsia"/>
          <w:lang w:eastAsia="zh-CN"/>
        </w:rPr>
        <w:t xml:space="preserve">medial pFG, </w:t>
      </w:r>
      <w:proofErr w:type="spellStart"/>
      <w:r w:rsidR="002D2211">
        <w:rPr>
          <w:rFonts w:eastAsiaTheme="minorEastAsia" w:hint="eastAsia"/>
          <w:lang w:eastAsia="zh-CN"/>
        </w:rPr>
        <w:t>pMTG</w:t>
      </w:r>
      <w:proofErr w:type="spellEnd"/>
      <w:r w:rsidR="002D2211">
        <w:rPr>
          <w:rFonts w:eastAsiaTheme="minorEastAsia" w:hint="eastAsia"/>
          <w:lang w:eastAsia="zh-CN"/>
        </w:rPr>
        <w:t xml:space="preserve">, IPL and SPL for manmade objects as revealed in out meta-analysis and previous literature </w:t>
      </w:r>
      <w:r w:rsidR="005D1A3C">
        <w:rPr>
          <w:rFonts w:eastAsiaTheme="minorEastAsia"/>
          <w:lang w:eastAsia="zh-CN"/>
        </w:rPr>
        <w:fldChar w:fldCharType="begin">
          <w:fldData xml:space="preserve">PEVuZE5vdGU+PENpdGU+PEF1dGhvcj5DaG91aW5hcmQ8L0F1dGhvcj48WWVhcj4yMDEwPC9ZZWFy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</w:fldData>
        </w:fldChar>
      </w:r>
      <w:r w:rsidR="00075976">
        <w:rPr>
          <w:rFonts w:eastAsiaTheme="minorEastAsia"/>
          <w:lang w:eastAsia="zh-CN"/>
        </w:rPr>
        <w:instrText xml:space="preserve"> ADDIN EN.CITE </w:instrText>
      </w:r>
      <w:r w:rsidR="00075976">
        <w:rPr>
          <w:rFonts w:eastAsiaTheme="minorEastAsia"/>
          <w:lang w:eastAsia="zh-CN"/>
        </w:rPr>
        <w:fldChar w:fldCharType="begin">
          <w:fldData xml:space="preserve">PEVuZE5vdGU+PENpdGU+PEF1dGhvcj5DaG91aW5hcmQ8L0F1dGhvcj48WWVhcj4yMDEwPC9ZZWFy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</w:fldData>
        </w:fldChar>
      </w:r>
      <w:r w:rsidR="00075976">
        <w:rPr>
          <w:rFonts w:eastAsiaTheme="minorEastAsia"/>
          <w:lang w:eastAsia="zh-CN"/>
        </w:rPr>
        <w:instrText xml:space="preserve"> ADDIN EN.CITE.DATA </w:instrText>
      </w:r>
      <w:r w:rsidR="00075976">
        <w:rPr>
          <w:rFonts w:eastAsiaTheme="minorEastAsia"/>
          <w:lang w:eastAsia="zh-CN"/>
        </w:rPr>
      </w:r>
      <w:r w:rsidR="00075976">
        <w:rPr>
          <w:rFonts w:eastAsiaTheme="minorEastAsia"/>
          <w:lang w:eastAsia="zh-CN"/>
        </w:rPr>
        <w:fldChar w:fldCharType="end"/>
      </w:r>
      <w:r w:rsidR="005D1A3C">
        <w:rPr>
          <w:rFonts w:eastAsiaTheme="minorEastAsia"/>
          <w:lang w:eastAsia="zh-CN"/>
        </w:rPr>
        <w:fldChar w:fldCharType="separate"/>
      </w:r>
      <w:r w:rsidR="00075976">
        <w:rPr>
          <w:rFonts w:eastAsiaTheme="minorEastAsia"/>
          <w:noProof/>
          <w:lang w:eastAsia="zh-CN"/>
        </w:rPr>
        <w:t>(</w:t>
      </w:r>
      <w:hyperlink w:anchor="_ENREF_14" w:tooltip="Chouinard, 2010 #998" w:history="1">
        <w:r w:rsidR="00F22FF5">
          <w:rPr>
            <w:rFonts w:eastAsiaTheme="minorEastAsia"/>
            <w:noProof/>
            <w:lang w:eastAsia="zh-CN"/>
          </w:rPr>
          <w:t>Chouinard &amp; Goodale, 2010</w:t>
        </w:r>
      </w:hyperlink>
      <w:r w:rsidR="00075976">
        <w:rPr>
          <w:rFonts w:eastAsiaTheme="minorEastAsia"/>
          <w:noProof/>
          <w:lang w:eastAsia="zh-CN"/>
        </w:rPr>
        <w:t xml:space="preserve">; </w:t>
      </w:r>
      <w:hyperlink w:anchor="_ENREF_35" w:tooltip="Mahon, 2010 #675" w:history="1">
        <w:r w:rsidR="00F22FF5">
          <w:rPr>
            <w:rFonts w:eastAsiaTheme="minorEastAsia"/>
            <w:noProof/>
            <w:lang w:eastAsia="zh-CN"/>
          </w:rPr>
          <w:t>Mahon et al., 2010</w:t>
        </w:r>
      </w:hyperlink>
      <w:r w:rsidR="00075976">
        <w:rPr>
          <w:rFonts w:eastAsiaTheme="minorEastAsia"/>
          <w:noProof/>
          <w:lang w:eastAsia="zh-CN"/>
        </w:rPr>
        <w:t>)</w:t>
      </w:r>
      <w:r w:rsidR="005D1A3C">
        <w:rPr>
          <w:rFonts w:eastAsiaTheme="minorEastAsia"/>
          <w:lang w:eastAsia="zh-CN"/>
        </w:rPr>
        <w:fldChar w:fldCharType="end"/>
      </w:r>
      <w:r w:rsidR="002D2211">
        <w:rPr>
          <w:rFonts w:eastAsiaTheme="minorEastAsia" w:hint="eastAsia"/>
          <w:lang w:eastAsia="zh-CN"/>
        </w:rPr>
        <w:t xml:space="preserve">; (b) similar cortical responses to visual and verbal stimuli for animal and manmade objects </w:t>
      </w:r>
      <w:r w:rsidR="005D1A3C">
        <w:rPr>
          <w:rFonts w:eastAsiaTheme="minorEastAsia"/>
          <w:lang w:eastAsia="zh-CN"/>
        </w:rPr>
        <w:fldChar w:fldCharType="begin">
          <w:fldData xml:space="preserve">PEVuZE5vdGU+PENpdGU+PEF1dGhvcj5NYWhvbjwvQXV0aG9yPjxZZWFyPjIwMDk8L1llYXI+PFJl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</w:fldData>
        </w:fldChar>
      </w:r>
      <w:r w:rsidR="00075976">
        <w:rPr>
          <w:rFonts w:eastAsiaTheme="minorEastAsia"/>
          <w:lang w:eastAsia="zh-CN"/>
        </w:rPr>
        <w:instrText xml:space="preserve"> ADDIN EN.CITE </w:instrText>
      </w:r>
      <w:r w:rsidR="00075976">
        <w:rPr>
          <w:rFonts w:eastAsiaTheme="minorEastAsia"/>
          <w:lang w:eastAsia="zh-CN"/>
        </w:rPr>
        <w:fldChar w:fldCharType="begin">
          <w:fldData xml:space="preserve">PEVuZE5vdGU+PENpdGU+PEF1dGhvcj5NYWhvbjwvQXV0aG9yPjxZZWFyPjIwMDk8L1llYXI+PFJl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</w:fldData>
        </w:fldChar>
      </w:r>
      <w:r w:rsidR="00075976">
        <w:rPr>
          <w:rFonts w:eastAsiaTheme="minorEastAsia"/>
          <w:lang w:eastAsia="zh-CN"/>
        </w:rPr>
        <w:instrText xml:space="preserve"> ADDIN EN.CITE.DATA </w:instrText>
      </w:r>
      <w:r w:rsidR="00075976">
        <w:rPr>
          <w:rFonts w:eastAsiaTheme="minorEastAsia"/>
          <w:lang w:eastAsia="zh-CN"/>
        </w:rPr>
      </w:r>
      <w:r w:rsidR="00075976">
        <w:rPr>
          <w:rFonts w:eastAsiaTheme="minorEastAsia"/>
          <w:lang w:eastAsia="zh-CN"/>
        </w:rPr>
        <w:fldChar w:fldCharType="end"/>
      </w:r>
      <w:r w:rsidR="005D1A3C">
        <w:rPr>
          <w:rFonts w:eastAsiaTheme="minorEastAsia"/>
          <w:lang w:eastAsia="zh-CN"/>
        </w:rPr>
        <w:fldChar w:fldCharType="separate"/>
      </w:r>
      <w:r w:rsidR="00075976">
        <w:rPr>
          <w:rFonts w:eastAsiaTheme="minorEastAsia"/>
          <w:noProof/>
          <w:lang w:eastAsia="zh-CN"/>
        </w:rPr>
        <w:t>(</w:t>
      </w:r>
      <w:hyperlink w:anchor="_ENREF_30" w:tooltip="Mahon, 2009 #674" w:history="1">
        <w:r w:rsidR="00F22FF5">
          <w:rPr>
            <w:rFonts w:eastAsiaTheme="minorEastAsia"/>
            <w:noProof/>
            <w:lang w:eastAsia="zh-CN"/>
          </w:rPr>
          <w:t>Mahon et al., 2009</w:t>
        </w:r>
      </w:hyperlink>
      <w:r w:rsidR="00075976">
        <w:rPr>
          <w:rFonts w:eastAsiaTheme="minorEastAsia"/>
          <w:noProof/>
          <w:lang w:eastAsia="zh-CN"/>
        </w:rPr>
        <w:t>)</w:t>
      </w:r>
      <w:r w:rsidR="005D1A3C">
        <w:rPr>
          <w:rFonts w:eastAsiaTheme="minorEastAsia"/>
          <w:lang w:eastAsia="zh-CN"/>
        </w:rPr>
        <w:fldChar w:fldCharType="end"/>
      </w:r>
      <w:r w:rsidR="00CF721D">
        <w:rPr>
          <w:rFonts w:eastAsiaTheme="minorEastAsia" w:hint="eastAsia"/>
          <w:lang w:eastAsia="zh-CN"/>
        </w:rPr>
        <w:t xml:space="preserve">; and (c) similar and different activation patterns between sighted individuals and congenitally blind people, specifically, the absence of animal-related activation in lateral pFG and presence of manmade-related activations in medial pFG, </w:t>
      </w:r>
      <w:proofErr w:type="spellStart"/>
      <w:r w:rsidR="00CF721D">
        <w:rPr>
          <w:rFonts w:eastAsiaTheme="minorEastAsia" w:hint="eastAsia"/>
          <w:lang w:eastAsia="zh-CN"/>
        </w:rPr>
        <w:t>pMTG</w:t>
      </w:r>
      <w:proofErr w:type="spellEnd"/>
      <w:r w:rsidR="00CF721D">
        <w:rPr>
          <w:rFonts w:eastAsiaTheme="minorEastAsia" w:hint="eastAsia"/>
          <w:lang w:eastAsia="zh-CN"/>
        </w:rPr>
        <w:t xml:space="preserve">, IPL and SPL in the blind </w:t>
      </w:r>
      <w:r w:rsidR="005D1A3C">
        <w:rPr>
          <w:rFonts w:eastAsiaTheme="minorEastAsia"/>
          <w:lang w:eastAsia="zh-CN"/>
        </w:rPr>
        <w:fldChar w:fldCharType="begin">
          <w:fldData xml:space="preserve">PEVuZE5vdGU+PENpdGU+PEF1dGhvcj5NYWhvbjwvQXV0aG9yPjxZZWFyPjIwMDk8L1llYXI+PFJl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</w:fldData>
        </w:fldChar>
      </w:r>
      <w:r w:rsidR="00075976">
        <w:rPr>
          <w:rFonts w:eastAsiaTheme="minorEastAsia"/>
          <w:lang w:eastAsia="zh-CN"/>
        </w:rPr>
        <w:instrText xml:space="preserve"> ADDIN EN.CITE </w:instrText>
      </w:r>
      <w:r w:rsidR="00075976">
        <w:rPr>
          <w:rFonts w:eastAsiaTheme="minorEastAsia"/>
          <w:lang w:eastAsia="zh-CN"/>
        </w:rPr>
        <w:fldChar w:fldCharType="begin">
          <w:fldData xml:space="preserve">PEVuZE5vdGU+PENpdGU+PEF1dGhvcj5NYWhvbjwvQXV0aG9yPjxZZWFyPjIwMDk8L1llYXI+PFJl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</w:fldData>
        </w:fldChar>
      </w:r>
      <w:r w:rsidR="00075976">
        <w:rPr>
          <w:rFonts w:eastAsiaTheme="minorEastAsia"/>
          <w:lang w:eastAsia="zh-CN"/>
        </w:rPr>
        <w:instrText xml:space="preserve"> ADDIN EN.CITE.DATA </w:instrText>
      </w:r>
      <w:r w:rsidR="00075976">
        <w:rPr>
          <w:rFonts w:eastAsiaTheme="minorEastAsia"/>
          <w:lang w:eastAsia="zh-CN"/>
        </w:rPr>
      </w:r>
      <w:r w:rsidR="00075976">
        <w:rPr>
          <w:rFonts w:eastAsiaTheme="minorEastAsia"/>
          <w:lang w:eastAsia="zh-CN"/>
        </w:rPr>
        <w:fldChar w:fldCharType="end"/>
      </w:r>
      <w:r w:rsidR="005D1A3C">
        <w:rPr>
          <w:rFonts w:eastAsiaTheme="minorEastAsia"/>
          <w:lang w:eastAsia="zh-CN"/>
        </w:rPr>
        <w:fldChar w:fldCharType="separate"/>
      </w:r>
      <w:r w:rsidR="00075976">
        <w:rPr>
          <w:rFonts w:eastAsiaTheme="minorEastAsia"/>
          <w:noProof/>
          <w:lang w:eastAsia="zh-CN"/>
        </w:rPr>
        <w:t>(</w:t>
      </w:r>
      <w:hyperlink w:anchor="_ENREF_4" w:tooltip="Bedny, 2012 #870" w:history="1">
        <w:r w:rsidR="00F22FF5">
          <w:rPr>
            <w:rFonts w:eastAsiaTheme="minorEastAsia"/>
            <w:noProof/>
            <w:lang w:eastAsia="zh-CN"/>
          </w:rPr>
          <w:t>Bedny et al., 2012</w:t>
        </w:r>
      </w:hyperlink>
      <w:r w:rsidR="00075976">
        <w:rPr>
          <w:rFonts w:eastAsiaTheme="minorEastAsia"/>
          <w:noProof/>
          <w:lang w:eastAsia="zh-CN"/>
        </w:rPr>
        <w:t xml:space="preserve">; </w:t>
      </w:r>
      <w:hyperlink w:anchor="_ENREF_30" w:tooltip="Mahon, 2009 #674" w:history="1">
        <w:r w:rsidR="00F22FF5">
          <w:rPr>
            <w:rFonts w:eastAsiaTheme="minorEastAsia"/>
            <w:noProof/>
            <w:lang w:eastAsia="zh-CN"/>
          </w:rPr>
          <w:t>Mahon et al., 2009</w:t>
        </w:r>
      </w:hyperlink>
      <w:r w:rsidR="00075976">
        <w:rPr>
          <w:rFonts w:eastAsiaTheme="minorEastAsia"/>
          <w:noProof/>
          <w:lang w:eastAsia="zh-CN"/>
        </w:rPr>
        <w:t xml:space="preserve">; </w:t>
      </w:r>
      <w:hyperlink w:anchor="_ENREF_35" w:tooltip="Mahon, 2010 #675" w:history="1">
        <w:r w:rsidR="00F22FF5">
          <w:rPr>
            <w:rFonts w:eastAsiaTheme="minorEastAsia"/>
            <w:noProof/>
            <w:lang w:eastAsia="zh-CN"/>
          </w:rPr>
          <w:t>Mahon et al., 2010</w:t>
        </w:r>
      </w:hyperlink>
      <w:r w:rsidR="00075976">
        <w:rPr>
          <w:rFonts w:eastAsiaTheme="minorEastAsia"/>
          <w:noProof/>
          <w:lang w:eastAsia="zh-CN"/>
        </w:rPr>
        <w:t>)</w:t>
      </w:r>
      <w:r w:rsidR="005D1A3C">
        <w:rPr>
          <w:rFonts w:eastAsiaTheme="minorEastAsia"/>
          <w:lang w:eastAsia="zh-CN"/>
        </w:rPr>
        <w:fldChar w:fldCharType="end"/>
      </w:r>
      <w:r w:rsidR="00CF721D">
        <w:rPr>
          <w:rFonts w:eastAsiaTheme="minorEastAsia" w:hint="eastAsia"/>
          <w:lang w:eastAsia="zh-CN"/>
        </w:rPr>
        <w:t xml:space="preserve">. </w:t>
      </w:r>
    </w:p>
    <w:p w:rsidR="007E76DE" w:rsidRPr="007E76DE" w:rsidRDefault="00105706" w:rsidP="00F15544">
      <w:pPr>
        <w:pStyle w:val="Paragraph"/>
        <w:ind w:firstLineChars="200" w:firstLine="480"/>
        <w:contextualSpacing/>
        <w:rPr>
          <w:rFonts w:eastAsiaTheme="minorEastAsia"/>
          <w:lang w:eastAsia="zh-CN"/>
        </w:rPr>
      </w:pPr>
      <w:r w:rsidRPr="00105706">
        <w:rPr>
          <w:rFonts w:hint="eastAsia"/>
        </w:rPr>
        <w:t>All</w:t>
      </w:r>
      <w:r w:rsidRPr="00105706">
        <w:t xml:space="preserve"> models were trained to associate verbal (name and descriptions), visual</w:t>
      </w:r>
      <w:r w:rsidR="00487653">
        <w:rPr>
          <w:rFonts w:eastAsiaTheme="minorEastAsia" w:hint="eastAsia"/>
          <w:lang w:eastAsia="zh-CN"/>
        </w:rPr>
        <w:t>, function</w:t>
      </w:r>
      <w:r w:rsidRPr="00105706">
        <w:t xml:space="preserve"> and praxic representations for </w:t>
      </w:r>
      <w:r w:rsidRPr="00105706">
        <w:rPr>
          <w:rFonts w:hint="eastAsia"/>
        </w:rPr>
        <w:t xml:space="preserve">the same set of </w:t>
      </w:r>
      <w:r w:rsidRPr="00105706">
        <w:t>48 items, including 24 mod</w:t>
      </w:r>
      <w:r w:rsidR="00487653">
        <w:t>el “animals” and 24 model “</w:t>
      </w:r>
      <w:r w:rsidR="00487653">
        <w:rPr>
          <w:rFonts w:eastAsiaTheme="minorEastAsia" w:hint="eastAsia"/>
          <w:lang w:eastAsia="zh-CN"/>
        </w:rPr>
        <w:t>manmade objects</w:t>
      </w:r>
      <w:r w:rsidRPr="00105706">
        <w:t xml:space="preserve">.”  </w:t>
      </w:r>
      <w:r w:rsidR="00487653">
        <w:rPr>
          <w:rFonts w:eastAsiaTheme="minorEastAsia" w:hint="eastAsia"/>
          <w:lang w:eastAsia="zh-CN"/>
        </w:rPr>
        <w:t>A</w:t>
      </w:r>
      <w:r w:rsidRPr="00105706">
        <w:t xml:space="preserve"> unique pattern of activation over </w:t>
      </w:r>
      <w:r w:rsidR="00487653" w:rsidRPr="00487653">
        <w:rPr>
          <w:rFonts w:eastAsiaTheme="minorEastAsia" w:hint="eastAsia"/>
          <w:lang w:eastAsia="zh-CN"/>
        </w:rPr>
        <w:t>v</w:t>
      </w:r>
      <w:r w:rsidRPr="00487653">
        <w:t xml:space="preserve">isual and </w:t>
      </w:r>
      <w:r w:rsidR="00487653" w:rsidRPr="00487653">
        <w:rPr>
          <w:rFonts w:eastAsiaTheme="minorEastAsia" w:hint="eastAsia"/>
          <w:lang w:eastAsia="zh-CN"/>
        </w:rPr>
        <w:t>v</w:t>
      </w:r>
      <w:r w:rsidRPr="00487653">
        <w:t>erbal</w:t>
      </w:r>
      <w:r w:rsidRPr="00105706">
        <w:t xml:space="preserve"> units</w:t>
      </w:r>
      <w:r w:rsidR="00487653">
        <w:rPr>
          <w:rFonts w:eastAsiaTheme="minorEastAsia" w:hint="eastAsia"/>
          <w:lang w:eastAsia="zh-CN"/>
        </w:rPr>
        <w:t xml:space="preserve"> were firstly created for each item</w:t>
      </w:r>
      <w:r w:rsidRPr="00105706">
        <w:t>, with animals sharing more visua</w:t>
      </w:r>
      <w:r w:rsidR="00554D08">
        <w:t xml:space="preserve">l properties overall than </w:t>
      </w:r>
      <w:r w:rsidR="00554D08">
        <w:rPr>
          <w:rFonts w:eastAsiaTheme="minorEastAsia" w:hint="eastAsia"/>
          <w:lang w:eastAsia="zh-CN"/>
        </w:rPr>
        <w:t>manmade object</w:t>
      </w:r>
      <w:r w:rsidRPr="00105706">
        <w:t>s</w:t>
      </w:r>
      <w:r w:rsidRPr="00105706">
        <w:rPr>
          <w:rFonts w:hint="eastAsia"/>
        </w:rPr>
        <w:t xml:space="preserve"> </w:t>
      </w:r>
      <w:r w:rsidR="005D1A3C" w:rsidRPr="00105706">
        <w:fldChar w:fldCharType="begin"/>
      </w:r>
      <w:r w:rsidR="00075976">
        <w:instrText xml:space="preserve"> ADDIN EN.CITE &lt;EndNote&gt;&lt;Cite&gt;&lt;Author&gt;McRae&lt;/Author&gt;&lt;Year&gt;1997&lt;/Year&gt;&lt;RecNum&gt;901&lt;/RecNum&gt;&lt;DisplayText&gt;(McRae, de Sa, &amp;amp; Seidenberg, 1997)&lt;/DisplayText&gt;&lt;record&gt;&lt;rec-number&gt;901&lt;/rec-number&gt;&lt;foreign-keys&gt;&lt;key app="EN" db-id="w2vfvr2wlz2vzfe9sscp0ff7f0pardxptwdw"&gt;901&lt;/key&gt;&lt;/foreign-keys&gt;&lt;ref-type name="Journal Article"&gt;17&lt;/ref-type&gt;&lt;contributors&gt;&lt;authors&gt;&lt;author&gt;McRae, Ken&lt;/author&gt;&lt;author&gt;de Sa, Virginia R.&lt;/author&gt;&lt;author&gt;Seidenberg, Mark S.&lt;/author&gt;&lt;/authors&gt;&lt;/contributors&gt;&lt;titles&gt;&lt;title&gt;On the nature and scope of featural representations of word meaning&lt;/title&gt;&lt;secondary-title&gt;Journal of Experimental Psychology: General&lt;/secondary-title&gt;&lt;/titles&gt;&lt;periodical&gt;&lt;full-title&gt;Journal of Experimental Psychology: General&lt;/full-title&gt;&lt;/periodical&gt;&lt;pages&gt;99-130&lt;/pages&gt;&lt;volume&gt;126&lt;/volume&gt;&lt;number&gt;2&lt;/number&gt;&lt;keywords&gt;&lt;keyword&gt;use of featural representations in computation of word meaning&lt;/keyword&gt;&lt;keyword&gt;college students&lt;/keyword&gt;&lt;keyword&gt;Canada&lt;/keyword&gt;&lt;keyword&gt;implications for semantic impairments in Alzheimer&amp;apos;s disease&lt;/keyword&gt;&lt;keyword&gt;Cognitive Processes&lt;/keyword&gt;&lt;keyword&gt;Semantics&lt;/keyword&gt;&lt;keyword&gt;Word Meaning&lt;/keyword&gt;&lt;/keywords&gt;&lt;dates&gt;&lt;year&gt;1997&lt;/year&gt;&lt;/dates&gt;&lt;publisher&gt;American Psychological Association&lt;/publisher&gt;&lt;isbn&gt;0096-3445&amp;#xD;1939-2222&lt;/isbn&gt;&lt;accession-num&gt;1997-06156-001. PsycARTICLES Identifier: xge-126-2-99. PMID: 9163932. First Author &amp;amp; Affiliation: McRae, Ken&lt;/accession-num&gt;&lt;urls&gt;&lt;related-urls&gt;&lt;url&gt;http://ezproxy.library.wisc.edu/login?url=http://search.ebscohost.com/login.aspx?direct=true&amp;amp;db=pdh&amp;amp;AN=1997-06156-001&amp;amp;site=ehost-live&lt;/url&gt;&lt;/related-urls&gt;&lt;/urls&gt;&lt;electronic-resource-num&gt;10.1037/0096-3445.126.2.99&lt;/electronic-resource-num&gt;&lt;remote-database-name&gt;pdh&lt;/remote-database-name&gt;&lt;remote-database-provider&gt;EBSCOhost&lt;/remote-database-provider&gt;&lt;/record&gt;&lt;/Cite&gt;&lt;/EndNote&gt;</w:instrText>
      </w:r>
      <w:r w:rsidR="005D1A3C" w:rsidRPr="00105706">
        <w:fldChar w:fldCharType="separate"/>
      </w:r>
      <w:r w:rsidR="00075976">
        <w:rPr>
          <w:noProof/>
        </w:rPr>
        <w:t>(</w:t>
      </w:r>
      <w:hyperlink w:anchor="_ENREF_42" w:tooltip="McRae, 1997 #901" w:history="1">
        <w:r w:rsidR="00F22FF5">
          <w:rPr>
            <w:noProof/>
          </w:rPr>
          <w:t>McRae, de Sa, &amp; Seidenberg, 1997</w:t>
        </w:r>
      </w:hyperlink>
      <w:r w:rsidR="00075976">
        <w:rPr>
          <w:noProof/>
        </w:rPr>
        <w:t>)</w:t>
      </w:r>
      <w:r w:rsidR="005D1A3C" w:rsidRPr="00105706">
        <w:fldChar w:fldCharType="end"/>
      </w:r>
      <w:r w:rsidRPr="00105706">
        <w:t>. Praxic</w:t>
      </w:r>
      <w:r w:rsidR="00487653">
        <w:rPr>
          <w:rFonts w:eastAsiaTheme="minorEastAsia" w:hint="eastAsia"/>
          <w:lang w:eastAsia="zh-CN"/>
        </w:rPr>
        <w:t xml:space="preserve"> and function</w:t>
      </w:r>
      <w:r w:rsidRPr="00105706">
        <w:t xml:space="preserve"> representati</w:t>
      </w:r>
      <w:r w:rsidR="00554D08">
        <w:t xml:space="preserve">ons were generated for each </w:t>
      </w:r>
      <w:r w:rsidR="00554D08">
        <w:rPr>
          <w:rFonts w:eastAsiaTheme="minorEastAsia" w:hint="eastAsia"/>
          <w:lang w:eastAsia="zh-CN"/>
        </w:rPr>
        <w:t>manmade objects</w:t>
      </w:r>
      <w:r w:rsidRPr="00105706">
        <w:t xml:space="preserve"> by copying the item’s visual properties and flipping the state of each unit with a small probability</w:t>
      </w:r>
      <w:r w:rsidR="00554D08">
        <w:rPr>
          <w:rFonts w:eastAsiaTheme="minorEastAsia" w:hint="eastAsia"/>
          <w:lang w:eastAsia="zh-CN"/>
        </w:rPr>
        <w:t xml:space="preserve"> (p = 0.2). To simulate the difference between the sighted and congenitally blind, we trained f</w:t>
      </w:r>
      <w:r w:rsidRPr="00105706">
        <w:t>ully-sighted model variants with all varieties of input and output</w:t>
      </w:r>
      <w:r w:rsidR="00554D08">
        <w:rPr>
          <w:rFonts w:eastAsiaTheme="minorEastAsia" w:hint="eastAsia"/>
          <w:lang w:eastAsia="zh-CN"/>
        </w:rPr>
        <w:t xml:space="preserve"> (namely, visual, verbal, function, and praxic)</w:t>
      </w:r>
      <w:r w:rsidRPr="00105706">
        <w:t>, while congenitally-blind model variants were</w:t>
      </w:r>
      <w:r w:rsidR="00554D08">
        <w:t xml:space="preserve"> trained on all associations but</w:t>
      </w:r>
      <w:r w:rsidRPr="00105706">
        <w:t xml:space="preserve"> visual</w:t>
      </w:r>
      <w:r w:rsidR="00554D08">
        <w:rPr>
          <w:rFonts w:eastAsiaTheme="minorEastAsia" w:hint="eastAsia"/>
          <w:lang w:eastAsia="zh-CN"/>
        </w:rPr>
        <w:t>, i.e., no</w:t>
      </w:r>
      <w:r w:rsidRPr="00105706">
        <w:t xml:space="preserve"> inputs or targets were applied to visual units in these models. </w:t>
      </w:r>
      <w:r w:rsidR="00554D08">
        <w:rPr>
          <w:rFonts w:eastAsiaTheme="minorEastAsia" w:hint="eastAsia"/>
          <w:lang w:eastAsia="zh-CN"/>
        </w:rPr>
        <w:t>To capture the finding that medial pFG has connections with SPL with high probability compared to the lateral pFG, u</w:t>
      </w:r>
      <w:r w:rsidRPr="00105706">
        <w:t xml:space="preserve">nits in the visual hidden layer varied along an anatomical lateral/medial axis, and the learning rate (and hence connectivity) in the visuo-praxic path diminished for more lateral units (see </w:t>
      </w:r>
      <w:r w:rsidR="00554D08">
        <w:rPr>
          <w:rFonts w:eastAsiaTheme="minorEastAsia" w:hint="eastAsia"/>
          <w:lang w:eastAsia="zh-CN"/>
        </w:rPr>
        <w:t>SI-method for more details</w:t>
      </w:r>
      <w:r w:rsidRPr="00105706">
        <w:t xml:space="preserve">). All units had a fixed negative bias to promote low activations without external inputs, and all models were trained to produce the correct outputs with high accuracy. </w:t>
      </w:r>
      <w:r w:rsidR="007E76DE">
        <w:rPr>
          <w:rFonts w:eastAsiaTheme="minorEastAsia" w:hint="eastAsia"/>
          <w:lang w:eastAsia="zh-CN"/>
        </w:rPr>
        <w:t xml:space="preserve">The functional activation patterns were measured in each </w:t>
      </w:r>
      <w:r w:rsidR="007E76DE">
        <w:rPr>
          <w:rFonts w:eastAsiaTheme="minorEastAsia"/>
          <w:lang w:eastAsia="zh-CN"/>
        </w:rPr>
        <w:t>corresponding</w:t>
      </w:r>
      <w:r w:rsidR="007E76DE">
        <w:rPr>
          <w:rFonts w:eastAsiaTheme="minorEastAsia" w:hint="eastAsia"/>
          <w:lang w:eastAsia="zh-CN"/>
        </w:rPr>
        <w:t xml:space="preserve"> hidden layers by calculating the unit activations in two tasks, namely visual viewing </w:t>
      </w:r>
      <w:r w:rsidR="009911D1">
        <w:rPr>
          <w:rFonts w:eastAsiaTheme="minorEastAsia" w:hint="eastAsia"/>
          <w:lang w:eastAsia="zh-CN"/>
        </w:rPr>
        <w:t xml:space="preserve">task when external inputs were provided only from visual modality (for </w:t>
      </w:r>
      <w:r w:rsidR="009911D1">
        <w:rPr>
          <w:rFonts w:eastAsiaTheme="minorEastAsia" w:hint="eastAsia"/>
          <w:lang w:eastAsia="zh-CN"/>
        </w:rPr>
        <w:lastRenderedPageBreak/>
        <w:t xml:space="preserve">sighted model variants) and name comprehension task when name of each item was probed from the verbal modality (for both sighted and blind model variants). </w:t>
      </w:r>
      <w:r w:rsidRPr="00105706">
        <w:t>Fifteen models of each kind were trained, differing only in their initial weights, to simulate fifteen different participants in an imaging study.</w:t>
      </w:r>
    </w:p>
    <w:p w:rsidR="007E76DE" w:rsidRPr="00E4073D" w:rsidRDefault="00A71951" w:rsidP="00F15544">
      <w:pPr>
        <w:ind w:firstLineChars="200" w:firstLine="480"/>
        <w:contextualSpacing/>
        <w:rPr>
          <w:sz w:val="24"/>
          <w:szCs w:val="24"/>
          <w:lang w:eastAsia="zh-CN"/>
        </w:rPr>
      </w:pPr>
      <w:r>
        <w:rPr>
          <w:rFonts w:hint="eastAsia"/>
          <w:sz w:val="24"/>
          <w:szCs w:val="24"/>
          <w:lang w:eastAsia="zh-CN"/>
        </w:rPr>
        <w:t>Figure 4</w:t>
      </w:r>
      <w:r w:rsidR="004C25A8">
        <w:rPr>
          <w:rFonts w:hint="eastAsia"/>
          <w:sz w:val="24"/>
          <w:szCs w:val="24"/>
          <w:lang w:eastAsia="zh-CN"/>
        </w:rPr>
        <w:t>A</w:t>
      </w:r>
      <w:r w:rsidR="007E76DE">
        <w:rPr>
          <w:rFonts w:hint="eastAsia"/>
          <w:sz w:val="24"/>
          <w:szCs w:val="24"/>
          <w:lang w:eastAsia="zh-CN"/>
        </w:rPr>
        <w:t xml:space="preserve"> depicts the averaged unit activation patterns in pFG, MTG, IPL, and SPL hidden layers when the sighted models were tested with </w:t>
      </w:r>
      <w:r w:rsidR="007E76DE">
        <w:rPr>
          <w:sz w:val="24"/>
          <w:szCs w:val="24"/>
          <w:lang w:eastAsia="zh-CN"/>
        </w:rPr>
        <w:t xml:space="preserve">the </w:t>
      </w:r>
      <w:r w:rsidR="007E76DE">
        <w:rPr>
          <w:rFonts w:hint="eastAsia"/>
          <w:sz w:val="24"/>
          <w:szCs w:val="24"/>
          <w:lang w:eastAsia="zh-CN"/>
        </w:rPr>
        <w:t xml:space="preserve">visual viewing task. The pattern in pFG </w:t>
      </w:r>
      <w:r w:rsidR="007E76DE">
        <w:rPr>
          <w:sz w:val="24"/>
          <w:szCs w:val="24"/>
          <w:lang w:eastAsia="zh-CN"/>
        </w:rPr>
        <w:t>replicated</w:t>
      </w:r>
      <w:r w:rsidR="007E76DE">
        <w:rPr>
          <w:rFonts w:hint="eastAsia"/>
          <w:sz w:val="24"/>
          <w:szCs w:val="24"/>
          <w:lang w:eastAsia="zh-CN"/>
        </w:rPr>
        <w:t xml:space="preserve"> what we observed in the </w:t>
      </w:r>
      <w:r w:rsidR="009911D1">
        <w:rPr>
          <w:rFonts w:hint="eastAsia"/>
          <w:sz w:val="24"/>
          <w:szCs w:val="24"/>
          <w:lang w:eastAsia="zh-CN"/>
        </w:rPr>
        <w:t>ALE meta-analysis</w:t>
      </w:r>
      <w:r w:rsidR="007E76DE">
        <w:rPr>
          <w:rFonts w:hint="eastAsia"/>
          <w:sz w:val="24"/>
          <w:szCs w:val="24"/>
          <w:lang w:eastAsia="zh-CN"/>
        </w:rPr>
        <w:t xml:space="preserve">: lateral pFG yielded increased activation for animal exemplars whereas the medial units in pFG hidden layers showed preferential activation for manmade object exemplars. This functional specialization results from the effective connectivity between pFG and SPL hidden layers due to the pressure for learning the cross-mapping between visual and praxic representations. </w:t>
      </w:r>
      <w:r w:rsidR="009911D1">
        <w:rPr>
          <w:rFonts w:hint="eastAsia"/>
          <w:sz w:val="24"/>
          <w:szCs w:val="24"/>
          <w:lang w:eastAsia="zh-CN"/>
        </w:rPr>
        <w:t>Meanwhile, the other three hidden layers,</w:t>
      </w:r>
      <w:r w:rsidR="007E76DE">
        <w:rPr>
          <w:rFonts w:hint="eastAsia"/>
          <w:sz w:val="24"/>
          <w:szCs w:val="24"/>
          <w:lang w:eastAsia="zh-CN"/>
        </w:rPr>
        <w:t xml:space="preserve"> </w:t>
      </w:r>
      <w:proofErr w:type="spellStart"/>
      <w:r w:rsidR="009911D1">
        <w:rPr>
          <w:rFonts w:hint="eastAsia"/>
          <w:sz w:val="24"/>
          <w:szCs w:val="24"/>
          <w:lang w:eastAsia="zh-CN"/>
        </w:rPr>
        <w:t>pMTG</w:t>
      </w:r>
      <w:proofErr w:type="spellEnd"/>
      <w:r w:rsidR="009911D1">
        <w:rPr>
          <w:rFonts w:hint="eastAsia"/>
          <w:sz w:val="24"/>
          <w:szCs w:val="24"/>
          <w:lang w:eastAsia="zh-CN"/>
        </w:rPr>
        <w:t>, IPL, and SPL</w:t>
      </w:r>
      <w:r w:rsidR="007E76DE">
        <w:rPr>
          <w:rFonts w:hint="eastAsia"/>
          <w:sz w:val="24"/>
          <w:szCs w:val="24"/>
          <w:lang w:eastAsia="zh-CN"/>
        </w:rPr>
        <w:t xml:space="preserve"> showed </w:t>
      </w:r>
      <w:r w:rsidR="007E76DE">
        <w:rPr>
          <w:sz w:val="24"/>
          <w:szCs w:val="24"/>
          <w:lang w:eastAsia="zh-CN"/>
        </w:rPr>
        <w:t>stronger</w:t>
      </w:r>
      <w:r w:rsidR="007E76DE">
        <w:rPr>
          <w:rFonts w:hint="eastAsia"/>
          <w:sz w:val="24"/>
          <w:szCs w:val="24"/>
          <w:lang w:eastAsia="zh-CN"/>
        </w:rPr>
        <w:t xml:space="preserve"> activation when </w:t>
      </w:r>
      <w:r w:rsidR="009911D1">
        <w:rPr>
          <w:rFonts w:hint="eastAsia"/>
          <w:sz w:val="24"/>
          <w:szCs w:val="24"/>
          <w:lang w:eastAsia="zh-CN"/>
        </w:rPr>
        <w:t>the visual input patterns were of manmade objects</w:t>
      </w:r>
      <w:r w:rsidR="007E76DE">
        <w:rPr>
          <w:rFonts w:hint="eastAsia"/>
          <w:sz w:val="24"/>
          <w:szCs w:val="24"/>
          <w:lang w:eastAsia="zh-CN"/>
        </w:rPr>
        <w:t>.</w:t>
      </w:r>
      <w:r w:rsidR="00EC4352">
        <w:rPr>
          <w:rFonts w:hint="eastAsia"/>
          <w:sz w:val="24"/>
          <w:szCs w:val="24"/>
          <w:lang w:eastAsia="zh-CN"/>
        </w:rPr>
        <w:t xml:space="preserve"> </w:t>
      </w:r>
      <w:r w:rsidR="007E76DE">
        <w:rPr>
          <w:rFonts w:hint="eastAsia"/>
          <w:sz w:val="24"/>
          <w:szCs w:val="24"/>
          <w:lang w:eastAsia="zh-CN"/>
        </w:rPr>
        <w:t xml:space="preserve">It is not surprising that the IPL and SPL hidden units showed </w:t>
      </w:r>
      <w:r w:rsidR="007E76DE">
        <w:rPr>
          <w:sz w:val="24"/>
          <w:szCs w:val="24"/>
          <w:lang w:eastAsia="zh-CN"/>
        </w:rPr>
        <w:t>stronger</w:t>
      </w:r>
      <w:r w:rsidR="007E76DE">
        <w:rPr>
          <w:rFonts w:hint="eastAsia"/>
          <w:sz w:val="24"/>
          <w:szCs w:val="24"/>
          <w:lang w:eastAsia="zh-CN"/>
        </w:rPr>
        <w:t xml:space="preserve"> activations </w:t>
      </w:r>
      <w:r w:rsidR="007E76DE">
        <w:rPr>
          <w:sz w:val="24"/>
          <w:szCs w:val="24"/>
          <w:lang w:eastAsia="zh-CN"/>
        </w:rPr>
        <w:t xml:space="preserve">for manmade objects </w:t>
      </w:r>
      <w:r w:rsidR="007E76DE">
        <w:rPr>
          <w:rFonts w:hint="eastAsia"/>
          <w:sz w:val="24"/>
          <w:szCs w:val="24"/>
          <w:lang w:eastAsia="zh-CN"/>
        </w:rPr>
        <w:t>since the</w:t>
      </w:r>
      <w:r w:rsidR="007E76DE">
        <w:rPr>
          <w:sz w:val="24"/>
          <w:szCs w:val="24"/>
          <w:lang w:eastAsia="zh-CN"/>
        </w:rPr>
        <w:t>se interacted directly with visible units encoding</w:t>
      </w:r>
      <w:r w:rsidR="007E76DE">
        <w:rPr>
          <w:rFonts w:hint="eastAsia"/>
          <w:sz w:val="24"/>
          <w:szCs w:val="24"/>
          <w:lang w:eastAsia="zh-CN"/>
        </w:rPr>
        <w:t xml:space="preserve"> </w:t>
      </w:r>
      <w:r w:rsidR="007E76DE">
        <w:rPr>
          <w:sz w:val="24"/>
          <w:szCs w:val="24"/>
          <w:lang w:eastAsia="zh-CN"/>
        </w:rPr>
        <w:t>functional</w:t>
      </w:r>
      <w:r w:rsidR="007E76DE">
        <w:rPr>
          <w:rFonts w:hint="eastAsia"/>
          <w:sz w:val="24"/>
          <w:szCs w:val="24"/>
          <w:lang w:eastAsia="zh-CN"/>
        </w:rPr>
        <w:t xml:space="preserve"> and praxic representations</w:t>
      </w:r>
      <w:r w:rsidR="007E76DE">
        <w:rPr>
          <w:sz w:val="24"/>
          <w:szCs w:val="24"/>
          <w:lang w:eastAsia="zh-CN"/>
        </w:rPr>
        <w:t xml:space="preserve"> that were only active for manmade items.</w:t>
      </w:r>
      <w:r w:rsidR="007E76DE">
        <w:rPr>
          <w:rFonts w:hint="eastAsia"/>
          <w:sz w:val="24"/>
          <w:szCs w:val="24"/>
          <w:lang w:eastAsia="zh-CN"/>
        </w:rPr>
        <w:t xml:space="preserve"> </w:t>
      </w:r>
      <w:r w:rsidR="007E76DE">
        <w:rPr>
          <w:sz w:val="24"/>
          <w:szCs w:val="24"/>
          <w:lang w:eastAsia="zh-CN"/>
        </w:rPr>
        <w:t xml:space="preserve">The </w:t>
      </w:r>
      <w:proofErr w:type="spellStart"/>
      <w:r w:rsidR="00EC4352">
        <w:rPr>
          <w:rFonts w:hint="eastAsia"/>
          <w:sz w:val="24"/>
          <w:szCs w:val="24"/>
          <w:lang w:eastAsia="zh-CN"/>
        </w:rPr>
        <w:t>p</w:t>
      </w:r>
      <w:r w:rsidR="007E76DE">
        <w:rPr>
          <w:rFonts w:hint="eastAsia"/>
          <w:sz w:val="24"/>
          <w:szCs w:val="24"/>
          <w:lang w:eastAsia="zh-CN"/>
        </w:rPr>
        <w:t>MTG</w:t>
      </w:r>
      <w:proofErr w:type="spellEnd"/>
      <w:r w:rsidR="007E76DE">
        <w:rPr>
          <w:rFonts w:hint="eastAsia"/>
          <w:sz w:val="24"/>
          <w:szCs w:val="24"/>
          <w:lang w:eastAsia="zh-CN"/>
        </w:rPr>
        <w:t xml:space="preserve"> hidden layer, however, could mediate the propagation of visual information from pFG to </w:t>
      </w:r>
      <w:r w:rsidR="00EC4352">
        <w:rPr>
          <w:rFonts w:hint="eastAsia"/>
          <w:sz w:val="24"/>
          <w:szCs w:val="24"/>
          <w:lang w:eastAsia="zh-CN"/>
        </w:rPr>
        <w:t>v</w:t>
      </w:r>
      <w:r w:rsidR="007E76DE">
        <w:rPr>
          <w:rFonts w:hint="eastAsia"/>
          <w:sz w:val="24"/>
          <w:szCs w:val="24"/>
          <w:lang w:eastAsia="zh-CN"/>
        </w:rPr>
        <w:t xml:space="preserve">ATL </w:t>
      </w:r>
      <w:r w:rsidR="007E76DE">
        <w:rPr>
          <w:sz w:val="24"/>
          <w:szCs w:val="24"/>
          <w:lang w:eastAsia="zh-CN"/>
        </w:rPr>
        <w:t xml:space="preserve">in a similar manner </w:t>
      </w:r>
      <w:r w:rsidR="007E76DE">
        <w:rPr>
          <w:rFonts w:hint="eastAsia"/>
          <w:sz w:val="24"/>
          <w:szCs w:val="24"/>
          <w:lang w:eastAsia="zh-CN"/>
        </w:rPr>
        <w:t xml:space="preserve">for both animal and manmade object concepts. The crucial pressure </w:t>
      </w:r>
      <w:r w:rsidR="007E76DE">
        <w:rPr>
          <w:sz w:val="24"/>
          <w:szCs w:val="24"/>
          <w:lang w:eastAsia="zh-CN"/>
        </w:rPr>
        <w:t xml:space="preserve">producing the category-specific pattern </w:t>
      </w:r>
      <w:r w:rsidR="007E76DE">
        <w:rPr>
          <w:rFonts w:hint="eastAsia"/>
          <w:sz w:val="24"/>
          <w:szCs w:val="24"/>
          <w:lang w:eastAsia="zh-CN"/>
        </w:rPr>
        <w:t xml:space="preserve">came from two sources. First, learning cross-mappings </w:t>
      </w:r>
      <w:r w:rsidR="007E76DE">
        <w:rPr>
          <w:sz w:val="24"/>
          <w:szCs w:val="24"/>
          <w:lang w:eastAsia="zh-CN"/>
        </w:rPr>
        <w:t>among function</w:t>
      </w:r>
      <w:r w:rsidR="007E76DE">
        <w:rPr>
          <w:rFonts w:hint="eastAsia"/>
          <w:sz w:val="24"/>
          <w:szCs w:val="24"/>
          <w:lang w:eastAsia="zh-CN"/>
        </w:rPr>
        <w:t xml:space="preserve"> representations and verbal features requires the indirect route from STG to IPL via both ATL and </w:t>
      </w:r>
      <w:proofErr w:type="spellStart"/>
      <w:r w:rsidR="00EC4352">
        <w:rPr>
          <w:rFonts w:hint="eastAsia"/>
          <w:sz w:val="24"/>
          <w:szCs w:val="24"/>
          <w:lang w:eastAsia="zh-CN"/>
        </w:rPr>
        <w:t>p</w:t>
      </w:r>
      <w:r w:rsidR="007E76DE">
        <w:rPr>
          <w:rFonts w:hint="eastAsia"/>
          <w:sz w:val="24"/>
          <w:szCs w:val="24"/>
          <w:lang w:eastAsia="zh-CN"/>
        </w:rPr>
        <w:t>MTG</w:t>
      </w:r>
      <w:proofErr w:type="spellEnd"/>
      <w:r w:rsidR="007E76DE">
        <w:rPr>
          <w:rFonts w:hint="eastAsia"/>
          <w:sz w:val="24"/>
          <w:szCs w:val="24"/>
          <w:lang w:eastAsia="zh-CN"/>
        </w:rPr>
        <w:t xml:space="preserve">. Second, the mappings between </w:t>
      </w:r>
      <w:r w:rsidR="007E76DE">
        <w:rPr>
          <w:sz w:val="24"/>
          <w:szCs w:val="24"/>
          <w:lang w:eastAsia="zh-CN"/>
        </w:rPr>
        <w:t>function</w:t>
      </w:r>
      <w:r w:rsidR="007E76DE">
        <w:rPr>
          <w:rFonts w:hint="eastAsia"/>
          <w:sz w:val="24"/>
          <w:szCs w:val="24"/>
          <w:lang w:eastAsia="zh-CN"/>
        </w:rPr>
        <w:t xml:space="preserve"> and visual representations f</w:t>
      </w:r>
      <w:r w:rsidR="00EC4352">
        <w:rPr>
          <w:rFonts w:hint="eastAsia"/>
          <w:sz w:val="24"/>
          <w:szCs w:val="24"/>
          <w:lang w:eastAsia="zh-CN"/>
        </w:rPr>
        <w:t>or manmade objects from pFG to I</w:t>
      </w:r>
      <w:r w:rsidR="007E76DE">
        <w:rPr>
          <w:rFonts w:hint="eastAsia"/>
          <w:sz w:val="24"/>
          <w:szCs w:val="24"/>
          <w:lang w:eastAsia="zh-CN"/>
        </w:rPr>
        <w:t xml:space="preserve">PL </w:t>
      </w:r>
      <w:r w:rsidR="007E76DE">
        <w:rPr>
          <w:sz w:val="24"/>
          <w:szCs w:val="24"/>
          <w:lang w:eastAsia="zh-CN"/>
        </w:rPr>
        <w:t>can potentially be learned</w:t>
      </w:r>
      <w:r w:rsidR="007E76DE">
        <w:rPr>
          <w:rFonts w:hint="eastAsia"/>
          <w:sz w:val="24"/>
          <w:szCs w:val="24"/>
          <w:lang w:eastAsia="zh-CN"/>
        </w:rPr>
        <w:t xml:space="preserve"> more efficient</w:t>
      </w:r>
      <w:r w:rsidR="007E76DE">
        <w:rPr>
          <w:sz w:val="24"/>
          <w:szCs w:val="24"/>
          <w:lang w:eastAsia="zh-CN"/>
        </w:rPr>
        <w:t>ly</w:t>
      </w:r>
      <w:r w:rsidR="007E76DE">
        <w:rPr>
          <w:rFonts w:hint="eastAsia"/>
          <w:sz w:val="24"/>
          <w:szCs w:val="24"/>
          <w:lang w:eastAsia="zh-CN"/>
        </w:rPr>
        <w:t xml:space="preserve"> through MTG. </w:t>
      </w:r>
      <w:r w:rsidR="007E76DE">
        <w:rPr>
          <w:sz w:val="24"/>
          <w:szCs w:val="24"/>
          <w:lang w:eastAsia="zh-CN"/>
        </w:rPr>
        <w:t>Although visual-verbal interactions for</w:t>
      </w:r>
      <w:r w:rsidR="007E76DE">
        <w:rPr>
          <w:rFonts w:hint="eastAsia"/>
          <w:sz w:val="24"/>
          <w:szCs w:val="24"/>
          <w:lang w:eastAsia="zh-CN"/>
        </w:rPr>
        <w:t xml:space="preserve"> animal concepts could </w:t>
      </w:r>
      <w:r w:rsidR="007E76DE">
        <w:rPr>
          <w:sz w:val="24"/>
          <w:szCs w:val="24"/>
          <w:lang w:eastAsia="zh-CN"/>
        </w:rPr>
        <w:t xml:space="preserve">potentially </w:t>
      </w:r>
      <w:r w:rsidR="007E76DE">
        <w:rPr>
          <w:rFonts w:hint="eastAsia"/>
          <w:sz w:val="24"/>
          <w:szCs w:val="24"/>
          <w:lang w:eastAsia="zh-CN"/>
        </w:rPr>
        <w:t xml:space="preserve">be mediated by </w:t>
      </w:r>
      <w:r w:rsidR="007E76DE">
        <w:rPr>
          <w:sz w:val="24"/>
          <w:szCs w:val="24"/>
          <w:lang w:eastAsia="zh-CN"/>
        </w:rPr>
        <w:t xml:space="preserve">the </w:t>
      </w:r>
      <w:r w:rsidR="007E76DE">
        <w:rPr>
          <w:rFonts w:hint="eastAsia"/>
          <w:sz w:val="24"/>
          <w:szCs w:val="24"/>
          <w:lang w:eastAsia="zh-CN"/>
        </w:rPr>
        <w:t xml:space="preserve">MTG hidden layers, </w:t>
      </w:r>
      <w:r w:rsidR="007E76DE">
        <w:rPr>
          <w:sz w:val="24"/>
          <w:szCs w:val="24"/>
          <w:lang w:eastAsia="zh-CN"/>
        </w:rPr>
        <w:t>the pathway</w:t>
      </w:r>
      <w:r w:rsidR="007E76DE">
        <w:rPr>
          <w:rFonts w:hint="eastAsia"/>
          <w:sz w:val="24"/>
          <w:szCs w:val="24"/>
          <w:lang w:eastAsia="zh-CN"/>
        </w:rPr>
        <w:t xml:space="preserve"> via </w:t>
      </w:r>
      <w:r w:rsidR="007E76DE">
        <w:rPr>
          <w:sz w:val="24"/>
          <w:szCs w:val="24"/>
          <w:lang w:eastAsia="zh-CN"/>
        </w:rPr>
        <w:t xml:space="preserve">the </w:t>
      </w:r>
      <w:r w:rsidR="007E76DE">
        <w:rPr>
          <w:rFonts w:hint="eastAsia"/>
          <w:sz w:val="24"/>
          <w:szCs w:val="24"/>
          <w:lang w:eastAsia="zh-CN"/>
        </w:rPr>
        <w:t xml:space="preserve">ATL </w:t>
      </w:r>
      <w:r w:rsidR="007E76DE">
        <w:rPr>
          <w:sz w:val="24"/>
          <w:szCs w:val="24"/>
          <w:lang w:eastAsia="zh-CN"/>
        </w:rPr>
        <w:t xml:space="preserve">is more efficient </w:t>
      </w:r>
      <w:r w:rsidR="007E76DE">
        <w:rPr>
          <w:rFonts w:hint="eastAsia"/>
          <w:sz w:val="24"/>
          <w:szCs w:val="24"/>
          <w:lang w:eastAsia="zh-CN"/>
        </w:rPr>
        <w:t xml:space="preserve">given the direct connection between pFG and ATL. </w:t>
      </w:r>
      <w:r w:rsidR="007E76DE">
        <w:rPr>
          <w:sz w:val="24"/>
          <w:szCs w:val="24"/>
          <w:lang w:eastAsia="zh-CN"/>
        </w:rPr>
        <w:t>For</w:t>
      </w:r>
      <w:r w:rsidR="007E76DE">
        <w:rPr>
          <w:rFonts w:hint="eastAsia"/>
          <w:sz w:val="24"/>
          <w:szCs w:val="24"/>
          <w:lang w:eastAsia="zh-CN"/>
        </w:rPr>
        <w:t xml:space="preserve"> these reasons, MTG hidden layers, </w:t>
      </w:r>
      <w:r w:rsidR="007E76DE">
        <w:rPr>
          <w:sz w:val="24"/>
          <w:szCs w:val="24"/>
          <w:lang w:eastAsia="zh-CN"/>
        </w:rPr>
        <w:t>though not natively constrained to respond differently to the two</w:t>
      </w:r>
      <w:r w:rsidR="007E76DE">
        <w:rPr>
          <w:rFonts w:hint="eastAsia"/>
          <w:sz w:val="24"/>
          <w:szCs w:val="24"/>
          <w:lang w:eastAsia="zh-CN"/>
        </w:rPr>
        <w:t xml:space="preserve"> domains, </w:t>
      </w:r>
      <w:r w:rsidR="00EC4352">
        <w:rPr>
          <w:sz w:val="24"/>
          <w:szCs w:val="24"/>
          <w:lang w:eastAsia="zh-CN"/>
        </w:rPr>
        <w:t xml:space="preserve">gradually </w:t>
      </w:r>
      <w:r w:rsidR="00EC4352">
        <w:rPr>
          <w:rFonts w:hint="eastAsia"/>
          <w:sz w:val="24"/>
          <w:szCs w:val="24"/>
          <w:lang w:eastAsia="zh-CN"/>
        </w:rPr>
        <w:t>tunes</w:t>
      </w:r>
      <w:r w:rsidR="007E76DE">
        <w:rPr>
          <w:sz w:val="24"/>
          <w:szCs w:val="24"/>
          <w:lang w:eastAsia="zh-CN"/>
        </w:rPr>
        <w:t xml:space="preserve"> to</w:t>
      </w:r>
      <w:r w:rsidR="00EC4352">
        <w:rPr>
          <w:rFonts w:hint="eastAsia"/>
          <w:sz w:val="24"/>
          <w:szCs w:val="24"/>
          <w:lang w:eastAsia="zh-CN"/>
        </w:rPr>
        <w:t xml:space="preserve"> be responsive to</w:t>
      </w:r>
      <w:r w:rsidR="007E76DE">
        <w:rPr>
          <w:rFonts w:hint="eastAsia"/>
          <w:sz w:val="24"/>
          <w:szCs w:val="24"/>
          <w:lang w:eastAsia="zh-CN"/>
        </w:rPr>
        <w:t xml:space="preserve"> manmade object </w:t>
      </w:r>
      <w:r w:rsidR="007E76DE">
        <w:rPr>
          <w:sz w:val="24"/>
          <w:szCs w:val="24"/>
          <w:lang w:eastAsia="zh-CN"/>
        </w:rPr>
        <w:t>concepts</w:t>
      </w:r>
      <w:r w:rsidR="007E76DE">
        <w:rPr>
          <w:rFonts w:hint="eastAsia"/>
          <w:sz w:val="24"/>
          <w:szCs w:val="24"/>
          <w:lang w:eastAsia="zh-CN"/>
        </w:rPr>
        <w:t>.</w:t>
      </w:r>
      <w:r w:rsidR="00EC4352">
        <w:rPr>
          <w:rFonts w:hint="eastAsia"/>
          <w:sz w:val="24"/>
          <w:szCs w:val="24"/>
          <w:lang w:eastAsia="zh-CN"/>
        </w:rPr>
        <w:t xml:space="preserve"> </w:t>
      </w:r>
      <w:r w:rsidR="00EC4352">
        <w:rPr>
          <w:sz w:val="24"/>
          <w:szCs w:val="24"/>
          <w:lang w:eastAsia="zh-CN"/>
        </w:rPr>
        <w:t>A</w:t>
      </w:r>
      <w:r w:rsidR="00EC4352">
        <w:rPr>
          <w:rFonts w:hint="eastAsia"/>
          <w:sz w:val="24"/>
          <w:szCs w:val="24"/>
          <w:lang w:eastAsia="zh-CN"/>
        </w:rPr>
        <w:t xml:space="preserve"> similar pattern across these target regions was observed when sighted models were tested in the name comprehen</w:t>
      </w:r>
      <w:r w:rsidR="004C25A8">
        <w:rPr>
          <w:rFonts w:hint="eastAsia"/>
          <w:sz w:val="24"/>
          <w:szCs w:val="24"/>
          <w:lang w:eastAsia="zh-CN"/>
        </w:rPr>
        <w:t>sion task as well (see Figure 4B). Figure 4C</w:t>
      </w:r>
      <w:r w:rsidR="00EC4352">
        <w:rPr>
          <w:rFonts w:hint="eastAsia"/>
          <w:sz w:val="24"/>
          <w:szCs w:val="24"/>
          <w:lang w:eastAsia="zh-CN"/>
        </w:rPr>
        <w:t xml:space="preserve"> showed t</w:t>
      </w:r>
      <w:r w:rsidR="007E76DE">
        <w:rPr>
          <w:rFonts w:hint="eastAsia"/>
          <w:sz w:val="24"/>
          <w:szCs w:val="24"/>
          <w:lang w:eastAsia="zh-CN"/>
        </w:rPr>
        <w:t xml:space="preserve">he result from </w:t>
      </w:r>
      <w:r w:rsidR="007E76DE">
        <w:rPr>
          <w:sz w:val="24"/>
          <w:szCs w:val="24"/>
          <w:lang w:eastAsia="zh-CN"/>
        </w:rPr>
        <w:t xml:space="preserve">the </w:t>
      </w:r>
      <w:r w:rsidR="007E76DE">
        <w:rPr>
          <w:rFonts w:hint="eastAsia"/>
          <w:sz w:val="24"/>
          <w:szCs w:val="24"/>
          <w:lang w:eastAsia="zh-CN"/>
        </w:rPr>
        <w:t xml:space="preserve">blind variant of this neurocomputaional model when tested with </w:t>
      </w:r>
      <w:r w:rsidR="007E76DE">
        <w:rPr>
          <w:sz w:val="24"/>
          <w:szCs w:val="24"/>
          <w:lang w:eastAsia="zh-CN"/>
        </w:rPr>
        <w:t xml:space="preserve">the </w:t>
      </w:r>
      <w:r w:rsidR="007E76DE">
        <w:rPr>
          <w:rFonts w:hint="eastAsia"/>
          <w:sz w:val="24"/>
          <w:szCs w:val="24"/>
          <w:lang w:eastAsia="zh-CN"/>
        </w:rPr>
        <w:t xml:space="preserve">name comprehension task. The overall activation patterns look rather similar to the sighted variant with the only exception </w:t>
      </w:r>
      <w:r w:rsidR="007E76DE">
        <w:rPr>
          <w:sz w:val="24"/>
          <w:szCs w:val="24"/>
          <w:lang w:eastAsia="zh-CN"/>
        </w:rPr>
        <w:t>that</w:t>
      </w:r>
      <w:r w:rsidR="007E76DE">
        <w:rPr>
          <w:rFonts w:hint="eastAsia"/>
          <w:sz w:val="24"/>
          <w:szCs w:val="24"/>
          <w:lang w:eastAsia="zh-CN"/>
        </w:rPr>
        <w:t xml:space="preserve"> the category-specific activation for animal </w:t>
      </w:r>
      <w:r w:rsidR="007E76DE">
        <w:rPr>
          <w:sz w:val="24"/>
          <w:szCs w:val="24"/>
          <w:lang w:eastAsia="zh-CN"/>
        </w:rPr>
        <w:t>concepts</w:t>
      </w:r>
      <w:r w:rsidR="007E76DE">
        <w:rPr>
          <w:rFonts w:hint="eastAsia"/>
          <w:sz w:val="24"/>
          <w:szCs w:val="24"/>
          <w:lang w:eastAsia="zh-CN"/>
        </w:rPr>
        <w:t xml:space="preserve"> was largely reduced in the lateral pFG</w:t>
      </w:r>
      <w:r w:rsidR="007E76DE">
        <w:rPr>
          <w:sz w:val="24"/>
          <w:szCs w:val="24"/>
          <w:lang w:eastAsia="zh-CN"/>
        </w:rPr>
        <w:t>,</w:t>
      </w:r>
      <w:r w:rsidR="007E76DE">
        <w:rPr>
          <w:rFonts w:hint="eastAsia"/>
          <w:sz w:val="24"/>
          <w:szCs w:val="24"/>
          <w:lang w:eastAsia="zh-CN"/>
        </w:rPr>
        <w:t xml:space="preserve"> which showed little differential activation across two concept domains. </w:t>
      </w:r>
    </w:p>
    <w:p w:rsidR="00DC3127" w:rsidRDefault="007E76DE" w:rsidP="00F15544">
      <w:pPr>
        <w:contextualSpacing/>
        <w:rPr>
          <w:sz w:val="24"/>
          <w:szCs w:val="24"/>
          <w:lang w:eastAsia="zh-CN"/>
        </w:rPr>
      </w:pPr>
      <w:r>
        <w:rPr>
          <w:rFonts w:hint="eastAsia"/>
          <w:sz w:val="24"/>
          <w:szCs w:val="24"/>
          <w:lang w:eastAsia="zh-CN"/>
        </w:rPr>
        <w:t xml:space="preserve">         </w:t>
      </w:r>
      <w:proofErr w:type="gramStart"/>
      <w:r w:rsidR="00F15544" w:rsidRPr="00F15544">
        <w:rPr>
          <w:rFonts w:hint="eastAsia"/>
          <w:b/>
          <w:i/>
          <w:sz w:val="24"/>
          <w:szCs w:val="24"/>
          <w:lang w:eastAsia="zh-CN"/>
        </w:rPr>
        <w:t>Summary.</w:t>
      </w:r>
      <w:proofErr w:type="gramEnd"/>
      <w:r w:rsidR="00F15544">
        <w:rPr>
          <w:rFonts w:hint="eastAsia"/>
          <w:sz w:val="24"/>
          <w:szCs w:val="24"/>
          <w:lang w:eastAsia="zh-CN"/>
        </w:rPr>
        <w:t xml:space="preserve"> </w:t>
      </w:r>
      <w:r>
        <w:rPr>
          <w:rFonts w:hint="eastAsia"/>
          <w:sz w:val="24"/>
          <w:szCs w:val="24"/>
          <w:lang w:eastAsia="zh-CN"/>
        </w:rPr>
        <w:t xml:space="preserve">From the perspective of </w:t>
      </w:r>
      <w:r>
        <w:rPr>
          <w:sz w:val="24"/>
          <w:szCs w:val="24"/>
          <w:lang w:eastAsia="zh-CN"/>
        </w:rPr>
        <w:t>the “</w:t>
      </w:r>
      <w:r>
        <w:rPr>
          <w:rFonts w:hint="eastAsia"/>
          <w:sz w:val="24"/>
          <w:szCs w:val="24"/>
          <w:lang w:eastAsia="zh-CN"/>
        </w:rPr>
        <w:t>base connectivity hypothesis</w:t>
      </w:r>
      <w:r>
        <w:rPr>
          <w:sz w:val="24"/>
          <w:szCs w:val="24"/>
          <w:lang w:eastAsia="zh-CN"/>
        </w:rPr>
        <w:t>”</w:t>
      </w:r>
      <w:r w:rsidR="00070003">
        <w:rPr>
          <w:rFonts w:hint="eastAsia"/>
          <w:sz w:val="24"/>
          <w:szCs w:val="24"/>
          <w:lang w:eastAsia="zh-CN"/>
        </w:rPr>
        <w:t>, we</w:t>
      </w:r>
      <w:r>
        <w:rPr>
          <w:rFonts w:hint="eastAsia"/>
          <w:sz w:val="24"/>
          <w:szCs w:val="24"/>
          <w:lang w:eastAsia="zh-CN"/>
        </w:rPr>
        <w:t xml:space="preserve"> </w:t>
      </w:r>
      <w:r>
        <w:rPr>
          <w:sz w:val="24"/>
          <w:szCs w:val="24"/>
          <w:lang w:eastAsia="zh-CN"/>
        </w:rPr>
        <w:t>proposed an anatomically constrained</w:t>
      </w:r>
      <w:r>
        <w:rPr>
          <w:rFonts w:hint="eastAsia"/>
          <w:sz w:val="24"/>
          <w:szCs w:val="24"/>
          <w:lang w:eastAsia="zh-CN"/>
        </w:rPr>
        <w:t xml:space="preserve"> neurocognitive network for semantic processing </w:t>
      </w:r>
      <w:r>
        <w:rPr>
          <w:sz w:val="24"/>
          <w:szCs w:val="24"/>
          <w:lang w:eastAsia="zh-CN"/>
        </w:rPr>
        <w:t>that provides a relatively comprehensive account of</w:t>
      </w:r>
      <w:r>
        <w:rPr>
          <w:rFonts w:hint="eastAsia"/>
          <w:sz w:val="24"/>
          <w:szCs w:val="24"/>
          <w:lang w:eastAsia="zh-CN"/>
        </w:rPr>
        <w:t xml:space="preserve"> category-specific activation </w:t>
      </w:r>
      <w:r>
        <w:rPr>
          <w:sz w:val="24"/>
          <w:szCs w:val="24"/>
          <w:lang w:eastAsia="zh-CN"/>
        </w:rPr>
        <w:t xml:space="preserve">patterns </w:t>
      </w:r>
      <w:r>
        <w:rPr>
          <w:rFonts w:hint="eastAsia"/>
          <w:sz w:val="24"/>
          <w:szCs w:val="24"/>
          <w:lang w:eastAsia="zh-CN"/>
        </w:rPr>
        <w:t xml:space="preserve">in neuroimaging studies. Based on the findings from both ALE meta-analysis and DWI probabilistic tractography, </w:t>
      </w:r>
      <w:r w:rsidR="00070003">
        <w:rPr>
          <w:rFonts w:hint="eastAsia"/>
          <w:sz w:val="24"/>
          <w:szCs w:val="24"/>
          <w:lang w:eastAsia="zh-CN"/>
        </w:rPr>
        <w:t>we</w:t>
      </w:r>
      <w:r>
        <w:rPr>
          <w:sz w:val="24"/>
          <w:szCs w:val="24"/>
          <w:lang w:eastAsia="zh-CN"/>
        </w:rPr>
        <w:t xml:space="preserve"> established </w:t>
      </w:r>
      <w:r>
        <w:rPr>
          <w:rFonts w:hint="eastAsia"/>
          <w:sz w:val="24"/>
          <w:szCs w:val="24"/>
          <w:lang w:eastAsia="zh-CN"/>
        </w:rPr>
        <w:t xml:space="preserve">a neurocomputational model </w:t>
      </w:r>
      <w:r>
        <w:rPr>
          <w:sz w:val="24"/>
          <w:szCs w:val="24"/>
          <w:lang w:eastAsia="zh-CN"/>
        </w:rPr>
        <w:t>whose</w:t>
      </w:r>
      <w:r>
        <w:rPr>
          <w:rFonts w:hint="eastAsia"/>
          <w:sz w:val="24"/>
          <w:szCs w:val="24"/>
          <w:lang w:eastAsia="zh-CN"/>
        </w:rPr>
        <w:t xml:space="preserve"> architecture reflect</w:t>
      </w:r>
      <w:r>
        <w:rPr>
          <w:sz w:val="24"/>
          <w:szCs w:val="24"/>
          <w:lang w:eastAsia="zh-CN"/>
        </w:rPr>
        <w:t>s</w:t>
      </w:r>
      <w:r>
        <w:rPr>
          <w:rFonts w:hint="eastAsia"/>
          <w:sz w:val="24"/>
          <w:szCs w:val="24"/>
          <w:lang w:eastAsia="zh-CN"/>
        </w:rPr>
        <w:t xml:space="preserve"> the white matter pathways between </w:t>
      </w:r>
      <w:r>
        <w:rPr>
          <w:sz w:val="24"/>
          <w:szCs w:val="24"/>
          <w:lang w:eastAsia="zh-CN"/>
        </w:rPr>
        <w:t>core</w:t>
      </w:r>
      <w:r>
        <w:rPr>
          <w:rFonts w:hint="eastAsia"/>
          <w:sz w:val="24"/>
          <w:szCs w:val="24"/>
          <w:lang w:eastAsia="zh-CN"/>
        </w:rPr>
        <w:t xml:space="preserve"> brain regions </w:t>
      </w:r>
      <w:r>
        <w:rPr>
          <w:sz w:val="24"/>
          <w:szCs w:val="24"/>
          <w:lang w:eastAsia="zh-CN"/>
        </w:rPr>
        <w:t>in the cortical semantic network</w:t>
      </w:r>
      <w:r>
        <w:rPr>
          <w:rFonts w:hint="eastAsia"/>
          <w:sz w:val="24"/>
          <w:szCs w:val="24"/>
          <w:lang w:eastAsia="zh-CN"/>
        </w:rPr>
        <w:t xml:space="preserve">. Results showed that </w:t>
      </w:r>
      <w:r w:rsidR="00070003">
        <w:rPr>
          <w:rFonts w:hint="eastAsia"/>
          <w:sz w:val="24"/>
          <w:szCs w:val="24"/>
          <w:lang w:eastAsia="zh-CN"/>
        </w:rPr>
        <w:t>category-sensitive</w:t>
      </w:r>
      <w:r>
        <w:rPr>
          <w:rFonts w:hint="eastAsia"/>
          <w:sz w:val="24"/>
          <w:szCs w:val="24"/>
          <w:lang w:eastAsia="zh-CN"/>
        </w:rPr>
        <w:t xml:space="preserve"> activation patterns in a broader range of brain regions can be successfully simulated in this model. M</w:t>
      </w:r>
      <w:r>
        <w:rPr>
          <w:sz w:val="24"/>
          <w:szCs w:val="24"/>
          <w:lang w:eastAsia="zh-CN"/>
        </w:rPr>
        <w:t>o</w:t>
      </w:r>
      <w:r>
        <w:rPr>
          <w:rFonts w:hint="eastAsia"/>
          <w:sz w:val="24"/>
          <w:szCs w:val="24"/>
          <w:lang w:eastAsia="zh-CN"/>
        </w:rPr>
        <w:t>re importantly, not only did this model capture the presence of category-specific activation for sighted population</w:t>
      </w:r>
      <w:r w:rsidR="00070003">
        <w:rPr>
          <w:rFonts w:hint="eastAsia"/>
          <w:sz w:val="24"/>
          <w:szCs w:val="24"/>
          <w:lang w:eastAsia="zh-CN"/>
        </w:rPr>
        <w:t xml:space="preserve"> with both visual and verbal stimuli</w:t>
      </w:r>
      <w:r w:rsidR="00F15544">
        <w:rPr>
          <w:rFonts w:hint="eastAsia"/>
          <w:sz w:val="24"/>
          <w:szCs w:val="24"/>
          <w:lang w:eastAsia="zh-CN"/>
        </w:rPr>
        <w:t xml:space="preserve">, but also </w:t>
      </w:r>
      <w:r>
        <w:rPr>
          <w:rFonts w:hint="eastAsia"/>
          <w:sz w:val="24"/>
          <w:szCs w:val="24"/>
          <w:lang w:eastAsia="zh-CN"/>
        </w:rPr>
        <w:t xml:space="preserve">accurately reproduced the presence </w:t>
      </w:r>
      <w:r w:rsidR="00F15544">
        <w:rPr>
          <w:rFonts w:hint="eastAsia"/>
          <w:sz w:val="24"/>
          <w:szCs w:val="24"/>
          <w:lang w:eastAsia="zh-CN"/>
        </w:rPr>
        <w:t>and absence of category-sensitive</w:t>
      </w:r>
      <w:r>
        <w:rPr>
          <w:rFonts w:hint="eastAsia"/>
          <w:sz w:val="24"/>
          <w:szCs w:val="24"/>
          <w:lang w:eastAsia="zh-CN"/>
        </w:rPr>
        <w:t xml:space="preserve"> activation in the congenitally blind individuals. </w:t>
      </w:r>
    </w:p>
    <w:p w:rsidR="00F15544" w:rsidRPr="00F15544" w:rsidRDefault="00F15544" w:rsidP="00EC4352">
      <w:pPr>
        <w:rPr>
          <w:sz w:val="24"/>
          <w:szCs w:val="24"/>
          <w:lang w:eastAsia="zh-CN"/>
        </w:rPr>
      </w:pPr>
    </w:p>
    <w:p w:rsidR="00F15544" w:rsidRPr="00F15544" w:rsidRDefault="00F15544" w:rsidP="00EC4352">
      <w:pPr>
        <w:rPr>
          <w:b/>
          <w:sz w:val="24"/>
          <w:szCs w:val="24"/>
          <w:lang w:eastAsia="zh-CN"/>
        </w:rPr>
      </w:pPr>
      <w:r w:rsidRPr="00F15544">
        <w:rPr>
          <w:rFonts w:hint="eastAsia"/>
          <w:b/>
          <w:sz w:val="24"/>
          <w:szCs w:val="24"/>
          <w:lang w:eastAsia="zh-CN"/>
        </w:rPr>
        <w:t>Simulations of category-specific impairments</w:t>
      </w:r>
    </w:p>
    <w:p w:rsidR="00E578CE" w:rsidRDefault="00684D92" w:rsidP="00E578CE">
      <w:pPr>
        <w:ind w:firstLineChars="200" w:firstLine="480"/>
        <w:rPr>
          <w:sz w:val="24"/>
          <w:szCs w:val="24"/>
          <w:lang w:eastAsia="zh-CN"/>
        </w:rPr>
      </w:pPr>
      <w:r>
        <w:rPr>
          <w:rFonts w:hint="eastAsia"/>
          <w:sz w:val="24"/>
          <w:szCs w:val="24"/>
          <w:lang w:eastAsia="zh-CN"/>
        </w:rPr>
        <w:t xml:space="preserve">Our neurocomputational model is the pioneer attempt to account for functional activation patterns in human brain, while previous neural network models have been quite successful in </w:t>
      </w:r>
      <w:r>
        <w:rPr>
          <w:rFonts w:hint="eastAsia"/>
          <w:sz w:val="24"/>
          <w:szCs w:val="24"/>
          <w:lang w:eastAsia="zh-CN"/>
        </w:rPr>
        <w:lastRenderedPageBreak/>
        <w:t xml:space="preserve">account for various behavioral patterns of semantic deficits. Therefore, an </w:t>
      </w:r>
      <w:r>
        <w:rPr>
          <w:sz w:val="24"/>
          <w:szCs w:val="24"/>
          <w:lang w:eastAsia="zh-CN"/>
        </w:rPr>
        <w:t>outstanding</w:t>
      </w:r>
      <w:r>
        <w:rPr>
          <w:rFonts w:hint="eastAsia"/>
          <w:sz w:val="24"/>
          <w:szCs w:val="24"/>
          <w:lang w:eastAsia="zh-CN"/>
        </w:rPr>
        <w:t xml:space="preserve"> question for us is to investigate how well our neurocomputational model based on the </w:t>
      </w:r>
      <w:r>
        <w:rPr>
          <w:sz w:val="24"/>
          <w:szCs w:val="24"/>
          <w:lang w:eastAsia="zh-CN"/>
        </w:rPr>
        <w:t>“</w:t>
      </w:r>
      <w:r>
        <w:rPr>
          <w:rFonts w:hint="eastAsia"/>
          <w:sz w:val="24"/>
          <w:szCs w:val="24"/>
          <w:lang w:eastAsia="zh-CN"/>
        </w:rPr>
        <w:t>base connectivity hypothesis</w:t>
      </w:r>
      <w:r>
        <w:rPr>
          <w:sz w:val="24"/>
          <w:szCs w:val="24"/>
          <w:lang w:eastAsia="zh-CN"/>
        </w:rPr>
        <w:t>”</w:t>
      </w:r>
      <w:r>
        <w:rPr>
          <w:rFonts w:hint="eastAsia"/>
          <w:sz w:val="24"/>
          <w:szCs w:val="24"/>
          <w:lang w:eastAsia="zh-CN"/>
        </w:rPr>
        <w:t xml:space="preserve"> can also account for a wide spectrum of </w:t>
      </w:r>
      <w:r w:rsidR="00E578CE">
        <w:rPr>
          <w:rFonts w:hint="eastAsia"/>
          <w:sz w:val="24"/>
          <w:szCs w:val="24"/>
          <w:lang w:eastAsia="zh-CN"/>
        </w:rPr>
        <w:t>semantic deficit patterns observed in neuropsychological research.</w:t>
      </w:r>
    </w:p>
    <w:p w:rsidR="00E578CE" w:rsidRDefault="002C678C" w:rsidP="00E578CE">
      <w:pPr>
        <w:ind w:firstLineChars="200" w:firstLine="480"/>
        <w:rPr>
          <w:sz w:val="24"/>
          <w:szCs w:val="24"/>
          <w:lang w:eastAsia="zh-CN"/>
        </w:rPr>
      </w:pPr>
      <w:r>
        <w:rPr>
          <w:rFonts w:hint="eastAsia"/>
          <w:sz w:val="24"/>
          <w:szCs w:val="24"/>
          <w:lang w:eastAsia="zh-CN"/>
        </w:rPr>
        <w:t xml:space="preserve">The four patient groups examined here, namely, semantic dementia (SD), Herpes Simplex Virus Encephalitis (HSVE), </w:t>
      </w:r>
      <w:r w:rsidR="004C25A8">
        <w:rPr>
          <w:rFonts w:hint="eastAsia"/>
          <w:sz w:val="24"/>
          <w:szCs w:val="24"/>
          <w:lang w:eastAsia="zh-CN"/>
        </w:rPr>
        <w:t>lateral posterior temporal Tumor (</w:t>
      </w:r>
      <w:proofErr w:type="spellStart"/>
      <w:r w:rsidR="004C25A8">
        <w:rPr>
          <w:rFonts w:hint="eastAsia"/>
          <w:sz w:val="24"/>
          <w:szCs w:val="24"/>
          <w:lang w:eastAsia="zh-CN"/>
        </w:rPr>
        <w:t>LP_Tumor</w:t>
      </w:r>
      <w:proofErr w:type="spellEnd"/>
      <w:r>
        <w:rPr>
          <w:rFonts w:hint="eastAsia"/>
          <w:sz w:val="24"/>
          <w:szCs w:val="24"/>
          <w:lang w:eastAsia="zh-CN"/>
        </w:rPr>
        <w:t xml:space="preserve">) and pure alexia (PA), show reliable patterns of semantic deficits and </w:t>
      </w:r>
      <w:r>
        <w:rPr>
          <w:sz w:val="24"/>
          <w:szCs w:val="24"/>
          <w:lang w:eastAsia="zh-CN"/>
        </w:rPr>
        <w:t>symptom</w:t>
      </w:r>
      <w:r>
        <w:rPr>
          <w:rFonts w:hint="eastAsia"/>
          <w:sz w:val="24"/>
          <w:szCs w:val="24"/>
          <w:lang w:eastAsia="zh-CN"/>
        </w:rPr>
        <w:t xml:space="preserve">-lesion studies have established the relationship between their deficits and abnormality in different white-matter pathways. The SD patients have focal atrophy in anterior temporal pole which affect </w:t>
      </w:r>
      <w:r w:rsidR="005D5B4D">
        <w:rPr>
          <w:rFonts w:hint="eastAsia"/>
          <w:sz w:val="24"/>
          <w:szCs w:val="24"/>
          <w:lang w:eastAsia="zh-CN"/>
        </w:rPr>
        <w:t>almost all e</w:t>
      </w:r>
      <w:r w:rsidR="005D5B4D">
        <w:rPr>
          <w:sz w:val="24"/>
          <w:szCs w:val="24"/>
          <w:lang w:eastAsia="zh-CN"/>
        </w:rPr>
        <w:t>fferent</w:t>
      </w:r>
      <w:r w:rsidR="005D5B4D">
        <w:rPr>
          <w:rFonts w:hint="eastAsia"/>
          <w:sz w:val="24"/>
          <w:szCs w:val="24"/>
          <w:lang w:eastAsia="zh-CN"/>
        </w:rPr>
        <w:t xml:space="preserve"> and afferent white-matter pathways from and to the vATL </w:t>
      </w:r>
      <w:r w:rsidR="005D1A3C">
        <w:rPr>
          <w:sz w:val="24"/>
          <w:szCs w:val="24"/>
          <w:lang w:eastAsia="zh-CN"/>
        </w:rPr>
        <w:fldChar w:fldCharType="begin"/>
      </w:r>
      <w:r w:rsidR="00075976">
        <w:rPr>
          <w:sz w:val="24"/>
          <w:szCs w:val="24"/>
          <w:lang w:eastAsia="zh-CN"/>
        </w:rPr>
        <w:instrText xml:space="preserve"> ADDIN EN.CITE &lt;EndNote&gt;&lt;Cite&gt;&lt;Author&gt;Noppeney&lt;/Author&gt;&lt;Year&gt;2007&lt;/Year&gt;&lt;RecNum&gt;1106&lt;/RecNum&gt;&lt;DisplayText&gt;(Acosta-Cabronero et al., 2011; Noppeney et al., 2007)&lt;/DisplayText&gt;&lt;record&gt;&lt;rec-number&gt;1106&lt;/rec-number&gt;&lt;foreign-keys&gt;&lt;key app="EN" db-id="w2vfvr2wlz2vzfe9sscp0ff7f0pardxptwdw"&gt;1106&lt;/key&gt;&lt;/foreign-keys&gt;&lt;ref-type name="Journal Article"&gt;17&lt;/ref-type&gt;&lt;contributors&gt;&lt;authors&gt;&lt;author&gt;Noppeney, Uta&lt;/author&gt;&lt;author&gt;Patterson, Karalyn&lt;/author&gt;&lt;author&gt;Tyler, Lorraine K&lt;/author&gt;&lt;author&gt;Moss, Helen&lt;/author&gt;&lt;author&gt;Stamatakis, Emmanuel A&lt;/author&gt;&lt;author&gt;Bright, Peter&lt;/author&gt;&lt;author&gt;Mummery, Cath&lt;/author&gt;&lt;author&gt;Price, Cathy J&lt;/author&gt;&lt;/authors&gt;&lt;/contributors&gt;&lt;titles&gt;&lt;title&gt;Temporal lobe lesions and semantic impairment: a comparison of herpes simplex virus encephalitis and semantic dementia&lt;/title&gt;&lt;secondary-title&gt;Brain&lt;/secondary-title&gt;&lt;/titles&gt;&lt;periodical&gt;&lt;full-title&gt;Brain&lt;/full-title&gt;&lt;/periodical&gt;&lt;pages&gt;1138-1147&lt;/pages&gt;&lt;volume&gt;130&lt;/volume&gt;&lt;number&gt;4&lt;/number&gt;&lt;dates&gt;&lt;year&gt;2007&lt;/year&gt;&lt;/dates&gt;&lt;isbn&gt;0006-8950&lt;/isbn&gt;&lt;urls&gt;&lt;/urls&gt;&lt;/record&gt;&lt;/Cite&gt;&lt;Cite&gt;&lt;Author&gt;Acosta-Cabronero&lt;/Author&gt;&lt;Year&gt;2011&lt;/Year&gt;&lt;RecNum&gt;1080&lt;/RecNum&gt;&lt;record&gt;&lt;rec-number&gt;1080&lt;/rec-number&gt;&lt;foreign-keys&gt;&lt;key app="EN" db-id="w2vfvr2wlz2vzfe9sscp0ff7f0pardxptwdw"&gt;1080&lt;/key&gt;&lt;/foreign-keys&gt;&lt;ref-type name="Journal Article"&gt;17&lt;/ref-type&gt;&lt;contributors&gt;&lt;authors&gt;&lt;author&gt;Acosta-Cabronero, Julio&lt;/author&gt;&lt;author&gt;Patterson, Karalyn&lt;/author&gt;&lt;author&gt;Fryer, Tim D&lt;/author&gt;&lt;author&gt;Hodges, John R&lt;/author&gt;&lt;author&gt;Pengas, George&lt;/author&gt;&lt;author&gt;Williams, Guy B&lt;/author&gt;&lt;author&gt;Nestor, Peter J&lt;/author&gt;&lt;/authors&gt;&lt;/contributors&gt;&lt;titles&gt;&lt;title&gt;Atrophy, hypometabolism and white matter abnormalities in semantic dementia tell a coherent story&lt;/title&gt;&lt;secondary-title&gt;Brain&lt;/secondary-title&gt;&lt;/titles&gt;&lt;periodical&gt;&lt;full-title&gt;Brain&lt;/full-title&gt;&lt;/periodical&gt;&lt;pages&gt;2025-2035&lt;/pages&gt;&lt;volume&gt;134&lt;/volume&gt;&lt;number&gt;7&lt;/number&gt;&lt;dates&gt;&lt;year&gt;2011&lt;/year&gt;&lt;/dates&gt;&lt;isbn&gt;0006-8950&lt;/isbn&gt;&lt;urls&gt;&lt;/urls&gt;&lt;/record&gt;&lt;/Cite&gt;&lt;/EndNote&gt;</w:instrText>
      </w:r>
      <w:r w:rsidR="005D1A3C">
        <w:rPr>
          <w:sz w:val="24"/>
          <w:szCs w:val="24"/>
          <w:lang w:eastAsia="zh-CN"/>
        </w:rPr>
        <w:fldChar w:fldCharType="separate"/>
      </w:r>
      <w:r w:rsidR="00075976">
        <w:rPr>
          <w:noProof/>
          <w:sz w:val="24"/>
          <w:szCs w:val="24"/>
          <w:lang w:eastAsia="zh-CN"/>
        </w:rPr>
        <w:t>(</w:t>
      </w:r>
      <w:hyperlink w:anchor="_ENREF_2" w:tooltip="Acosta-Cabronero, 2011 #1080" w:history="1">
        <w:r w:rsidR="00F22FF5">
          <w:rPr>
            <w:noProof/>
            <w:sz w:val="24"/>
            <w:szCs w:val="24"/>
            <w:lang w:eastAsia="zh-CN"/>
          </w:rPr>
          <w:t>Acosta-Cabronero et al., 2011</w:t>
        </w:r>
      </w:hyperlink>
      <w:r w:rsidR="00075976">
        <w:rPr>
          <w:noProof/>
          <w:sz w:val="24"/>
          <w:szCs w:val="24"/>
          <w:lang w:eastAsia="zh-CN"/>
        </w:rPr>
        <w:t xml:space="preserve">; </w:t>
      </w:r>
      <w:hyperlink w:anchor="_ENREF_44" w:tooltip="Noppeney, 2007 #1106" w:history="1">
        <w:r w:rsidR="00F22FF5">
          <w:rPr>
            <w:noProof/>
            <w:sz w:val="24"/>
            <w:szCs w:val="24"/>
            <w:lang w:eastAsia="zh-CN"/>
          </w:rPr>
          <w:t>Noppeney et al., 2007</w:t>
        </w:r>
      </w:hyperlink>
      <w:r w:rsidR="00075976">
        <w:rPr>
          <w:noProof/>
          <w:sz w:val="24"/>
          <w:szCs w:val="24"/>
          <w:lang w:eastAsia="zh-CN"/>
        </w:rPr>
        <w:t>)</w:t>
      </w:r>
      <w:r w:rsidR="005D1A3C">
        <w:rPr>
          <w:sz w:val="24"/>
          <w:szCs w:val="24"/>
          <w:lang w:eastAsia="zh-CN"/>
        </w:rPr>
        <w:fldChar w:fldCharType="end"/>
      </w:r>
      <w:r w:rsidR="003F1BF1">
        <w:rPr>
          <w:rFonts w:hint="eastAsia"/>
          <w:sz w:val="24"/>
          <w:szCs w:val="24"/>
          <w:lang w:eastAsia="zh-CN"/>
        </w:rPr>
        <w:t>, and they show cross-board impairment for all semantic categories in semantic tasks like object naming</w:t>
      </w:r>
      <w:r w:rsidR="005D5B4D">
        <w:rPr>
          <w:rFonts w:hint="eastAsia"/>
          <w:sz w:val="24"/>
          <w:szCs w:val="24"/>
          <w:lang w:eastAsia="zh-CN"/>
        </w:rPr>
        <w:t>. On the contrary, the HSVE patients who als</w:t>
      </w:r>
      <w:r w:rsidR="003F1BF1">
        <w:rPr>
          <w:rFonts w:hint="eastAsia"/>
          <w:sz w:val="24"/>
          <w:szCs w:val="24"/>
          <w:lang w:eastAsia="zh-CN"/>
        </w:rPr>
        <w:t>o have</w:t>
      </w:r>
      <w:r w:rsidR="005D5B4D">
        <w:rPr>
          <w:rFonts w:hint="eastAsia"/>
          <w:sz w:val="24"/>
          <w:szCs w:val="24"/>
          <w:lang w:eastAsia="zh-CN"/>
        </w:rPr>
        <w:t xml:space="preserve"> a pathology affecting the temporal lobe, although more diffus</w:t>
      </w:r>
      <w:r w:rsidR="003F1BF1">
        <w:rPr>
          <w:rFonts w:hint="eastAsia"/>
          <w:sz w:val="24"/>
          <w:szCs w:val="24"/>
          <w:lang w:eastAsia="zh-CN"/>
        </w:rPr>
        <w:t>ive, general show much lower accuracy</w:t>
      </w:r>
      <w:r w:rsidR="005D5B4D">
        <w:rPr>
          <w:rFonts w:hint="eastAsia"/>
          <w:sz w:val="24"/>
          <w:szCs w:val="24"/>
          <w:lang w:eastAsia="zh-CN"/>
        </w:rPr>
        <w:t xml:space="preserve"> in </w:t>
      </w:r>
      <w:r w:rsidR="003F1BF1">
        <w:rPr>
          <w:rFonts w:hint="eastAsia"/>
          <w:sz w:val="24"/>
          <w:szCs w:val="24"/>
          <w:lang w:eastAsia="zh-CN"/>
        </w:rPr>
        <w:t>naming animal item</w:t>
      </w:r>
      <w:r w:rsidR="005D5B4D">
        <w:rPr>
          <w:rFonts w:hint="eastAsia"/>
          <w:sz w:val="24"/>
          <w:szCs w:val="24"/>
          <w:lang w:eastAsia="zh-CN"/>
        </w:rPr>
        <w:t xml:space="preserve">s compared to </w:t>
      </w:r>
      <w:r w:rsidR="003F1BF1">
        <w:rPr>
          <w:rFonts w:hint="eastAsia"/>
          <w:sz w:val="24"/>
          <w:szCs w:val="24"/>
          <w:lang w:eastAsia="zh-CN"/>
        </w:rPr>
        <w:t xml:space="preserve">naming </w:t>
      </w:r>
      <w:r w:rsidR="005D5B4D">
        <w:rPr>
          <w:rFonts w:hint="eastAsia"/>
          <w:sz w:val="24"/>
          <w:szCs w:val="24"/>
          <w:lang w:eastAsia="zh-CN"/>
        </w:rPr>
        <w:t>manmade objects. Study has demonstrat</w:t>
      </w:r>
      <w:r w:rsidR="000E7411">
        <w:rPr>
          <w:rFonts w:hint="eastAsia"/>
          <w:sz w:val="24"/>
          <w:szCs w:val="24"/>
          <w:lang w:eastAsia="zh-CN"/>
        </w:rPr>
        <w:t xml:space="preserve">ed that the HSVE case had greater decrease in white matter volume on the lateral side of left temporal lobe </w:t>
      </w:r>
      <w:r w:rsidR="005D1A3C">
        <w:rPr>
          <w:sz w:val="24"/>
          <w:szCs w:val="24"/>
          <w:lang w:eastAsia="zh-CN"/>
        </w:rPr>
        <w:fldChar w:fldCharType="begin"/>
      </w:r>
      <w:r w:rsidR="00075976">
        <w:rPr>
          <w:sz w:val="24"/>
          <w:szCs w:val="24"/>
          <w:lang w:eastAsia="zh-CN"/>
        </w:rPr>
        <w:instrText xml:space="preserve"> ADDIN EN.CITE &lt;EndNote&gt;&lt;Cite&gt;&lt;Author&gt;Noppeney&lt;/Author&gt;&lt;Year&gt;2007&lt;/Year&gt;&lt;RecNum&gt;1106&lt;/RecNum&gt;&lt;DisplayText&gt;(Noppeney et al., 2007)&lt;/DisplayText&gt;&lt;record&gt;&lt;rec-number&gt;1106&lt;/rec-number&gt;&lt;foreign-keys&gt;&lt;key app="EN" db-id="w2vfvr2wlz2vzfe9sscp0ff7f0pardxptwdw"&gt;1106&lt;/key&gt;&lt;/foreign-keys&gt;&lt;ref-type name="Journal Article"&gt;17&lt;/ref-type&gt;&lt;contributors&gt;&lt;authors&gt;&lt;author&gt;Noppeney, Uta&lt;/author&gt;&lt;author&gt;Patterson, Karalyn&lt;/author&gt;&lt;author&gt;Tyler, Lorraine K&lt;/author&gt;&lt;author&gt;Moss, Helen&lt;/author&gt;&lt;author&gt;Stamatakis, Emmanuel A&lt;/author&gt;&lt;author&gt;Bright, Peter&lt;/author&gt;&lt;author&gt;Mummery, Cath&lt;/author&gt;&lt;author&gt;Price, Cathy J&lt;/author&gt;&lt;/authors&gt;&lt;/contributors&gt;&lt;titles&gt;&lt;title&gt;Temporal lobe lesions and semantic impairment: a comparison of herpes simplex virus encephalitis and semantic dementia&lt;/title&gt;&lt;secondary-title&gt;Brain&lt;/secondary-title&gt;&lt;/titles&gt;&lt;periodical&gt;&lt;full-title&gt;Brain&lt;/full-title&gt;&lt;/periodical&gt;&lt;pages&gt;1138-1147&lt;/pages&gt;&lt;volume&gt;130&lt;/volume&gt;&lt;number&gt;4&lt;/number&gt;&lt;dates&gt;&lt;year&gt;2007&lt;/year&gt;&lt;/dates&gt;&lt;isbn&gt;0006-8950&lt;/isbn&gt;&lt;urls&gt;&lt;/urls&gt;&lt;/record&gt;&lt;/Cite&gt;&lt;/EndNote&gt;</w:instrText>
      </w:r>
      <w:r w:rsidR="005D1A3C">
        <w:rPr>
          <w:sz w:val="24"/>
          <w:szCs w:val="24"/>
          <w:lang w:eastAsia="zh-CN"/>
        </w:rPr>
        <w:fldChar w:fldCharType="separate"/>
      </w:r>
      <w:r w:rsidR="00075976">
        <w:rPr>
          <w:noProof/>
          <w:sz w:val="24"/>
          <w:szCs w:val="24"/>
          <w:lang w:eastAsia="zh-CN"/>
        </w:rPr>
        <w:t>(</w:t>
      </w:r>
      <w:hyperlink w:anchor="_ENREF_44" w:tooltip="Noppeney, 2007 #1106" w:history="1">
        <w:r w:rsidR="00F22FF5">
          <w:rPr>
            <w:noProof/>
            <w:sz w:val="24"/>
            <w:szCs w:val="24"/>
            <w:lang w:eastAsia="zh-CN"/>
          </w:rPr>
          <w:t>Noppeney et al., 2007</w:t>
        </w:r>
      </w:hyperlink>
      <w:r w:rsidR="00075976">
        <w:rPr>
          <w:noProof/>
          <w:sz w:val="24"/>
          <w:szCs w:val="24"/>
          <w:lang w:eastAsia="zh-CN"/>
        </w:rPr>
        <w:t>)</w:t>
      </w:r>
      <w:r w:rsidR="005D1A3C">
        <w:rPr>
          <w:sz w:val="24"/>
          <w:szCs w:val="24"/>
          <w:lang w:eastAsia="zh-CN"/>
        </w:rPr>
        <w:fldChar w:fldCharType="end"/>
      </w:r>
      <w:r w:rsidR="000E7411">
        <w:rPr>
          <w:rFonts w:hint="eastAsia"/>
          <w:sz w:val="24"/>
          <w:szCs w:val="24"/>
          <w:lang w:eastAsia="zh-CN"/>
        </w:rPr>
        <w:t xml:space="preserve">. This white matter loss is of particular interest to our neurocomputational model for its clear suggestion that the white matter pathway in the lateral aspect of ventral visual stream may account for the category-specific impairment of animal concepts in HSVE patients. To our knowledge, the most relevant and compelling evidence for the lesion-symptom </w:t>
      </w:r>
      <w:r w:rsidR="000E7411">
        <w:rPr>
          <w:sz w:val="24"/>
          <w:szCs w:val="24"/>
          <w:lang w:eastAsia="zh-CN"/>
        </w:rPr>
        <w:t>correspondence</w:t>
      </w:r>
      <w:r w:rsidR="000E7411">
        <w:rPr>
          <w:rFonts w:hint="eastAsia"/>
          <w:sz w:val="24"/>
          <w:szCs w:val="24"/>
          <w:lang w:eastAsia="zh-CN"/>
        </w:rPr>
        <w:t xml:space="preserve"> of manmade-object deficit is provided by T</w:t>
      </w:r>
      <w:r w:rsidR="000E7411">
        <w:rPr>
          <w:sz w:val="24"/>
          <w:szCs w:val="24"/>
          <w:lang w:eastAsia="zh-CN"/>
        </w:rPr>
        <w:t>i</w:t>
      </w:r>
      <w:r w:rsidR="000E7411">
        <w:rPr>
          <w:rFonts w:hint="eastAsia"/>
          <w:sz w:val="24"/>
          <w:szCs w:val="24"/>
          <w:lang w:eastAsia="zh-CN"/>
        </w:rPr>
        <w:t xml:space="preserve">m </w:t>
      </w:r>
      <w:proofErr w:type="spellStart"/>
      <w:r w:rsidR="000E7411">
        <w:rPr>
          <w:rFonts w:hint="eastAsia"/>
          <w:sz w:val="24"/>
          <w:szCs w:val="24"/>
          <w:lang w:eastAsia="zh-CN"/>
        </w:rPr>
        <w:t>Shallice</w:t>
      </w:r>
      <w:proofErr w:type="spellEnd"/>
      <w:r w:rsidR="000E7411">
        <w:rPr>
          <w:rFonts w:hint="eastAsia"/>
          <w:sz w:val="24"/>
          <w:szCs w:val="24"/>
          <w:lang w:eastAsia="zh-CN"/>
        </w:rPr>
        <w:t xml:space="preserve"> and his colleagues </w:t>
      </w:r>
      <w:r w:rsidR="005D1A3C">
        <w:rPr>
          <w:sz w:val="24"/>
          <w:szCs w:val="24"/>
          <w:lang w:eastAsia="zh-CN"/>
        </w:rPr>
        <w:fldChar w:fldCharType="begin"/>
      </w:r>
      <w:r w:rsidR="00075976">
        <w:rPr>
          <w:sz w:val="24"/>
          <w:szCs w:val="24"/>
          <w:lang w:eastAsia="zh-CN"/>
        </w:rPr>
        <w:instrText xml:space="preserve"> ADDIN EN.CITE &lt;EndNote&gt;&lt;Cite&gt;&lt;Author&gt;Campanella&lt;/Author&gt;&lt;Year&gt;2010&lt;/Year&gt;&lt;RecNum&gt;1075&lt;/RecNum&gt;&lt;DisplayText&gt;(Campanella et al., 2010)&lt;/DisplayText&gt;&lt;record&gt;&lt;rec-number&gt;1075&lt;/rec-number&gt;&lt;foreign-keys&gt;&lt;key app="EN" db-id="w2vfvr2wlz2vzfe9sscp0ff7f0pardxptwdw"&gt;1075&lt;/key&gt;&lt;/foreign-keys&gt;&lt;ref-type name="Journal Article"&gt;17&lt;/ref-type&gt;&lt;contributors&gt;&lt;authors&gt;&lt;author&gt;Campanella, Fabio&lt;/author&gt;&lt;author&gt;D’Agostini, Serena&lt;/author&gt;&lt;author&gt;Skrap, Miran&lt;/author&gt;&lt;author&gt;Shallice, Tim&lt;/author&gt;&lt;/authors&gt;&lt;/contributors&gt;&lt;titles&gt;&lt;title&gt;Naming manipulable objects: Anatomy of a category specific effect in left temporal tumours&lt;/title&gt;&lt;secondary-title&gt;Neuropsychologia&lt;/secondary-title&gt;&lt;/titles&gt;&lt;periodical&gt;&lt;full-title&gt;Neuropsychologia&lt;/full-title&gt;&lt;/periodical&gt;&lt;pages&gt;1583-1597&lt;/pages&gt;&lt;volume&gt;48&lt;/volume&gt;&lt;number&gt;6&lt;/number&gt;&lt;dates&gt;&lt;year&gt;2010&lt;/year&gt;&lt;/dates&gt;&lt;isbn&gt;0028-3932&lt;/isbn&gt;&lt;urls&gt;&lt;/urls&gt;&lt;/record&gt;&lt;/Cite&gt;&lt;/EndNote&gt;</w:instrText>
      </w:r>
      <w:r w:rsidR="005D1A3C">
        <w:rPr>
          <w:sz w:val="24"/>
          <w:szCs w:val="24"/>
          <w:lang w:eastAsia="zh-CN"/>
        </w:rPr>
        <w:fldChar w:fldCharType="separate"/>
      </w:r>
      <w:r w:rsidR="00075976">
        <w:rPr>
          <w:noProof/>
          <w:sz w:val="24"/>
          <w:szCs w:val="24"/>
          <w:lang w:eastAsia="zh-CN"/>
        </w:rPr>
        <w:t>(</w:t>
      </w:r>
      <w:hyperlink w:anchor="_ENREF_9" w:tooltip="Campanella, 2010 #1075" w:history="1">
        <w:r w:rsidR="00F22FF5">
          <w:rPr>
            <w:noProof/>
            <w:sz w:val="24"/>
            <w:szCs w:val="24"/>
            <w:lang w:eastAsia="zh-CN"/>
          </w:rPr>
          <w:t>Campanella et al., 2010</w:t>
        </w:r>
      </w:hyperlink>
      <w:r w:rsidR="00075976">
        <w:rPr>
          <w:noProof/>
          <w:sz w:val="24"/>
          <w:szCs w:val="24"/>
          <w:lang w:eastAsia="zh-CN"/>
        </w:rPr>
        <w:t>)</w:t>
      </w:r>
      <w:r w:rsidR="005D1A3C">
        <w:rPr>
          <w:sz w:val="24"/>
          <w:szCs w:val="24"/>
          <w:lang w:eastAsia="zh-CN"/>
        </w:rPr>
        <w:fldChar w:fldCharType="end"/>
      </w:r>
      <w:r w:rsidR="000E7411">
        <w:rPr>
          <w:rFonts w:hint="eastAsia"/>
          <w:sz w:val="24"/>
          <w:szCs w:val="24"/>
          <w:lang w:eastAsia="zh-CN"/>
        </w:rPr>
        <w:t xml:space="preserve">, showing that  patients </w:t>
      </w:r>
      <w:r w:rsidR="000E7411">
        <w:rPr>
          <w:sz w:val="24"/>
          <w:szCs w:val="24"/>
          <w:lang w:eastAsia="zh-CN"/>
        </w:rPr>
        <w:t>who had undergone surgical removal of</w:t>
      </w:r>
      <w:r w:rsidR="000E7411">
        <w:rPr>
          <w:rFonts w:hint="eastAsia"/>
          <w:sz w:val="24"/>
          <w:szCs w:val="24"/>
          <w:lang w:eastAsia="zh-CN"/>
        </w:rPr>
        <w:t xml:space="preserve"> temporal tumors demonstrated a significant category-specific </w:t>
      </w:r>
      <w:r w:rsidR="000E7411">
        <w:rPr>
          <w:sz w:val="24"/>
          <w:szCs w:val="24"/>
          <w:lang w:eastAsia="zh-CN"/>
        </w:rPr>
        <w:t>impairment</w:t>
      </w:r>
      <w:r w:rsidR="000E7411">
        <w:rPr>
          <w:rFonts w:hint="eastAsia"/>
          <w:sz w:val="24"/>
          <w:szCs w:val="24"/>
          <w:lang w:eastAsia="zh-CN"/>
        </w:rPr>
        <w:t xml:space="preserve"> for </w:t>
      </w:r>
      <w:r w:rsidR="000E7411">
        <w:rPr>
          <w:sz w:val="24"/>
          <w:szCs w:val="24"/>
          <w:lang w:eastAsia="zh-CN"/>
        </w:rPr>
        <w:t xml:space="preserve">the </w:t>
      </w:r>
      <w:r w:rsidR="000E7411">
        <w:rPr>
          <w:rFonts w:hint="eastAsia"/>
          <w:sz w:val="24"/>
          <w:szCs w:val="24"/>
          <w:lang w:eastAsia="zh-CN"/>
        </w:rPr>
        <w:t xml:space="preserve">nonliving category, especially for those with tumor location in </w:t>
      </w:r>
      <w:r w:rsidR="000E7411">
        <w:rPr>
          <w:sz w:val="24"/>
          <w:szCs w:val="24"/>
          <w:lang w:eastAsia="zh-CN"/>
        </w:rPr>
        <w:t xml:space="preserve">the </w:t>
      </w:r>
      <w:r w:rsidR="000E7411">
        <w:rPr>
          <w:rFonts w:hint="eastAsia"/>
          <w:sz w:val="24"/>
          <w:szCs w:val="24"/>
          <w:lang w:eastAsia="zh-CN"/>
        </w:rPr>
        <w:t>left posterior temporal lobe (</w:t>
      </w:r>
      <w:r w:rsidR="00725EC3">
        <w:rPr>
          <w:rFonts w:hint="eastAsia"/>
          <w:sz w:val="24"/>
          <w:szCs w:val="24"/>
          <w:lang w:eastAsia="zh-CN"/>
        </w:rPr>
        <w:t>the deficit is mild though for the full range of difference score was</w:t>
      </w:r>
      <w:r w:rsidR="000E7411">
        <w:rPr>
          <w:rFonts w:hint="eastAsia"/>
          <w:sz w:val="24"/>
          <w:szCs w:val="24"/>
          <w:lang w:eastAsia="zh-CN"/>
        </w:rPr>
        <w:t xml:space="preserve"> about 2% ~ 21% for living vs. nonliving contrast</w:t>
      </w:r>
      <w:r w:rsidR="003F1BF1">
        <w:rPr>
          <w:rFonts w:hint="eastAsia"/>
          <w:sz w:val="24"/>
          <w:szCs w:val="24"/>
          <w:lang w:eastAsia="zh-CN"/>
        </w:rPr>
        <w:t xml:space="preserve"> in object naming</w:t>
      </w:r>
      <w:r w:rsidR="000E7411">
        <w:rPr>
          <w:rFonts w:hint="eastAsia"/>
          <w:sz w:val="24"/>
          <w:szCs w:val="24"/>
          <w:lang w:eastAsia="zh-CN"/>
        </w:rPr>
        <w:t xml:space="preserve">). More importantly, </w:t>
      </w:r>
      <w:proofErr w:type="spellStart"/>
      <w:r w:rsidR="000E7411">
        <w:rPr>
          <w:rFonts w:hint="eastAsia"/>
          <w:sz w:val="24"/>
          <w:szCs w:val="24"/>
          <w:lang w:eastAsia="zh-CN"/>
        </w:rPr>
        <w:t>voxels</w:t>
      </w:r>
      <w:proofErr w:type="spellEnd"/>
      <w:r w:rsidR="000E7411">
        <w:rPr>
          <w:rFonts w:hint="eastAsia"/>
          <w:sz w:val="24"/>
          <w:szCs w:val="24"/>
          <w:lang w:eastAsia="zh-CN"/>
        </w:rPr>
        <w:t xml:space="preserve"> in posterior tempo-parietal white matters</w:t>
      </w:r>
      <w:r w:rsidR="00725EC3">
        <w:rPr>
          <w:rFonts w:hint="eastAsia"/>
          <w:sz w:val="24"/>
          <w:szCs w:val="24"/>
          <w:lang w:eastAsia="zh-CN"/>
        </w:rPr>
        <w:t xml:space="preserve">, specifically, white-matter connections between </w:t>
      </w:r>
      <w:proofErr w:type="spellStart"/>
      <w:r w:rsidR="00725EC3">
        <w:rPr>
          <w:rFonts w:hint="eastAsia"/>
          <w:sz w:val="24"/>
          <w:szCs w:val="24"/>
          <w:lang w:eastAsia="zh-CN"/>
        </w:rPr>
        <w:t>pMTG</w:t>
      </w:r>
      <w:proofErr w:type="spellEnd"/>
      <w:r w:rsidR="00725EC3">
        <w:rPr>
          <w:rFonts w:hint="eastAsia"/>
          <w:sz w:val="24"/>
          <w:szCs w:val="24"/>
          <w:lang w:eastAsia="zh-CN"/>
        </w:rPr>
        <w:t xml:space="preserve"> and IPL,</w:t>
      </w:r>
      <w:r w:rsidR="000E7411">
        <w:rPr>
          <w:rFonts w:hint="eastAsia"/>
          <w:sz w:val="24"/>
          <w:szCs w:val="24"/>
          <w:lang w:eastAsia="zh-CN"/>
        </w:rPr>
        <w:t xml:space="preserve"> were found to be correlated with deficit of nonliving things as well. This finding strikingly </w:t>
      </w:r>
      <w:r w:rsidR="00725EC3">
        <w:rPr>
          <w:sz w:val="24"/>
          <w:szCs w:val="24"/>
          <w:lang w:eastAsia="zh-CN"/>
        </w:rPr>
        <w:t xml:space="preserve">with </w:t>
      </w:r>
      <w:r w:rsidR="00725EC3">
        <w:rPr>
          <w:rFonts w:hint="eastAsia"/>
          <w:sz w:val="24"/>
          <w:szCs w:val="24"/>
          <w:lang w:eastAsia="zh-CN"/>
        </w:rPr>
        <w:t>our</w:t>
      </w:r>
      <w:r w:rsidR="000E7411">
        <w:rPr>
          <w:rFonts w:hint="eastAsia"/>
          <w:sz w:val="24"/>
          <w:szCs w:val="24"/>
          <w:lang w:eastAsia="zh-CN"/>
        </w:rPr>
        <w:t xml:space="preserve"> ALE meta-analysis and </w:t>
      </w:r>
      <w:r w:rsidR="000E7411">
        <w:rPr>
          <w:sz w:val="24"/>
          <w:szCs w:val="24"/>
          <w:lang w:eastAsia="zh-CN"/>
        </w:rPr>
        <w:t>probabilistic</w:t>
      </w:r>
      <w:r w:rsidR="000E7411">
        <w:rPr>
          <w:rFonts w:hint="eastAsia"/>
          <w:sz w:val="24"/>
          <w:szCs w:val="24"/>
          <w:lang w:eastAsia="zh-CN"/>
        </w:rPr>
        <w:t xml:space="preserve"> tractography analysis: the posterior MTG and IPL are interconnected with each other and show category-specific activation</w:t>
      </w:r>
      <w:r w:rsidR="000E7411">
        <w:rPr>
          <w:sz w:val="24"/>
          <w:szCs w:val="24"/>
          <w:lang w:eastAsia="zh-CN"/>
        </w:rPr>
        <w:t>s</w:t>
      </w:r>
      <w:r w:rsidR="000E7411">
        <w:rPr>
          <w:rFonts w:hint="eastAsia"/>
          <w:sz w:val="24"/>
          <w:szCs w:val="24"/>
          <w:lang w:eastAsia="zh-CN"/>
        </w:rPr>
        <w:t xml:space="preserve"> for manmade objects in neuroimaging studies. Thus, </w:t>
      </w:r>
      <w:r w:rsidR="000E7411">
        <w:rPr>
          <w:sz w:val="24"/>
          <w:szCs w:val="24"/>
          <w:lang w:eastAsia="zh-CN"/>
        </w:rPr>
        <w:t>a reasonable working hypothesis that can be tested in the model is that</w:t>
      </w:r>
      <w:r w:rsidR="000E7411">
        <w:rPr>
          <w:rFonts w:hint="eastAsia"/>
          <w:sz w:val="24"/>
          <w:szCs w:val="24"/>
          <w:lang w:eastAsia="zh-CN"/>
        </w:rPr>
        <w:t xml:space="preserve"> focal lesion in this posterior tempo-parietal sub-network produce category-specific impairment to </w:t>
      </w:r>
      <w:r w:rsidR="000E7411">
        <w:rPr>
          <w:sz w:val="24"/>
          <w:szCs w:val="24"/>
          <w:lang w:eastAsia="zh-CN"/>
        </w:rPr>
        <w:t>nonliving</w:t>
      </w:r>
      <w:r w:rsidR="000E7411">
        <w:rPr>
          <w:rFonts w:hint="eastAsia"/>
          <w:sz w:val="24"/>
          <w:szCs w:val="24"/>
          <w:lang w:eastAsia="zh-CN"/>
        </w:rPr>
        <w:t xml:space="preserve"> category.</w:t>
      </w:r>
      <w:r w:rsidR="00725EC3">
        <w:rPr>
          <w:rFonts w:hint="eastAsia"/>
          <w:sz w:val="24"/>
          <w:szCs w:val="24"/>
          <w:lang w:eastAsia="zh-CN"/>
        </w:rPr>
        <w:t xml:space="preserve"> The pure </w:t>
      </w:r>
      <w:proofErr w:type="spellStart"/>
      <w:r w:rsidR="00725EC3">
        <w:rPr>
          <w:rFonts w:hint="eastAsia"/>
          <w:sz w:val="24"/>
          <w:szCs w:val="24"/>
          <w:lang w:eastAsia="zh-CN"/>
        </w:rPr>
        <w:t>alexic</w:t>
      </w:r>
      <w:proofErr w:type="spellEnd"/>
      <w:r w:rsidR="00725EC3">
        <w:rPr>
          <w:rFonts w:hint="eastAsia"/>
          <w:sz w:val="24"/>
          <w:szCs w:val="24"/>
          <w:lang w:eastAsia="zh-CN"/>
        </w:rPr>
        <w:t xml:space="preserve"> patients general have lesion in early visual cortex, and a possible cause for their </w:t>
      </w:r>
      <w:r w:rsidR="00017B44">
        <w:rPr>
          <w:rFonts w:hint="eastAsia"/>
          <w:sz w:val="24"/>
          <w:szCs w:val="24"/>
          <w:lang w:eastAsia="zh-CN"/>
        </w:rPr>
        <w:t xml:space="preserve">animal-related deficit is the failure to integrate low-level </w:t>
      </w:r>
      <w:r w:rsidR="00CF4272">
        <w:rPr>
          <w:rFonts w:hint="eastAsia"/>
          <w:sz w:val="24"/>
          <w:szCs w:val="24"/>
          <w:lang w:eastAsia="zh-CN"/>
        </w:rPr>
        <w:t>features into high-lev</w:t>
      </w:r>
      <w:r w:rsidR="00017B44">
        <w:rPr>
          <w:rFonts w:hint="eastAsia"/>
          <w:sz w:val="24"/>
          <w:szCs w:val="24"/>
          <w:lang w:eastAsia="zh-CN"/>
        </w:rPr>
        <w:t>el</w:t>
      </w:r>
      <w:r w:rsidR="00CF4272">
        <w:rPr>
          <w:rFonts w:hint="eastAsia"/>
          <w:sz w:val="24"/>
          <w:szCs w:val="24"/>
          <w:lang w:eastAsia="zh-CN"/>
        </w:rPr>
        <w:t xml:space="preserve"> object percepts, a process more difficult for animal objects due to their complex and overlapping structures in visual information (</w:t>
      </w:r>
      <w:r w:rsidR="00CF4272" w:rsidRPr="00CF4272">
        <w:rPr>
          <w:rFonts w:hint="eastAsia"/>
          <w:color w:val="FF0000"/>
          <w:sz w:val="24"/>
          <w:szCs w:val="24"/>
          <w:lang w:eastAsia="zh-CN"/>
        </w:rPr>
        <w:t>??</w:t>
      </w:r>
      <w:proofErr w:type="gramStart"/>
      <w:r w:rsidR="00CF4272">
        <w:rPr>
          <w:rFonts w:hint="eastAsia"/>
          <w:color w:val="FF0000"/>
          <w:sz w:val="24"/>
          <w:szCs w:val="24"/>
          <w:lang w:eastAsia="zh-CN"/>
        </w:rPr>
        <w:t>Refs</w:t>
      </w:r>
      <w:r w:rsidR="00CF4272">
        <w:rPr>
          <w:rFonts w:hint="eastAsia"/>
          <w:sz w:val="24"/>
          <w:szCs w:val="24"/>
          <w:lang w:eastAsia="zh-CN"/>
        </w:rPr>
        <w:t>).</w:t>
      </w:r>
      <w:proofErr w:type="gramEnd"/>
      <w:r w:rsidR="00CF4272">
        <w:rPr>
          <w:rFonts w:hint="eastAsia"/>
          <w:sz w:val="24"/>
          <w:szCs w:val="24"/>
          <w:lang w:eastAsia="zh-CN"/>
        </w:rPr>
        <w:t xml:space="preserve"> One distinct property of animal-related deficit in pure alexia is that, in the object naming task, they show comparable accuracy</w:t>
      </w:r>
      <w:r w:rsidR="003F1BF1">
        <w:rPr>
          <w:rFonts w:hint="eastAsia"/>
          <w:sz w:val="24"/>
          <w:szCs w:val="24"/>
          <w:lang w:eastAsia="zh-CN"/>
        </w:rPr>
        <w:t xml:space="preserve"> for animal and manmade objects, but the naming latency for animal items was slower. Therefore, for the current model simulation, the target behavioral patterns in object naming task in </w:t>
      </w:r>
      <w:r w:rsidR="00026313">
        <w:rPr>
          <w:rFonts w:hint="eastAsia"/>
          <w:sz w:val="24"/>
          <w:szCs w:val="24"/>
          <w:lang w:eastAsia="zh-CN"/>
        </w:rPr>
        <w:t>four patient groups are: (a) a global semantic deficit in naming accuracy for SD patients; (b) a much reduced naming accuracy for animal items in HSVE patients; (c) a mild deficit in naming accuracy for manmade objects compared to animals in TT patients; and (d) a slower naming latency, but a comparable naming accuracy, for animals in PA patients.</w:t>
      </w:r>
    </w:p>
    <w:p w:rsidR="00026313" w:rsidRDefault="00026313" w:rsidP="00E578CE">
      <w:pPr>
        <w:ind w:firstLineChars="200" w:firstLine="480"/>
        <w:rPr>
          <w:sz w:val="24"/>
          <w:szCs w:val="24"/>
          <w:lang w:eastAsia="zh-CN"/>
        </w:rPr>
      </w:pPr>
      <w:r>
        <w:rPr>
          <w:rFonts w:hint="eastAsia"/>
          <w:sz w:val="24"/>
          <w:szCs w:val="24"/>
          <w:lang w:eastAsia="zh-CN"/>
        </w:rPr>
        <w:t>The same neurocomputational model architecture used to account for the category-sensitive activation patterns was used for this</w:t>
      </w:r>
      <w:r w:rsidR="00A915F0">
        <w:rPr>
          <w:rFonts w:hint="eastAsia"/>
          <w:sz w:val="24"/>
          <w:szCs w:val="24"/>
          <w:lang w:eastAsia="zh-CN"/>
        </w:rPr>
        <w:t xml:space="preserve"> simulation, and a similar training procedure for sighted variants was used (for details see SI-method). After the model was trained to successfully learn the cross-mappings between visual, verbal, function and praxic representations of both animal </w:t>
      </w:r>
      <w:r w:rsidR="00A915F0">
        <w:rPr>
          <w:rFonts w:hint="eastAsia"/>
          <w:sz w:val="24"/>
          <w:szCs w:val="24"/>
          <w:lang w:eastAsia="zh-CN"/>
        </w:rPr>
        <w:lastRenderedPageBreak/>
        <w:t xml:space="preserve">and manmade objects, an object naming task was used to test the model performance when lesions were applied to different loci in the model connections. In this naming task, external visual inputs were provided to </w:t>
      </w:r>
      <w:r w:rsidR="009A3A84">
        <w:rPr>
          <w:rFonts w:hint="eastAsia"/>
          <w:sz w:val="24"/>
          <w:szCs w:val="24"/>
          <w:lang w:eastAsia="zh-CN"/>
        </w:rPr>
        <w:t>the model and the correct/wrong performance was scored based on the activation of corresponding item names</w:t>
      </w:r>
      <w:r w:rsidR="00B43BFE">
        <w:rPr>
          <w:rFonts w:hint="eastAsia"/>
          <w:sz w:val="24"/>
          <w:szCs w:val="24"/>
          <w:lang w:eastAsia="zh-CN"/>
        </w:rPr>
        <w:t xml:space="preserve"> (higher than 0.5 was scored as correct; otherwise as wrong)</w:t>
      </w:r>
      <w:r w:rsidR="009A3A84">
        <w:rPr>
          <w:rFonts w:hint="eastAsia"/>
          <w:sz w:val="24"/>
          <w:szCs w:val="24"/>
          <w:lang w:eastAsia="zh-CN"/>
        </w:rPr>
        <w:t>. To simulate the SD case, afferent and efferent connections of ATL were randomly pruned out, affecting all direct interactions with pFG (both lateral and medial), MTG, and STG</w:t>
      </w:r>
      <w:r w:rsidR="0015177C">
        <w:rPr>
          <w:rFonts w:hint="eastAsia"/>
          <w:sz w:val="24"/>
          <w:szCs w:val="24"/>
          <w:lang w:eastAsia="zh-CN"/>
        </w:rPr>
        <w:t xml:space="preserve"> (at locations A, B, C in red </w:t>
      </w:r>
      <w:proofErr w:type="spellStart"/>
      <w:r w:rsidR="0015177C">
        <w:rPr>
          <w:rFonts w:hint="eastAsia"/>
          <w:sz w:val="24"/>
          <w:szCs w:val="24"/>
          <w:lang w:eastAsia="zh-CN"/>
        </w:rPr>
        <w:t>in</w:t>
      </w:r>
      <w:proofErr w:type="spellEnd"/>
      <w:r w:rsidR="0015177C">
        <w:rPr>
          <w:rFonts w:hint="eastAsia"/>
          <w:sz w:val="24"/>
          <w:szCs w:val="24"/>
          <w:lang w:eastAsia="zh-CN"/>
        </w:rPr>
        <w:t xml:space="preserve"> Figure 3B)</w:t>
      </w:r>
      <w:r w:rsidR="009A3A84">
        <w:rPr>
          <w:rFonts w:hint="eastAsia"/>
          <w:sz w:val="24"/>
          <w:szCs w:val="24"/>
          <w:lang w:eastAsia="zh-CN"/>
        </w:rPr>
        <w:t xml:space="preserve">. To simulate the HSVE case, connections between lateral pFG units and ATL units </w:t>
      </w:r>
      <w:r w:rsidR="00870E1E">
        <w:rPr>
          <w:rFonts w:hint="eastAsia"/>
          <w:sz w:val="24"/>
          <w:szCs w:val="24"/>
          <w:lang w:eastAsia="zh-CN"/>
        </w:rPr>
        <w:t>(</w:t>
      </w:r>
      <w:r w:rsidR="0015177C">
        <w:rPr>
          <w:rFonts w:hint="eastAsia"/>
          <w:sz w:val="24"/>
          <w:szCs w:val="24"/>
          <w:lang w:eastAsia="zh-CN"/>
        </w:rPr>
        <w:t xml:space="preserve">lateral part of location C in red </w:t>
      </w:r>
      <w:proofErr w:type="spellStart"/>
      <w:r w:rsidR="0015177C">
        <w:rPr>
          <w:rFonts w:hint="eastAsia"/>
          <w:sz w:val="24"/>
          <w:szCs w:val="24"/>
          <w:lang w:eastAsia="zh-CN"/>
        </w:rPr>
        <w:t>in</w:t>
      </w:r>
      <w:proofErr w:type="spellEnd"/>
      <w:r w:rsidR="0015177C">
        <w:rPr>
          <w:rFonts w:hint="eastAsia"/>
          <w:sz w:val="24"/>
          <w:szCs w:val="24"/>
          <w:lang w:eastAsia="zh-CN"/>
        </w:rPr>
        <w:t xml:space="preserve"> Figure 3B) </w:t>
      </w:r>
      <w:r w:rsidR="009A3A84">
        <w:rPr>
          <w:rFonts w:hint="eastAsia"/>
          <w:sz w:val="24"/>
          <w:szCs w:val="24"/>
          <w:lang w:eastAsia="zh-CN"/>
        </w:rPr>
        <w:t xml:space="preserve">were randomly pruned out to </w:t>
      </w:r>
      <w:r w:rsidR="009A3A84">
        <w:rPr>
          <w:sz w:val="24"/>
          <w:szCs w:val="24"/>
          <w:lang w:eastAsia="zh-CN"/>
        </w:rPr>
        <w:t>reflect</w:t>
      </w:r>
      <w:r w:rsidR="009A3A84">
        <w:rPr>
          <w:rFonts w:hint="eastAsia"/>
          <w:sz w:val="24"/>
          <w:szCs w:val="24"/>
          <w:lang w:eastAsia="zh-CN"/>
        </w:rPr>
        <w:t xml:space="preserve"> the finding that lateral aspect of the white matter pathway in ventral temporal lobe was severely affected in HSV</w:t>
      </w:r>
      <w:r w:rsidR="00870E1E">
        <w:rPr>
          <w:rFonts w:hint="eastAsia"/>
          <w:sz w:val="24"/>
          <w:szCs w:val="24"/>
          <w:lang w:eastAsia="zh-CN"/>
        </w:rPr>
        <w:t xml:space="preserve">E patients. The simulation of </w:t>
      </w:r>
      <w:proofErr w:type="spellStart"/>
      <w:r w:rsidR="00870E1E">
        <w:rPr>
          <w:rFonts w:hint="eastAsia"/>
          <w:sz w:val="24"/>
          <w:szCs w:val="24"/>
          <w:lang w:eastAsia="zh-CN"/>
        </w:rPr>
        <w:t>LP_Tumor</w:t>
      </w:r>
      <w:proofErr w:type="spellEnd"/>
      <w:r w:rsidR="009A3A84">
        <w:rPr>
          <w:rFonts w:hint="eastAsia"/>
          <w:sz w:val="24"/>
          <w:szCs w:val="24"/>
          <w:lang w:eastAsia="zh-CN"/>
        </w:rPr>
        <w:t xml:space="preserve"> patients was conducted by </w:t>
      </w:r>
      <w:r w:rsidR="009A3A84">
        <w:rPr>
          <w:sz w:val="24"/>
          <w:szCs w:val="24"/>
          <w:lang w:eastAsia="zh-CN"/>
        </w:rPr>
        <w:t>pruning</w:t>
      </w:r>
      <w:r w:rsidR="009A3A84">
        <w:rPr>
          <w:rFonts w:hint="eastAsia"/>
          <w:sz w:val="24"/>
          <w:szCs w:val="24"/>
          <w:lang w:eastAsia="zh-CN"/>
        </w:rPr>
        <w:t xml:space="preserve"> out connections coming in and going out from MTG and IPL layers</w:t>
      </w:r>
      <w:r w:rsidR="0015177C">
        <w:rPr>
          <w:rFonts w:hint="eastAsia"/>
          <w:sz w:val="24"/>
          <w:szCs w:val="24"/>
          <w:lang w:eastAsia="zh-CN"/>
        </w:rPr>
        <w:t xml:space="preserve"> (at locations B and D in red </w:t>
      </w:r>
      <w:proofErr w:type="spellStart"/>
      <w:r w:rsidR="0015177C">
        <w:rPr>
          <w:rFonts w:hint="eastAsia"/>
          <w:sz w:val="24"/>
          <w:szCs w:val="24"/>
          <w:lang w:eastAsia="zh-CN"/>
        </w:rPr>
        <w:t>in</w:t>
      </w:r>
      <w:proofErr w:type="spellEnd"/>
      <w:r w:rsidR="0015177C">
        <w:rPr>
          <w:rFonts w:hint="eastAsia"/>
          <w:sz w:val="24"/>
          <w:szCs w:val="24"/>
          <w:lang w:eastAsia="zh-CN"/>
        </w:rPr>
        <w:t xml:space="preserve"> Figure 3B)</w:t>
      </w:r>
      <w:r w:rsidR="009A3A84">
        <w:rPr>
          <w:rFonts w:hint="eastAsia"/>
          <w:sz w:val="24"/>
          <w:szCs w:val="24"/>
          <w:lang w:eastAsia="zh-CN"/>
        </w:rPr>
        <w:t xml:space="preserve"> in order to simulate the lesion site in posterior tempo-parietal regions, especially the connections between MTG and IPL.</w:t>
      </w:r>
      <w:r w:rsidR="00984A5D">
        <w:rPr>
          <w:rFonts w:hint="eastAsia"/>
          <w:sz w:val="24"/>
          <w:szCs w:val="24"/>
          <w:lang w:eastAsia="zh-CN"/>
        </w:rPr>
        <w:t xml:space="preserve"> </w:t>
      </w:r>
      <w:r w:rsidR="009A3A84">
        <w:rPr>
          <w:rFonts w:hint="eastAsia"/>
          <w:sz w:val="24"/>
          <w:szCs w:val="24"/>
          <w:lang w:eastAsia="zh-CN"/>
        </w:rPr>
        <w:t xml:space="preserve">In all three types of lesion, the connection weights were randomly deleted from 10% to 100% with an increment of 10%. </w:t>
      </w:r>
      <w:r w:rsidR="00984A5D">
        <w:rPr>
          <w:rFonts w:hint="eastAsia"/>
          <w:sz w:val="24"/>
          <w:szCs w:val="24"/>
          <w:lang w:eastAsia="zh-CN"/>
        </w:rPr>
        <w:t xml:space="preserve">Because of the distinct </w:t>
      </w:r>
      <w:r w:rsidR="00136AC0">
        <w:rPr>
          <w:rFonts w:hint="eastAsia"/>
          <w:sz w:val="24"/>
          <w:szCs w:val="24"/>
          <w:lang w:eastAsia="zh-CN"/>
        </w:rPr>
        <w:t>property of animal-related deficit in PA patients, we used a slightly different lesion procedure for the model simulation: The afferent con</w:t>
      </w:r>
      <w:r w:rsidR="00EE6163">
        <w:rPr>
          <w:rFonts w:hint="eastAsia"/>
          <w:sz w:val="24"/>
          <w:szCs w:val="24"/>
          <w:lang w:eastAsia="zh-CN"/>
        </w:rPr>
        <w:t>nections into pFG hidden layer from visual inputs were random pruned out</w:t>
      </w:r>
      <w:r w:rsidR="0015177C">
        <w:rPr>
          <w:rFonts w:hint="eastAsia"/>
          <w:sz w:val="24"/>
          <w:szCs w:val="24"/>
          <w:lang w:eastAsia="zh-CN"/>
        </w:rPr>
        <w:t xml:space="preserve"> (at location E in red </w:t>
      </w:r>
      <w:proofErr w:type="spellStart"/>
      <w:r w:rsidR="0015177C">
        <w:rPr>
          <w:rFonts w:hint="eastAsia"/>
          <w:sz w:val="24"/>
          <w:szCs w:val="24"/>
          <w:lang w:eastAsia="zh-CN"/>
        </w:rPr>
        <w:t>in</w:t>
      </w:r>
      <w:proofErr w:type="spellEnd"/>
      <w:r w:rsidR="0015177C">
        <w:rPr>
          <w:rFonts w:hint="eastAsia"/>
          <w:sz w:val="24"/>
          <w:szCs w:val="24"/>
          <w:lang w:eastAsia="zh-CN"/>
        </w:rPr>
        <w:t xml:space="preserve"> Figure 3B)</w:t>
      </w:r>
      <w:r w:rsidR="00EE6163">
        <w:rPr>
          <w:rFonts w:hint="eastAsia"/>
          <w:sz w:val="24"/>
          <w:szCs w:val="24"/>
          <w:lang w:eastAsia="zh-CN"/>
        </w:rPr>
        <w:t xml:space="preserve">, but with an increment of 2.5% from 2.5% to 25% in order to simulate decreasing low-level visual signal while </w:t>
      </w:r>
      <w:r w:rsidR="001F29A2">
        <w:rPr>
          <w:rFonts w:hint="eastAsia"/>
          <w:sz w:val="24"/>
          <w:szCs w:val="24"/>
          <w:lang w:eastAsia="zh-CN"/>
        </w:rPr>
        <w:t xml:space="preserve">to </w:t>
      </w:r>
      <w:r w:rsidR="00EE6163">
        <w:rPr>
          <w:rFonts w:hint="eastAsia"/>
          <w:sz w:val="24"/>
          <w:szCs w:val="24"/>
          <w:lang w:eastAsia="zh-CN"/>
        </w:rPr>
        <w:t>preserve sufficient</w:t>
      </w:r>
      <w:r w:rsidR="001F29A2">
        <w:rPr>
          <w:rFonts w:hint="eastAsia"/>
          <w:sz w:val="24"/>
          <w:szCs w:val="24"/>
          <w:lang w:eastAsia="zh-CN"/>
        </w:rPr>
        <w:t xml:space="preserve"> signal from</w:t>
      </w:r>
      <w:r w:rsidR="00EE6163">
        <w:rPr>
          <w:rFonts w:hint="eastAsia"/>
          <w:sz w:val="24"/>
          <w:szCs w:val="24"/>
          <w:lang w:eastAsia="zh-CN"/>
        </w:rPr>
        <w:t xml:space="preserve"> visual inputs. </w:t>
      </w:r>
      <w:r w:rsidR="00B43BFE">
        <w:rPr>
          <w:rFonts w:hint="eastAsia"/>
          <w:sz w:val="24"/>
          <w:szCs w:val="24"/>
          <w:lang w:eastAsia="zh-CN"/>
        </w:rPr>
        <w:t>The naming latency was calculated by recording the number of time ticks when the model settled on the right name units (for more details, see SI-methods).</w:t>
      </w:r>
    </w:p>
    <w:p w:rsidR="00D8376D" w:rsidRDefault="00870E1E" w:rsidP="00D8376D">
      <w:pPr>
        <w:ind w:firstLineChars="176" w:firstLine="422"/>
        <w:rPr>
          <w:sz w:val="24"/>
          <w:szCs w:val="24"/>
          <w:lang w:eastAsia="zh-CN"/>
        </w:rPr>
      </w:pPr>
      <w:r>
        <w:rPr>
          <w:rFonts w:hint="eastAsia"/>
          <w:sz w:val="24"/>
          <w:szCs w:val="24"/>
          <w:lang w:eastAsia="zh-CN"/>
        </w:rPr>
        <w:t>Figure 4D-G</w:t>
      </w:r>
      <w:r w:rsidR="009E68AF">
        <w:rPr>
          <w:rFonts w:hint="eastAsia"/>
          <w:sz w:val="24"/>
          <w:szCs w:val="24"/>
          <w:lang w:eastAsia="zh-CN"/>
        </w:rPr>
        <w:t xml:space="preserve"> showed the naming accuracy </w:t>
      </w:r>
      <w:r w:rsidR="009E68AF">
        <w:rPr>
          <w:sz w:val="24"/>
          <w:szCs w:val="24"/>
          <w:lang w:eastAsia="zh-CN"/>
        </w:rPr>
        <w:t>for</w:t>
      </w:r>
      <w:r w:rsidR="009E68AF">
        <w:rPr>
          <w:rFonts w:hint="eastAsia"/>
          <w:sz w:val="24"/>
          <w:szCs w:val="24"/>
          <w:lang w:eastAsia="zh-CN"/>
        </w:rPr>
        <w:t xml:space="preserve"> animal and manmade objects</w:t>
      </w:r>
      <w:r w:rsidR="00D8376D">
        <w:rPr>
          <w:rFonts w:hint="eastAsia"/>
          <w:sz w:val="24"/>
          <w:szCs w:val="24"/>
          <w:lang w:eastAsia="zh-CN"/>
        </w:rPr>
        <w:t xml:space="preserve"> in </w:t>
      </w:r>
      <w:r>
        <w:rPr>
          <w:rFonts w:hint="eastAsia"/>
          <w:sz w:val="24"/>
          <w:szCs w:val="24"/>
          <w:lang w:eastAsia="zh-CN"/>
        </w:rPr>
        <w:t xml:space="preserve">simulation of SD, HSVE and </w:t>
      </w:r>
      <w:proofErr w:type="spellStart"/>
      <w:r>
        <w:rPr>
          <w:rFonts w:hint="eastAsia"/>
          <w:sz w:val="24"/>
          <w:szCs w:val="24"/>
          <w:lang w:eastAsia="zh-CN"/>
        </w:rPr>
        <w:t>LP_Tumor</w:t>
      </w:r>
      <w:proofErr w:type="spellEnd"/>
      <w:r w:rsidR="00D8376D">
        <w:rPr>
          <w:rFonts w:hint="eastAsia"/>
          <w:sz w:val="24"/>
          <w:szCs w:val="24"/>
          <w:lang w:eastAsia="zh-CN"/>
        </w:rPr>
        <w:t xml:space="preserve"> cases as</w:t>
      </w:r>
      <w:r>
        <w:rPr>
          <w:rFonts w:hint="eastAsia"/>
          <w:sz w:val="24"/>
          <w:szCs w:val="24"/>
          <w:lang w:eastAsia="zh-CN"/>
        </w:rPr>
        <w:t xml:space="preserve"> a</w:t>
      </w:r>
      <w:r w:rsidR="00D8376D">
        <w:rPr>
          <w:rFonts w:hint="eastAsia"/>
          <w:sz w:val="24"/>
          <w:szCs w:val="24"/>
          <w:lang w:eastAsia="zh-CN"/>
        </w:rPr>
        <w:t xml:space="preserve"> function o</w:t>
      </w:r>
      <w:r>
        <w:rPr>
          <w:rFonts w:hint="eastAsia"/>
          <w:sz w:val="24"/>
          <w:szCs w:val="24"/>
          <w:lang w:eastAsia="zh-CN"/>
        </w:rPr>
        <w:t xml:space="preserve">f lesion severity, and Figure 3H showed both naming </w:t>
      </w:r>
      <w:r w:rsidR="00D8376D">
        <w:rPr>
          <w:rFonts w:hint="eastAsia"/>
          <w:sz w:val="24"/>
          <w:szCs w:val="24"/>
          <w:lang w:eastAsia="zh-CN"/>
        </w:rPr>
        <w:t>latency in simulation of PA cases.</w:t>
      </w:r>
      <w:r>
        <w:rPr>
          <w:rFonts w:hint="eastAsia"/>
          <w:sz w:val="24"/>
          <w:szCs w:val="24"/>
          <w:lang w:eastAsia="zh-CN"/>
        </w:rPr>
        <w:t xml:space="preserve"> In addition, averaged accuracy collapsing across levels of severity for all simulated data was plot against the mean accuracy of corresponding patient groups in empirical data (see SI-method).</w:t>
      </w:r>
      <w:r w:rsidR="00D8376D">
        <w:rPr>
          <w:rFonts w:hint="eastAsia"/>
          <w:sz w:val="24"/>
          <w:szCs w:val="24"/>
          <w:lang w:eastAsia="zh-CN"/>
        </w:rPr>
        <w:t xml:space="preserve"> </w:t>
      </w:r>
      <w:r w:rsidR="00ED25A0">
        <w:rPr>
          <w:rFonts w:hint="eastAsia"/>
          <w:sz w:val="24"/>
          <w:szCs w:val="24"/>
          <w:lang w:eastAsia="zh-CN"/>
        </w:rPr>
        <w:t>In F</w:t>
      </w:r>
      <w:r w:rsidR="00D8376D">
        <w:rPr>
          <w:rFonts w:hint="eastAsia"/>
          <w:sz w:val="24"/>
          <w:szCs w:val="24"/>
          <w:lang w:eastAsia="zh-CN"/>
        </w:rPr>
        <w:t>igure</w:t>
      </w:r>
      <w:r>
        <w:rPr>
          <w:rFonts w:hint="eastAsia"/>
          <w:sz w:val="24"/>
          <w:szCs w:val="24"/>
          <w:lang w:eastAsia="zh-CN"/>
        </w:rPr>
        <w:t xml:space="preserve"> 4D</w:t>
      </w:r>
      <w:r w:rsidR="00D8376D">
        <w:rPr>
          <w:rFonts w:hint="eastAsia"/>
          <w:sz w:val="24"/>
          <w:szCs w:val="24"/>
          <w:lang w:eastAsia="zh-CN"/>
        </w:rPr>
        <w:t>,</w:t>
      </w:r>
      <w:r w:rsidR="00ED25A0">
        <w:rPr>
          <w:rFonts w:hint="eastAsia"/>
          <w:sz w:val="24"/>
          <w:szCs w:val="24"/>
          <w:lang w:eastAsia="zh-CN"/>
        </w:rPr>
        <w:t xml:space="preserve"> we can observe a fast decline of naming accuracy for both animal and manmade object categories</w:t>
      </w:r>
      <w:r w:rsidR="00333817">
        <w:rPr>
          <w:rFonts w:hint="eastAsia"/>
          <w:sz w:val="24"/>
          <w:szCs w:val="24"/>
          <w:lang w:eastAsia="zh-CN"/>
        </w:rPr>
        <w:t xml:space="preserve"> when lesion was applied to all efferent and afferent connections from and to vATL layer</w:t>
      </w:r>
      <w:r w:rsidR="00ED25A0">
        <w:rPr>
          <w:rFonts w:hint="eastAsia"/>
          <w:sz w:val="24"/>
          <w:szCs w:val="24"/>
          <w:lang w:eastAsia="zh-CN"/>
        </w:rPr>
        <w:t xml:space="preserve"> although the overall accuracy for manmade objects was slightly higher than animals</w:t>
      </w:r>
      <w:r w:rsidR="00AD2AF8">
        <w:rPr>
          <w:rFonts w:hint="eastAsia"/>
          <w:sz w:val="24"/>
          <w:szCs w:val="24"/>
          <w:lang w:eastAsia="zh-CN"/>
        </w:rPr>
        <w:t xml:space="preserve"> (for animal vs. manmade difference, </w:t>
      </w:r>
      <w:proofErr w:type="spellStart"/>
      <w:r w:rsidR="00AD2AF8">
        <w:rPr>
          <w:rFonts w:hint="eastAsia"/>
          <w:sz w:val="24"/>
          <w:szCs w:val="24"/>
          <w:lang w:eastAsia="zh-CN"/>
        </w:rPr>
        <w:t>M</w:t>
      </w:r>
      <w:r w:rsidR="00AD2AF8" w:rsidRPr="00AD2AF8">
        <w:rPr>
          <w:rFonts w:hint="eastAsia"/>
          <w:sz w:val="24"/>
          <w:szCs w:val="24"/>
          <w:vertAlign w:val="subscript"/>
          <w:lang w:eastAsia="zh-CN"/>
        </w:rPr>
        <w:t>diff</w:t>
      </w:r>
      <w:proofErr w:type="spellEnd"/>
      <w:r w:rsidR="00AD2AF8" w:rsidRPr="00AD2AF8">
        <w:rPr>
          <w:rFonts w:hint="eastAsia"/>
          <w:sz w:val="24"/>
          <w:szCs w:val="24"/>
          <w:vertAlign w:val="subscript"/>
          <w:lang w:eastAsia="zh-CN"/>
        </w:rPr>
        <w:t>.</w:t>
      </w:r>
      <w:r w:rsidR="00AD2AF8">
        <w:rPr>
          <w:rFonts w:hint="eastAsia"/>
          <w:sz w:val="24"/>
          <w:szCs w:val="24"/>
          <w:lang w:eastAsia="zh-CN"/>
        </w:rPr>
        <w:t xml:space="preserve"> = -0.057, range = -0.097 ~ -0.041)</w:t>
      </w:r>
      <w:r w:rsidR="00ED25A0">
        <w:rPr>
          <w:rFonts w:hint="eastAsia"/>
          <w:sz w:val="24"/>
          <w:szCs w:val="24"/>
          <w:lang w:eastAsia="zh-CN"/>
        </w:rPr>
        <w:t xml:space="preserve">. </w:t>
      </w:r>
      <w:r w:rsidR="00333817">
        <w:rPr>
          <w:rFonts w:hint="eastAsia"/>
          <w:sz w:val="24"/>
          <w:szCs w:val="24"/>
          <w:lang w:eastAsia="zh-CN"/>
        </w:rPr>
        <w:t xml:space="preserve">This pattern is in accordance with the </w:t>
      </w:r>
      <w:r w:rsidR="00333817">
        <w:rPr>
          <w:sz w:val="24"/>
          <w:szCs w:val="24"/>
          <w:lang w:eastAsia="zh-CN"/>
        </w:rPr>
        <w:t>empirical</w:t>
      </w:r>
      <w:r w:rsidR="00333817">
        <w:rPr>
          <w:rFonts w:hint="eastAsia"/>
          <w:sz w:val="24"/>
          <w:szCs w:val="24"/>
          <w:lang w:eastAsia="zh-CN"/>
        </w:rPr>
        <w:t xml:space="preserve"> data on SD patients as demonstrated in the </w:t>
      </w:r>
      <w:r w:rsidR="00333817">
        <w:rPr>
          <w:sz w:val="24"/>
          <w:szCs w:val="24"/>
          <w:lang w:eastAsia="zh-CN"/>
        </w:rPr>
        <w:t>small</w:t>
      </w:r>
      <w:r w:rsidR="00333817">
        <w:rPr>
          <w:rFonts w:hint="eastAsia"/>
          <w:sz w:val="24"/>
          <w:szCs w:val="24"/>
          <w:lang w:eastAsia="zh-CN"/>
        </w:rPr>
        <w:t xml:space="preserve"> bar graph.</w:t>
      </w:r>
      <w:r w:rsidR="00D8376D">
        <w:rPr>
          <w:rFonts w:hint="eastAsia"/>
          <w:sz w:val="24"/>
          <w:szCs w:val="24"/>
          <w:lang w:eastAsia="zh-CN"/>
        </w:rPr>
        <w:t xml:space="preserve"> </w:t>
      </w:r>
      <w:r w:rsidR="00333817">
        <w:rPr>
          <w:rFonts w:hint="eastAsia"/>
          <w:sz w:val="24"/>
          <w:szCs w:val="24"/>
          <w:lang w:eastAsia="zh-CN"/>
        </w:rPr>
        <w:t xml:space="preserve">By contrast, </w:t>
      </w:r>
      <w:r w:rsidR="00D8376D">
        <w:rPr>
          <w:sz w:val="24"/>
          <w:szCs w:val="24"/>
          <w:lang w:eastAsia="zh-CN"/>
        </w:rPr>
        <w:t>a</w:t>
      </w:r>
      <w:r w:rsidR="00D8376D">
        <w:rPr>
          <w:rFonts w:hint="eastAsia"/>
          <w:sz w:val="24"/>
          <w:szCs w:val="24"/>
          <w:lang w:eastAsia="zh-CN"/>
        </w:rPr>
        <w:t xml:space="preserve"> sizeable category-specific effect for animal concepts was </w:t>
      </w:r>
      <w:r w:rsidR="00D8376D">
        <w:rPr>
          <w:sz w:val="24"/>
          <w:szCs w:val="24"/>
          <w:lang w:eastAsia="zh-CN"/>
        </w:rPr>
        <w:t>observed</w:t>
      </w:r>
      <w:r w:rsidR="00D8376D">
        <w:rPr>
          <w:rFonts w:hint="eastAsia"/>
          <w:sz w:val="24"/>
          <w:szCs w:val="24"/>
          <w:lang w:eastAsia="zh-CN"/>
        </w:rPr>
        <w:t xml:space="preserve"> when </w:t>
      </w:r>
      <w:r w:rsidR="00D8376D">
        <w:rPr>
          <w:sz w:val="24"/>
          <w:szCs w:val="24"/>
          <w:lang w:eastAsia="zh-CN"/>
        </w:rPr>
        <w:t xml:space="preserve">the </w:t>
      </w:r>
      <w:r w:rsidR="00D8376D">
        <w:rPr>
          <w:rFonts w:hint="eastAsia"/>
          <w:sz w:val="24"/>
          <w:szCs w:val="24"/>
          <w:lang w:eastAsia="zh-CN"/>
        </w:rPr>
        <w:t>lesion was applied to the connections between lateral pFG units and ATL (</w:t>
      </w:r>
      <w:r w:rsidR="00D6323B">
        <w:rPr>
          <w:rFonts w:hint="eastAsia"/>
          <w:sz w:val="24"/>
          <w:szCs w:val="24"/>
          <w:lang w:eastAsia="zh-CN"/>
        </w:rPr>
        <w:t>Figure 4E</w:t>
      </w:r>
      <w:r w:rsidR="00D8376D">
        <w:rPr>
          <w:rFonts w:hint="eastAsia"/>
          <w:sz w:val="24"/>
          <w:szCs w:val="24"/>
          <w:lang w:eastAsia="zh-CN"/>
        </w:rPr>
        <w:t xml:space="preserve">), </w:t>
      </w:r>
      <w:proofErr w:type="spellStart"/>
      <w:r w:rsidR="00D8376D">
        <w:rPr>
          <w:rFonts w:hint="eastAsia"/>
          <w:sz w:val="24"/>
          <w:szCs w:val="24"/>
          <w:lang w:eastAsia="zh-CN"/>
        </w:rPr>
        <w:t>M</w:t>
      </w:r>
      <w:r w:rsidR="00333817" w:rsidRPr="00333817">
        <w:rPr>
          <w:rFonts w:hint="eastAsia"/>
          <w:sz w:val="24"/>
          <w:szCs w:val="24"/>
          <w:vertAlign w:val="subscript"/>
          <w:lang w:eastAsia="zh-CN"/>
        </w:rPr>
        <w:t>diff</w:t>
      </w:r>
      <w:proofErr w:type="spellEnd"/>
      <w:r w:rsidR="00333817" w:rsidRPr="00333817">
        <w:rPr>
          <w:rFonts w:hint="eastAsia"/>
          <w:sz w:val="24"/>
          <w:szCs w:val="24"/>
          <w:vertAlign w:val="subscript"/>
          <w:lang w:eastAsia="zh-CN"/>
        </w:rPr>
        <w:t>.</w:t>
      </w:r>
      <w:r w:rsidR="00D8376D">
        <w:rPr>
          <w:rFonts w:hint="eastAsia"/>
          <w:sz w:val="24"/>
          <w:szCs w:val="24"/>
          <w:lang w:eastAsia="zh-CN"/>
        </w:rPr>
        <w:t xml:space="preserve"> = -</w:t>
      </w:r>
      <w:r w:rsidR="00AD2AF8">
        <w:rPr>
          <w:rFonts w:hint="eastAsia"/>
          <w:sz w:val="24"/>
          <w:szCs w:val="24"/>
          <w:lang w:eastAsia="zh-CN"/>
        </w:rPr>
        <w:t xml:space="preserve">0.413, range = -0.558~-0.207). This result resembles findings in previous studies as well. </w:t>
      </w:r>
      <w:r w:rsidR="00D8376D">
        <w:rPr>
          <w:rFonts w:hint="eastAsia"/>
          <w:sz w:val="24"/>
          <w:szCs w:val="24"/>
          <w:lang w:eastAsia="zh-CN"/>
        </w:rPr>
        <w:t xml:space="preserve">For the </w:t>
      </w:r>
      <w:r w:rsidR="00D8376D">
        <w:rPr>
          <w:sz w:val="24"/>
          <w:szCs w:val="24"/>
          <w:lang w:eastAsia="zh-CN"/>
        </w:rPr>
        <w:t>lesions in the MTG/IP</w:t>
      </w:r>
      <w:r w:rsidR="00D6323B">
        <w:rPr>
          <w:rFonts w:hint="eastAsia"/>
          <w:sz w:val="24"/>
          <w:szCs w:val="24"/>
          <w:lang w:eastAsia="zh-CN"/>
        </w:rPr>
        <w:t>L</w:t>
      </w:r>
      <w:r w:rsidR="00D8376D">
        <w:rPr>
          <w:sz w:val="24"/>
          <w:szCs w:val="24"/>
          <w:lang w:eastAsia="zh-CN"/>
        </w:rPr>
        <w:t xml:space="preserve"> connections</w:t>
      </w:r>
      <w:r w:rsidR="00D6323B">
        <w:rPr>
          <w:rFonts w:hint="eastAsia"/>
          <w:sz w:val="24"/>
          <w:szCs w:val="24"/>
          <w:lang w:eastAsia="zh-CN"/>
        </w:rPr>
        <w:t xml:space="preserve"> (Figure 4F</w:t>
      </w:r>
      <w:r w:rsidR="00323E8D">
        <w:rPr>
          <w:rFonts w:hint="eastAsia"/>
          <w:sz w:val="24"/>
          <w:szCs w:val="24"/>
          <w:lang w:eastAsia="zh-CN"/>
        </w:rPr>
        <w:t>)</w:t>
      </w:r>
      <w:r w:rsidR="00D8376D">
        <w:rPr>
          <w:rFonts w:hint="eastAsia"/>
          <w:sz w:val="24"/>
          <w:szCs w:val="24"/>
          <w:lang w:eastAsia="zh-CN"/>
        </w:rPr>
        <w:t xml:space="preserve">, </w:t>
      </w:r>
      <w:r w:rsidR="00D8376D">
        <w:rPr>
          <w:sz w:val="24"/>
          <w:szCs w:val="24"/>
          <w:lang w:eastAsia="zh-CN"/>
        </w:rPr>
        <w:t>a model analog</w:t>
      </w:r>
      <w:r w:rsidR="00333817">
        <w:rPr>
          <w:sz w:val="24"/>
          <w:szCs w:val="24"/>
          <w:lang w:eastAsia="zh-CN"/>
        </w:rPr>
        <w:t xml:space="preserve"> of damage in the </w:t>
      </w:r>
      <w:proofErr w:type="spellStart"/>
      <w:r w:rsidR="00D6323B">
        <w:rPr>
          <w:rFonts w:hint="eastAsia"/>
          <w:sz w:val="24"/>
          <w:szCs w:val="24"/>
          <w:lang w:eastAsia="zh-CN"/>
        </w:rPr>
        <w:t>LP_Tumor</w:t>
      </w:r>
      <w:proofErr w:type="spellEnd"/>
      <w:r w:rsidR="00D8376D">
        <w:rPr>
          <w:sz w:val="24"/>
          <w:szCs w:val="24"/>
          <w:lang w:eastAsia="zh-CN"/>
        </w:rPr>
        <w:t xml:space="preserve"> cases, </w:t>
      </w:r>
      <w:r w:rsidR="00D8376D">
        <w:rPr>
          <w:rFonts w:hint="eastAsia"/>
          <w:sz w:val="24"/>
          <w:szCs w:val="24"/>
          <w:lang w:eastAsia="zh-CN"/>
        </w:rPr>
        <w:t xml:space="preserve">a mild category-specific impairment to manmade object concepts </w:t>
      </w:r>
      <w:r w:rsidR="00D8376D">
        <w:rPr>
          <w:sz w:val="24"/>
          <w:szCs w:val="24"/>
          <w:lang w:eastAsia="zh-CN"/>
        </w:rPr>
        <w:t>was</w:t>
      </w:r>
      <w:r w:rsidR="00AD2AF8">
        <w:rPr>
          <w:rFonts w:hint="eastAsia"/>
          <w:sz w:val="24"/>
          <w:szCs w:val="24"/>
          <w:lang w:eastAsia="zh-CN"/>
        </w:rPr>
        <w:t xml:space="preserve"> observed: </w:t>
      </w:r>
      <w:r w:rsidR="00D8376D">
        <w:rPr>
          <w:rFonts w:hint="eastAsia"/>
          <w:sz w:val="24"/>
          <w:szCs w:val="24"/>
          <w:lang w:eastAsia="zh-CN"/>
        </w:rPr>
        <w:t xml:space="preserve">for </w:t>
      </w:r>
      <w:r w:rsidR="00D8376D">
        <w:rPr>
          <w:sz w:val="24"/>
          <w:szCs w:val="24"/>
          <w:lang w:eastAsia="zh-CN"/>
        </w:rPr>
        <w:t xml:space="preserve">the </w:t>
      </w:r>
      <w:r w:rsidR="00D8376D">
        <w:rPr>
          <w:rFonts w:hint="eastAsia"/>
          <w:sz w:val="24"/>
          <w:szCs w:val="24"/>
          <w:lang w:eastAsia="zh-CN"/>
        </w:rPr>
        <w:t>animal vs. manmade difference, the averaged mean was 0.072 (range = 0.03~0.196)</w:t>
      </w:r>
      <w:r w:rsidR="00AD2AF8">
        <w:rPr>
          <w:rFonts w:hint="eastAsia"/>
          <w:sz w:val="24"/>
          <w:szCs w:val="24"/>
          <w:lang w:eastAsia="zh-CN"/>
        </w:rPr>
        <w:t xml:space="preserve">, which is largely consistent with the reported data from </w:t>
      </w:r>
      <w:proofErr w:type="spellStart"/>
      <w:r w:rsidR="00AD2AF8">
        <w:rPr>
          <w:rFonts w:hint="eastAsia"/>
          <w:sz w:val="24"/>
          <w:szCs w:val="24"/>
          <w:lang w:eastAsia="zh-CN"/>
        </w:rPr>
        <w:t>Campenella</w:t>
      </w:r>
      <w:proofErr w:type="spellEnd"/>
      <w:r w:rsidR="00AD2AF8">
        <w:rPr>
          <w:rFonts w:hint="eastAsia"/>
          <w:sz w:val="24"/>
          <w:szCs w:val="24"/>
          <w:lang w:eastAsia="zh-CN"/>
        </w:rPr>
        <w:t xml:space="preserve"> et al.</w:t>
      </w:r>
      <w:r w:rsidR="00D8376D">
        <w:rPr>
          <w:rFonts w:hint="eastAsia"/>
          <w:sz w:val="24"/>
          <w:szCs w:val="24"/>
          <w:lang w:eastAsia="zh-CN"/>
        </w:rPr>
        <w:t xml:space="preserve"> By and large, a double dissociation pattern of category-specific impairment was </w:t>
      </w:r>
      <w:r w:rsidR="00D8376D">
        <w:rPr>
          <w:sz w:val="24"/>
          <w:szCs w:val="24"/>
          <w:lang w:eastAsia="zh-CN"/>
        </w:rPr>
        <w:t>observed</w:t>
      </w:r>
      <w:r w:rsidR="00D8376D">
        <w:rPr>
          <w:rFonts w:hint="eastAsia"/>
          <w:sz w:val="24"/>
          <w:szCs w:val="24"/>
          <w:lang w:eastAsia="zh-CN"/>
        </w:rPr>
        <w:t xml:space="preserve"> </w:t>
      </w:r>
      <w:r w:rsidR="00D8376D">
        <w:rPr>
          <w:sz w:val="24"/>
          <w:szCs w:val="24"/>
          <w:lang w:eastAsia="zh-CN"/>
        </w:rPr>
        <w:t>in</w:t>
      </w:r>
      <w:r w:rsidR="00D8376D">
        <w:rPr>
          <w:rFonts w:hint="eastAsia"/>
          <w:sz w:val="24"/>
          <w:szCs w:val="24"/>
          <w:lang w:eastAsia="zh-CN"/>
        </w:rPr>
        <w:t xml:space="preserve"> the </w:t>
      </w:r>
      <w:r w:rsidR="00D8376D">
        <w:rPr>
          <w:sz w:val="24"/>
          <w:szCs w:val="24"/>
          <w:lang w:eastAsia="zh-CN"/>
        </w:rPr>
        <w:t>simulations</w:t>
      </w:r>
      <w:r w:rsidR="00D6323B">
        <w:rPr>
          <w:rFonts w:hint="eastAsia"/>
          <w:sz w:val="24"/>
          <w:szCs w:val="24"/>
          <w:lang w:eastAsia="zh-CN"/>
        </w:rPr>
        <w:t xml:space="preserve"> of HSVE and </w:t>
      </w:r>
      <w:proofErr w:type="spellStart"/>
      <w:r w:rsidR="00D6323B">
        <w:rPr>
          <w:rFonts w:hint="eastAsia"/>
          <w:sz w:val="24"/>
          <w:szCs w:val="24"/>
          <w:lang w:eastAsia="zh-CN"/>
        </w:rPr>
        <w:t>LP_Tumor</w:t>
      </w:r>
      <w:proofErr w:type="spellEnd"/>
      <w:r w:rsidR="00D8376D">
        <w:rPr>
          <w:rFonts w:hint="eastAsia"/>
          <w:sz w:val="24"/>
          <w:szCs w:val="24"/>
          <w:lang w:eastAsia="zh-CN"/>
        </w:rPr>
        <w:t xml:space="preserve"> cases in this model, </w:t>
      </w:r>
      <w:r w:rsidR="00D8376D">
        <w:rPr>
          <w:sz w:val="24"/>
          <w:szCs w:val="24"/>
          <w:lang w:eastAsia="zh-CN"/>
        </w:rPr>
        <w:t>as well as</w:t>
      </w:r>
      <w:r w:rsidR="00D6323B">
        <w:rPr>
          <w:rFonts w:hint="eastAsia"/>
          <w:sz w:val="24"/>
          <w:szCs w:val="24"/>
          <w:lang w:eastAsia="zh-CN"/>
        </w:rPr>
        <w:t xml:space="preserve"> a profound category-general impairment</w:t>
      </w:r>
      <w:r w:rsidR="00D8376D">
        <w:rPr>
          <w:rFonts w:hint="eastAsia"/>
          <w:sz w:val="24"/>
          <w:szCs w:val="24"/>
          <w:lang w:eastAsia="zh-CN"/>
        </w:rPr>
        <w:t xml:space="preserve"> when weights of ATL were affected proportionally</w:t>
      </w:r>
      <w:r w:rsidR="00D8376D" w:rsidRPr="00A938B9">
        <w:rPr>
          <w:rFonts w:hint="eastAsia"/>
          <w:sz w:val="24"/>
          <w:szCs w:val="24"/>
          <w:lang w:eastAsia="zh-CN"/>
        </w:rPr>
        <w:t xml:space="preserve"> </w:t>
      </w:r>
      <w:r w:rsidR="00D8376D">
        <w:rPr>
          <w:rFonts w:hint="eastAsia"/>
          <w:sz w:val="24"/>
          <w:szCs w:val="24"/>
          <w:lang w:eastAsia="zh-CN"/>
        </w:rPr>
        <w:t xml:space="preserve">across all modalities. </w:t>
      </w:r>
      <w:r w:rsidR="00D6323B">
        <w:rPr>
          <w:rFonts w:hint="eastAsia"/>
          <w:sz w:val="24"/>
          <w:szCs w:val="24"/>
          <w:lang w:eastAsia="zh-CN"/>
        </w:rPr>
        <w:t>Figure 4G</w:t>
      </w:r>
      <w:r w:rsidR="00323E8D">
        <w:rPr>
          <w:rFonts w:hint="eastAsia"/>
          <w:sz w:val="24"/>
          <w:szCs w:val="24"/>
          <w:lang w:eastAsia="zh-CN"/>
        </w:rPr>
        <w:t xml:space="preserve"> showed naming latency in the model when </w:t>
      </w:r>
      <w:r w:rsidR="00323E8D">
        <w:rPr>
          <w:sz w:val="24"/>
          <w:szCs w:val="24"/>
          <w:lang w:eastAsia="zh-CN"/>
        </w:rPr>
        <w:t>lesion</w:t>
      </w:r>
      <w:r w:rsidR="00323E8D">
        <w:rPr>
          <w:rFonts w:hint="eastAsia"/>
          <w:sz w:val="24"/>
          <w:szCs w:val="24"/>
          <w:lang w:eastAsia="zh-CN"/>
        </w:rPr>
        <w:t xml:space="preserve"> was applied to afferent connections to pFG layer from visual inputs</w:t>
      </w:r>
      <w:r w:rsidR="000752CF">
        <w:rPr>
          <w:rFonts w:hint="eastAsia"/>
          <w:sz w:val="24"/>
          <w:szCs w:val="24"/>
          <w:lang w:eastAsia="zh-CN"/>
        </w:rPr>
        <w:t>: t</w:t>
      </w:r>
      <w:r w:rsidR="00906145">
        <w:rPr>
          <w:rFonts w:hint="eastAsia"/>
          <w:sz w:val="24"/>
          <w:szCs w:val="24"/>
          <w:lang w:eastAsia="zh-CN"/>
        </w:rPr>
        <w:t>he naming latency for animal items were noticeable slower at the very mild level of lesion compared to naming manmade objects, and the discrepancy increased enormously as the lesion severity increased (</w:t>
      </w:r>
      <w:proofErr w:type="spellStart"/>
      <w:r w:rsidR="00906145">
        <w:rPr>
          <w:rFonts w:hint="eastAsia"/>
          <w:sz w:val="24"/>
          <w:szCs w:val="24"/>
          <w:lang w:eastAsia="zh-CN"/>
        </w:rPr>
        <w:t>M</w:t>
      </w:r>
      <w:r w:rsidR="00906145" w:rsidRPr="00906145">
        <w:rPr>
          <w:rFonts w:hint="eastAsia"/>
          <w:sz w:val="24"/>
          <w:szCs w:val="24"/>
          <w:vertAlign w:val="subscript"/>
          <w:lang w:eastAsia="zh-CN"/>
        </w:rPr>
        <w:t>diff</w:t>
      </w:r>
      <w:proofErr w:type="spellEnd"/>
      <w:r w:rsidR="00906145" w:rsidRPr="00906145">
        <w:rPr>
          <w:rFonts w:hint="eastAsia"/>
          <w:sz w:val="24"/>
          <w:szCs w:val="24"/>
          <w:vertAlign w:val="subscript"/>
          <w:lang w:eastAsia="zh-CN"/>
        </w:rPr>
        <w:t>.</w:t>
      </w:r>
      <w:r w:rsidR="00813F00">
        <w:rPr>
          <w:rFonts w:hint="eastAsia"/>
          <w:sz w:val="24"/>
          <w:szCs w:val="24"/>
          <w:lang w:eastAsia="zh-CN"/>
        </w:rPr>
        <w:t xml:space="preserve"> = 2.750, range </w:t>
      </w:r>
      <w:proofErr w:type="gramStart"/>
      <w:r w:rsidR="00813F00">
        <w:rPr>
          <w:rFonts w:hint="eastAsia"/>
          <w:sz w:val="24"/>
          <w:szCs w:val="24"/>
          <w:lang w:eastAsia="zh-CN"/>
        </w:rPr>
        <w:t xml:space="preserve">= </w:t>
      </w:r>
      <w:r w:rsidR="00906145">
        <w:rPr>
          <w:rFonts w:hint="eastAsia"/>
          <w:sz w:val="24"/>
          <w:szCs w:val="24"/>
          <w:lang w:eastAsia="zh-CN"/>
        </w:rPr>
        <w:t xml:space="preserve"> </w:t>
      </w:r>
      <w:r w:rsidR="00813F00">
        <w:rPr>
          <w:rFonts w:hint="eastAsia"/>
          <w:sz w:val="24"/>
          <w:szCs w:val="24"/>
          <w:lang w:eastAsia="zh-CN"/>
        </w:rPr>
        <w:t>0.620</w:t>
      </w:r>
      <w:proofErr w:type="gramEnd"/>
      <w:r w:rsidR="00813F00">
        <w:rPr>
          <w:rFonts w:hint="eastAsia"/>
          <w:sz w:val="24"/>
          <w:szCs w:val="24"/>
          <w:lang w:eastAsia="zh-CN"/>
        </w:rPr>
        <w:t>~ 4.648</w:t>
      </w:r>
      <w:r w:rsidR="00906145">
        <w:rPr>
          <w:rFonts w:hint="eastAsia"/>
          <w:sz w:val="24"/>
          <w:szCs w:val="24"/>
          <w:lang w:eastAsia="zh-CN"/>
        </w:rPr>
        <w:t xml:space="preserve">). </w:t>
      </w:r>
      <w:r w:rsidR="00813F00">
        <w:rPr>
          <w:rFonts w:hint="eastAsia"/>
          <w:sz w:val="24"/>
          <w:szCs w:val="24"/>
          <w:lang w:eastAsia="zh-CN"/>
        </w:rPr>
        <w:t xml:space="preserve">This is largely </w:t>
      </w:r>
      <w:r w:rsidR="00813F00">
        <w:rPr>
          <w:sz w:val="24"/>
          <w:szCs w:val="24"/>
          <w:lang w:eastAsia="zh-CN"/>
        </w:rPr>
        <w:t>coherent</w:t>
      </w:r>
      <w:r w:rsidR="00813F00">
        <w:rPr>
          <w:rFonts w:hint="eastAsia"/>
          <w:sz w:val="24"/>
          <w:szCs w:val="24"/>
          <w:lang w:eastAsia="zh-CN"/>
        </w:rPr>
        <w:t xml:space="preserve"> with the </w:t>
      </w:r>
      <w:r w:rsidR="00813F00">
        <w:rPr>
          <w:sz w:val="24"/>
          <w:szCs w:val="24"/>
          <w:lang w:eastAsia="zh-CN"/>
        </w:rPr>
        <w:t>empirical</w:t>
      </w:r>
      <w:r w:rsidR="00813F00">
        <w:rPr>
          <w:rFonts w:hint="eastAsia"/>
          <w:sz w:val="24"/>
          <w:szCs w:val="24"/>
          <w:lang w:eastAsia="zh-CN"/>
        </w:rPr>
        <w:t xml:space="preserve"> data showing </w:t>
      </w:r>
      <w:r w:rsidR="00813F00">
        <w:rPr>
          <w:sz w:val="24"/>
          <w:szCs w:val="24"/>
          <w:lang w:eastAsia="zh-CN"/>
        </w:rPr>
        <w:t>that</w:t>
      </w:r>
      <w:r w:rsidR="00813F00">
        <w:rPr>
          <w:rFonts w:hint="eastAsia"/>
          <w:sz w:val="24"/>
          <w:szCs w:val="24"/>
          <w:lang w:eastAsia="zh-CN"/>
        </w:rPr>
        <w:t xml:space="preserve"> the naming deficit for animal concepts in PA patients can be observed on latency data but not on accuracy, </w:t>
      </w:r>
      <w:r w:rsidR="00813F00">
        <w:rPr>
          <w:rFonts w:hint="eastAsia"/>
          <w:sz w:val="24"/>
          <w:szCs w:val="24"/>
          <w:lang w:eastAsia="zh-CN"/>
        </w:rPr>
        <w:lastRenderedPageBreak/>
        <w:t>especially when the lesion severity was mild (</w:t>
      </w:r>
      <w:r w:rsidR="00813F00" w:rsidRPr="00813F00">
        <w:rPr>
          <w:rFonts w:hint="eastAsia"/>
          <w:color w:val="FF0000"/>
          <w:sz w:val="24"/>
          <w:szCs w:val="24"/>
          <w:lang w:eastAsia="zh-CN"/>
        </w:rPr>
        <w:t>Refs</w:t>
      </w:r>
      <w:r w:rsidR="00813F00">
        <w:rPr>
          <w:rFonts w:hint="eastAsia"/>
          <w:sz w:val="24"/>
          <w:szCs w:val="24"/>
          <w:lang w:eastAsia="zh-CN"/>
        </w:rPr>
        <w:t xml:space="preserve">). </w:t>
      </w:r>
      <w:r w:rsidR="009861AE" w:rsidRPr="00C367CA">
        <w:rPr>
          <w:rFonts w:hint="eastAsia"/>
          <w:sz w:val="24"/>
          <w:szCs w:val="24"/>
          <w:highlight w:val="yellow"/>
          <w:lang w:eastAsia="zh-CN"/>
        </w:rPr>
        <w:t xml:space="preserve">Figure 4H&amp;I depicted the lesion-symptom correlation in model and patient groups respectively. Basically, great similarity between and patient data was observed that lesion severity is (a) not correlated with naming accuracy difference between animal and manmade object items in SD; (b) associated with increase in difficulty in naming animals in HSVE; and (c) associated with increasing impairment in naming manmade objects in </w:t>
      </w:r>
      <w:proofErr w:type="spellStart"/>
      <w:r w:rsidR="009861AE" w:rsidRPr="00C367CA">
        <w:rPr>
          <w:rFonts w:hint="eastAsia"/>
          <w:sz w:val="24"/>
          <w:szCs w:val="24"/>
          <w:highlight w:val="yellow"/>
          <w:lang w:eastAsia="zh-CN"/>
        </w:rPr>
        <w:t>LP_Tumor</w:t>
      </w:r>
      <w:proofErr w:type="spellEnd"/>
      <w:r w:rsidR="009861AE" w:rsidRPr="00C367CA">
        <w:rPr>
          <w:rFonts w:hint="eastAsia"/>
          <w:sz w:val="24"/>
          <w:szCs w:val="24"/>
          <w:highlight w:val="yellow"/>
          <w:lang w:eastAsia="zh-CN"/>
        </w:rPr>
        <w:t xml:space="preserve"> patients.</w:t>
      </w:r>
      <w:r w:rsidR="000B637B" w:rsidRPr="00C367CA">
        <w:rPr>
          <w:rFonts w:hint="eastAsia"/>
          <w:sz w:val="24"/>
          <w:szCs w:val="24"/>
          <w:highlight w:val="yellow"/>
          <w:lang w:eastAsia="zh-CN"/>
        </w:rPr>
        <w:t xml:space="preserve"> </w:t>
      </w:r>
      <w:proofErr w:type="gramStart"/>
      <w:r w:rsidR="000B637B" w:rsidRPr="00C367CA">
        <w:rPr>
          <w:rFonts w:hint="eastAsia"/>
          <w:sz w:val="24"/>
          <w:szCs w:val="24"/>
          <w:highlight w:val="yellow"/>
          <w:lang w:eastAsia="zh-CN"/>
        </w:rPr>
        <w:t>(</w:t>
      </w:r>
      <w:r w:rsidR="000B637B" w:rsidRPr="00C367CA">
        <w:rPr>
          <w:rFonts w:hint="eastAsia"/>
          <w:color w:val="FF0000"/>
          <w:sz w:val="24"/>
          <w:szCs w:val="24"/>
          <w:highlight w:val="yellow"/>
          <w:lang w:eastAsia="zh-CN"/>
        </w:rPr>
        <w:t>Maybe in SI?</w:t>
      </w:r>
      <w:r w:rsidR="000B637B" w:rsidRPr="00C367CA">
        <w:rPr>
          <w:rFonts w:hint="eastAsia"/>
          <w:sz w:val="24"/>
          <w:szCs w:val="24"/>
          <w:highlight w:val="yellow"/>
          <w:lang w:eastAsia="zh-CN"/>
        </w:rPr>
        <w:t>)</w:t>
      </w:r>
      <w:proofErr w:type="gramEnd"/>
    </w:p>
    <w:p w:rsidR="00D8376D" w:rsidRPr="00764025" w:rsidRDefault="00D8376D" w:rsidP="00D8376D">
      <w:pPr>
        <w:ind w:firstLineChars="176" w:firstLine="422"/>
        <w:rPr>
          <w:sz w:val="24"/>
          <w:szCs w:val="24"/>
          <w:lang w:eastAsia="zh-CN"/>
        </w:rPr>
      </w:pPr>
      <w:r>
        <w:rPr>
          <w:rFonts w:hint="eastAsia"/>
          <w:sz w:val="24"/>
          <w:szCs w:val="24"/>
          <w:lang w:eastAsia="zh-CN"/>
        </w:rPr>
        <w:t xml:space="preserve"> </w:t>
      </w:r>
      <w:proofErr w:type="gramStart"/>
      <w:r w:rsidR="00764025" w:rsidRPr="00764025">
        <w:rPr>
          <w:rFonts w:hint="eastAsia"/>
          <w:b/>
          <w:i/>
          <w:sz w:val="24"/>
          <w:szCs w:val="24"/>
          <w:lang w:eastAsia="zh-CN"/>
        </w:rPr>
        <w:t>Summary.</w:t>
      </w:r>
      <w:proofErr w:type="gramEnd"/>
      <w:r w:rsidR="00764025" w:rsidRPr="00764025">
        <w:rPr>
          <w:rFonts w:hint="eastAsia"/>
          <w:b/>
          <w:i/>
          <w:sz w:val="24"/>
          <w:szCs w:val="24"/>
          <w:lang w:eastAsia="zh-CN"/>
        </w:rPr>
        <w:t xml:space="preserve"> </w:t>
      </w:r>
      <w:r w:rsidR="00764025">
        <w:rPr>
          <w:rFonts w:hint="eastAsia"/>
          <w:sz w:val="24"/>
          <w:szCs w:val="24"/>
          <w:lang w:eastAsia="zh-CN"/>
        </w:rPr>
        <w:t xml:space="preserve">From the results in this section, we can see how the same neurocomputational model that can account for category-sensitive activation patterns in human brain also demonstrated great capacity of explaining a whole spectrum of reliable semantic deficit patterns that have been documented in the literature in all four different patient groups. This evidence further validates the </w:t>
      </w:r>
      <w:r w:rsidR="00764025">
        <w:rPr>
          <w:sz w:val="24"/>
          <w:szCs w:val="24"/>
          <w:lang w:eastAsia="zh-CN"/>
        </w:rPr>
        <w:t>“</w:t>
      </w:r>
      <w:r w:rsidR="00764025">
        <w:rPr>
          <w:rFonts w:hint="eastAsia"/>
          <w:sz w:val="24"/>
          <w:szCs w:val="24"/>
          <w:lang w:eastAsia="zh-CN"/>
        </w:rPr>
        <w:t>base connectivity hypothesis</w:t>
      </w:r>
      <w:r w:rsidR="00764025">
        <w:rPr>
          <w:sz w:val="24"/>
          <w:szCs w:val="24"/>
          <w:lang w:eastAsia="zh-CN"/>
        </w:rPr>
        <w:t>”</w:t>
      </w:r>
      <w:r w:rsidR="00764025">
        <w:rPr>
          <w:rFonts w:hint="eastAsia"/>
          <w:sz w:val="24"/>
          <w:szCs w:val="24"/>
          <w:lang w:eastAsia="zh-CN"/>
        </w:rPr>
        <w:t xml:space="preserve"> </w:t>
      </w:r>
      <w:r w:rsidR="00010D05">
        <w:rPr>
          <w:rFonts w:hint="eastAsia"/>
          <w:sz w:val="24"/>
          <w:szCs w:val="24"/>
          <w:lang w:eastAsia="zh-CN"/>
        </w:rPr>
        <w:t xml:space="preserve">which assumes that the white-matter connectivity within cortical semantic network constrains how specialization of knowledge representations for different categories is distributed across the whole network. </w:t>
      </w:r>
    </w:p>
    <w:p w:rsidR="000B637B" w:rsidRDefault="000B637B" w:rsidP="000B637B">
      <w:pPr>
        <w:rPr>
          <w:sz w:val="24"/>
          <w:szCs w:val="24"/>
          <w:lang w:eastAsia="zh-CN"/>
        </w:rPr>
      </w:pPr>
    </w:p>
    <w:p w:rsidR="000B637B" w:rsidRPr="000B637B" w:rsidRDefault="000B637B" w:rsidP="000B637B">
      <w:pPr>
        <w:rPr>
          <w:b/>
          <w:sz w:val="24"/>
          <w:szCs w:val="24"/>
          <w:lang w:eastAsia="zh-CN"/>
        </w:rPr>
      </w:pPr>
      <w:r w:rsidRPr="000B637B">
        <w:rPr>
          <w:rFonts w:hint="eastAsia"/>
          <w:b/>
          <w:sz w:val="24"/>
          <w:szCs w:val="24"/>
          <w:lang w:eastAsia="zh-CN"/>
        </w:rPr>
        <w:t>General discussion</w:t>
      </w:r>
    </w:p>
    <w:p w:rsidR="005B1425" w:rsidRDefault="00C57C62" w:rsidP="000B637B">
      <w:pPr>
        <w:rPr>
          <w:rFonts w:hint="eastAsia"/>
          <w:sz w:val="24"/>
          <w:szCs w:val="24"/>
          <w:lang w:eastAsia="zh-CN"/>
        </w:rPr>
      </w:pPr>
      <w:r>
        <w:rPr>
          <w:rFonts w:hint="eastAsia"/>
          <w:sz w:val="24"/>
          <w:szCs w:val="24"/>
          <w:lang w:eastAsia="zh-CN"/>
        </w:rPr>
        <w:t xml:space="preserve">      </w:t>
      </w:r>
      <w:r w:rsidR="00245165">
        <w:rPr>
          <w:rFonts w:hint="eastAsia"/>
          <w:sz w:val="24"/>
          <w:szCs w:val="24"/>
          <w:lang w:eastAsia="zh-CN"/>
        </w:rPr>
        <w:t xml:space="preserve">By integrating </w:t>
      </w:r>
      <w:r w:rsidR="00E04367">
        <w:rPr>
          <w:rFonts w:hint="eastAsia"/>
          <w:sz w:val="24"/>
          <w:szCs w:val="24"/>
          <w:lang w:eastAsia="zh-CN"/>
        </w:rPr>
        <w:t xml:space="preserve">techniques of </w:t>
      </w:r>
      <w:r w:rsidR="00245165">
        <w:rPr>
          <w:sz w:val="24"/>
          <w:szCs w:val="24"/>
          <w:lang w:eastAsia="zh-CN"/>
        </w:rPr>
        <w:t>neuroimaging (</w:t>
      </w:r>
      <w:r w:rsidR="00245165">
        <w:rPr>
          <w:rFonts w:hint="eastAsia"/>
          <w:sz w:val="24"/>
          <w:szCs w:val="24"/>
          <w:lang w:eastAsia="zh-CN"/>
        </w:rPr>
        <w:t>both functional and structural</w:t>
      </w:r>
      <w:r w:rsidR="00245165">
        <w:rPr>
          <w:sz w:val="24"/>
          <w:szCs w:val="24"/>
          <w:lang w:eastAsia="zh-CN"/>
        </w:rPr>
        <w:t>)</w:t>
      </w:r>
      <w:r w:rsidR="00245165">
        <w:rPr>
          <w:rFonts w:hint="eastAsia"/>
          <w:sz w:val="24"/>
          <w:szCs w:val="24"/>
          <w:lang w:eastAsia="zh-CN"/>
        </w:rPr>
        <w:t xml:space="preserve"> and computational models, o</w:t>
      </w:r>
      <w:r w:rsidR="000F509C">
        <w:rPr>
          <w:rFonts w:hint="eastAsia"/>
          <w:sz w:val="24"/>
          <w:szCs w:val="24"/>
          <w:lang w:eastAsia="zh-CN"/>
        </w:rPr>
        <w:t>ur work indicates that architectural constraints</w:t>
      </w:r>
      <w:r w:rsidR="00245165">
        <w:rPr>
          <w:rFonts w:hint="eastAsia"/>
          <w:sz w:val="24"/>
          <w:szCs w:val="24"/>
          <w:lang w:eastAsia="zh-CN"/>
        </w:rPr>
        <w:t xml:space="preserve"> have </w:t>
      </w:r>
      <w:r w:rsidR="00245165">
        <w:rPr>
          <w:sz w:val="24"/>
          <w:szCs w:val="24"/>
          <w:lang w:eastAsia="zh-CN"/>
        </w:rPr>
        <w:t>fundamental</w:t>
      </w:r>
      <w:r w:rsidR="00245165">
        <w:rPr>
          <w:rFonts w:hint="eastAsia"/>
          <w:sz w:val="24"/>
          <w:szCs w:val="24"/>
          <w:lang w:eastAsia="zh-CN"/>
        </w:rPr>
        <w:t xml:space="preserve"> implications about the neural organization and functio</w:t>
      </w:r>
      <w:r w:rsidR="00E04367">
        <w:rPr>
          <w:rFonts w:hint="eastAsia"/>
          <w:sz w:val="24"/>
          <w:szCs w:val="24"/>
          <w:lang w:eastAsia="zh-CN"/>
        </w:rPr>
        <w:t>n of cortical semantic network: Interconnected brain regions in the widely-distributed network tend to show similar profiles of functional activation to different semantic categories</w:t>
      </w:r>
      <w:r w:rsidR="004E067A">
        <w:rPr>
          <w:rFonts w:hint="eastAsia"/>
          <w:sz w:val="24"/>
          <w:szCs w:val="24"/>
          <w:lang w:eastAsia="zh-CN"/>
        </w:rPr>
        <w:t xml:space="preserve">, and selective disruptions of corresponding architecture produce the whole spectrum of semantic </w:t>
      </w:r>
      <w:r w:rsidR="004E067A">
        <w:rPr>
          <w:sz w:val="24"/>
          <w:szCs w:val="24"/>
          <w:lang w:eastAsia="zh-CN"/>
        </w:rPr>
        <w:t>impairment</w:t>
      </w:r>
      <w:r w:rsidR="004E067A">
        <w:rPr>
          <w:rFonts w:hint="eastAsia"/>
          <w:sz w:val="24"/>
          <w:szCs w:val="24"/>
          <w:lang w:eastAsia="zh-CN"/>
        </w:rPr>
        <w:t xml:space="preserve"> patterns that are reliably observed in brain-damaged patients. </w:t>
      </w:r>
      <w:r w:rsidR="005311FD">
        <w:rPr>
          <w:rFonts w:hint="eastAsia"/>
          <w:sz w:val="24"/>
          <w:szCs w:val="24"/>
          <w:lang w:eastAsia="zh-CN"/>
        </w:rPr>
        <w:t>Built on existing domain-general views</w:t>
      </w:r>
      <w:r w:rsidR="00C452B2">
        <w:rPr>
          <w:rFonts w:hint="eastAsia"/>
          <w:sz w:val="24"/>
          <w:szCs w:val="24"/>
          <w:lang w:eastAsia="zh-CN"/>
        </w:rPr>
        <w:t xml:space="preserve"> </w:t>
      </w:r>
      <w:r w:rsidR="00C452B2">
        <w:rPr>
          <w:sz w:val="24"/>
          <w:szCs w:val="24"/>
          <w:lang w:eastAsia="zh-CN"/>
        </w:rPr>
        <w:fldChar w:fldCharType="begin"/>
      </w:r>
      <w:r w:rsidR="00C452B2">
        <w:rPr>
          <w:sz w:val="24"/>
          <w:szCs w:val="24"/>
          <w:lang w:eastAsia="zh-CN"/>
        </w:rPr>
        <w:instrText xml:space="preserve"> ADDIN EN.CITE &lt;EndNote&gt;&lt;Cite&gt;&lt;Author&gt;Patterson&lt;/Author&gt;&lt;Year&gt;2007&lt;/Year&gt;&lt;RecNum&gt;36&lt;/RecNum&gt;&lt;DisplayText&gt;(Patterson et al., 2007)&lt;/DisplayText&gt;&lt;record&gt;&lt;rec-number&gt;36&lt;/rec-number&gt;&lt;foreign-keys&gt;&lt;key app="EN" db-id="w2vfvr2wlz2vzfe9sscp0ff7f0pardxptwdw"&gt;36&lt;/key&gt;&lt;/foreign-keys&gt;&lt;ref-type name="Journal Article"&gt;17&lt;/ref-type&gt;&lt;contributors&gt;&lt;authors&gt;&lt;author&gt;Patterson, K.&lt;/author&gt;&lt;author&gt;Nestor, Peter J.&lt;/author&gt;&lt;author&gt;Rogers, Timothy T.&lt;/author&gt;&lt;/authors&gt;&lt;/contributors&gt;&lt;titles&gt;&lt;title&gt;Where do you know what you know? The representation of semantic knowledge in the human brain&lt;/title&gt;&lt;secondary-title&gt;Nat Rev Neurosci&lt;/secondary-title&gt;&lt;/titles&gt;&lt;periodical&gt;&lt;full-title&gt;Nat Rev Neurosci&lt;/full-title&gt;&lt;/periodical&gt;&lt;pages&gt;976-987&lt;/pages&gt;&lt;volume&gt;8&lt;/volume&gt;&lt;number&gt;12&lt;/number&gt;&lt;dates&gt;&lt;year&gt;2007&lt;/year&gt;&lt;/dates&gt;&lt;publisher&gt;Nature Publishing Group&lt;/publisher&gt;&lt;isbn&gt;1471-003X&lt;/isbn&gt;&lt;urls&gt;&lt;related-urls&gt;&lt;url&gt;http://dx.doi.org/10.1038/nrn2277&lt;/url&gt;&lt;/related-urls&gt;&lt;/urls&gt;&lt;/record&gt;&lt;/Cite&gt;&lt;/EndNote&gt;</w:instrText>
      </w:r>
      <w:r w:rsidR="00C452B2">
        <w:rPr>
          <w:sz w:val="24"/>
          <w:szCs w:val="24"/>
          <w:lang w:eastAsia="zh-CN"/>
        </w:rPr>
        <w:fldChar w:fldCharType="separate"/>
      </w:r>
      <w:r w:rsidR="00C452B2">
        <w:rPr>
          <w:noProof/>
          <w:sz w:val="24"/>
          <w:szCs w:val="24"/>
          <w:lang w:eastAsia="zh-CN"/>
        </w:rPr>
        <w:t>(</w:t>
      </w:r>
      <w:hyperlink w:anchor="_ENREF_46" w:tooltip="Patterson, 2007 #36" w:history="1">
        <w:r w:rsidR="00F22FF5">
          <w:rPr>
            <w:noProof/>
            <w:sz w:val="24"/>
            <w:szCs w:val="24"/>
            <w:lang w:eastAsia="zh-CN"/>
          </w:rPr>
          <w:t>Patterson et al., 2007</w:t>
        </w:r>
      </w:hyperlink>
      <w:r w:rsidR="00C452B2">
        <w:rPr>
          <w:noProof/>
          <w:sz w:val="24"/>
          <w:szCs w:val="24"/>
          <w:lang w:eastAsia="zh-CN"/>
        </w:rPr>
        <w:t>)</w:t>
      </w:r>
      <w:r w:rsidR="00C452B2">
        <w:rPr>
          <w:sz w:val="24"/>
          <w:szCs w:val="24"/>
          <w:lang w:eastAsia="zh-CN"/>
        </w:rPr>
        <w:fldChar w:fldCharType="end"/>
      </w:r>
      <w:r w:rsidR="005B1425">
        <w:rPr>
          <w:rFonts w:hint="eastAsia"/>
          <w:sz w:val="24"/>
          <w:szCs w:val="24"/>
          <w:lang w:eastAsia="zh-CN"/>
        </w:rPr>
        <w:t xml:space="preserve">, our </w:t>
      </w:r>
      <w:r w:rsidR="005B1425">
        <w:rPr>
          <w:sz w:val="24"/>
          <w:szCs w:val="24"/>
          <w:lang w:eastAsia="zh-CN"/>
        </w:rPr>
        <w:t>“</w:t>
      </w:r>
      <w:r w:rsidR="005B1425">
        <w:rPr>
          <w:rFonts w:hint="eastAsia"/>
          <w:sz w:val="24"/>
          <w:szCs w:val="24"/>
          <w:lang w:eastAsia="zh-CN"/>
        </w:rPr>
        <w:t>base-connectivity hypothesis</w:t>
      </w:r>
      <w:r w:rsidR="005B1425">
        <w:rPr>
          <w:sz w:val="24"/>
          <w:szCs w:val="24"/>
          <w:lang w:eastAsia="zh-CN"/>
        </w:rPr>
        <w:t>”</w:t>
      </w:r>
      <w:r w:rsidR="005311FD">
        <w:rPr>
          <w:rFonts w:hint="eastAsia"/>
          <w:sz w:val="24"/>
          <w:szCs w:val="24"/>
          <w:lang w:eastAsia="zh-CN"/>
        </w:rPr>
        <w:t xml:space="preserve"> demonstrated how category-specific activation and impairment can emerge from a single interactive neurocognitive network as a result of both lea</w:t>
      </w:r>
      <w:r w:rsidR="0025412E">
        <w:rPr>
          <w:rFonts w:hint="eastAsia"/>
          <w:sz w:val="24"/>
          <w:szCs w:val="24"/>
          <w:lang w:eastAsia="zh-CN"/>
        </w:rPr>
        <w:t>rning cross-mappings between</w:t>
      </w:r>
      <w:r w:rsidR="005311FD">
        <w:rPr>
          <w:rFonts w:hint="eastAsia"/>
          <w:sz w:val="24"/>
          <w:szCs w:val="24"/>
          <w:lang w:eastAsia="zh-CN"/>
        </w:rPr>
        <w:t xml:space="preserve"> </w:t>
      </w:r>
      <w:r w:rsidR="0025412E">
        <w:rPr>
          <w:rFonts w:hint="eastAsia"/>
          <w:sz w:val="24"/>
          <w:szCs w:val="24"/>
          <w:lang w:eastAsia="zh-CN"/>
        </w:rPr>
        <w:t xml:space="preserve">modality-specific representations in the environment and the </w:t>
      </w:r>
      <w:r w:rsidR="00C452B2">
        <w:rPr>
          <w:rFonts w:hint="eastAsia"/>
          <w:sz w:val="24"/>
          <w:szCs w:val="24"/>
          <w:lang w:eastAsia="zh-CN"/>
        </w:rPr>
        <w:t xml:space="preserve">architectural </w:t>
      </w:r>
      <w:r w:rsidR="0025412E">
        <w:rPr>
          <w:sz w:val="24"/>
          <w:szCs w:val="24"/>
          <w:lang w:eastAsia="zh-CN"/>
        </w:rPr>
        <w:t>constraints</w:t>
      </w:r>
      <w:r w:rsidR="0025412E">
        <w:rPr>
          <w:rFonts w:hint="eastAsia"/>
          <w:sz w:val="24"/>
          <w:szCs w:val="24"/>
          <w:lang w:eastAsia="zh-CN"/>
        </w:rPr>
        <w:t xml:space="preserve"> of network</w:t>
      </w:r>
      <w:r w:rsidR="005B1425">
        <w:rPr>
          <w:rFonts w:hint="eastAsia"/>
          <w:sz w:val="24"/>
          <w:szCs w:val="24"/>
          <w:lang w:eastAsia="zh-CN"/>
        </w:rPr>
        <w:t xml:space="preserve"> in the current data</w:t>
      </w:r>
      <w:r w:rsidR="00C452B2">
        <w:rPr>
          <w:rFonts w:hint="eastAsia"/>
          <w:sz w:val="24"/>
          <w:szCs w:val="24"/>
          <w:lang w:eastAsia="zh-CN"/>
        </w:rPr>
        <w:t>.</w:t>
      </w:r>
      <w:r w:rsidR="007E3B86">
        <w:rPr>
          <w:rFonts w:hint="eastAsia"/>
          <w:sz w:val="24"/>
          <w:szCs w:val="24"/>
          <w:lang w:eastAsia="zh-CN"/>
        </w:rPr>
        <w:t xml:space="preserve"> Despite of theoretical advance from domain-specific views, our work provides a single model to account for converging evidence from neuroimaging, model simulation and patient studies about </w:t>
      </w:r>
      <w:r w:rsidR="00652BFA">
        <w:rPr>
          <w:sz w:val="24"/>
          <w:szCs w:val="24"/>
          <w:lang w:eastAsia="zh-CN"/>
        </w:rPr>
        <w:t>neural</w:t>
      </w:r>
      <w:r w:rsidR="00652BFA">
        <w:rPr>
          <w:rFonts w:hint="eastAsia"/>
          <w:sz w:val="24"/>
          <w:szCs w:val="24"/>
          <w:lang w:eastAsia="zh-CN"/>
        </w:rPr>
        <w:t xml:space="preserve"> representations of semantic knowledge as well as a unified </w:t>
      </w:r>
      <w:r w:rsidR="007E3B86">
        <w:rPr>
          <w:rFonts w:hint="eastAsia"/>
          <w:sz w:val="24"/>
          <w:szCs w:val="24"/>
          <w:lang w:eastAsia="zh-CN"/>
        </w:rPr>
        <w:t>framework</w:t>
      </w:r>
      <w:r w:rsidR="00652BFA">
        <w:rPr>
          <w:rFonts w:hint="eastAsia"/>
          <w:sz w:val="24"/>
          <w:szCs w:val="24"/>
          <w:lang w:eastAsia="zh-CN"/>
        </w:rPr>
        <w:t xml:space="preserve"> for</w:t>
      </w:r>
      <w:r w:rsidR="007E3B86">
        <w:rPr>
          <w:rFonts w:hint="eastAsia"/>
          <w:sz w:val="24"/>
          <w:szCs w:val="24"/>
          <w:lang w:eastAsia="zh-CN"/>
        </w:rPr>
        <w:t xml:space="preserve"> incorporating neural imaging and computational </w:t>
      </w:r>
      <w:r w:rsidR="00652BFA">
        <w:rPr>
          <w:sz w:val="24"/>
          <w:szCs w:val="24"/>
          <w:lang w:eastAsia="zh-CN"/>
        </w:rPr>
        <w:t>techniques, which</w:t>
      </w:r>
      <w:r w:rsidR="007E3B86">
        <w:rPr>
          <w:rFonts w:hint="eastAsia"/>
          <w:sz w:val="24"/>
          <w:szCs w:val="24"/>
          <w:lang w:eastAsia="zh-CN"/>
        </w:rPr>
        <w:t xml:space="preserve"> can be potentially extended beyond cortical semantic network (see Figure 5).</w:t>
      </w:r>
    </w:p>
    <w:p w:rsidR="000B637B" w:rsidRDefault="005B1425" w:rsidP="005B1425">
      <w:pPr>
        <w:ind w:firstLineChars="100" w:firstLine="240"/>
        <w:rPr>
          <w:rFonts w:hint="eastAsia"/>
          <w:sz w:val="24"/>
          <w:szCs w:val="24"/>
          <w:lang w:eastAsia="zh-CN"/>
        </w:rPr>
      </w:pPr>
      <w:r>
        <w:rPr>
          <w:rFonts w:hint="eastAsia"/>
          <w:sz w:val="24"/>
          <w:szCs w:val="24"/>
          <w:lang w:eastAsia="zh-CN"/>
        </w:rPr>
        <w:t xml:space="preserve"> Our</w:t>
      </w:r>
      <w:r w:rsidR="00C452B2">
        <w:rPr>
          <w:rFonts w:hint="eastAsia"/>
          <w:sz w:val="24"/>
          <w:szCs w:val="24"/>
          <w:lang w:eastAsia="zh-CN"/>
        </w:rPr>
        <w:t xml:space="preserve"> </w:t>
      </w:r>
      <w:r w:rsidR="00C452B2">
        <w:rPr>
          <w:sz w:val="24"/>
          <w:szCs w:val="24"/>
          <w:lang w:eastAsia="zh-CN"/>
        </w:rPr>
        <w:t>“</w:t>
      </w:r>
      <w:r w:rsidR="00C452B2">
        <w:rPr>
          <w:rFonts w:hint="eastAsia"/>
          <w:sz w:val="24"/>
          <w:szCs w:val="24"/>
          <w:lang w:eastAsia="zh-CN"/>
        </w:rPr>
        <w:t>base-connectivity hypothesis</w:t>
      </w:r>
      <w:r w:rsidR="00C452B2">
        <w:rPr>
          <w:sz w:val="24"/>
          <w:szCs w:val="24"/>
          <w:lang w:eastAsia="zh-CN"/>
        </w:rPr>
        <w:t>”</w:t>
      </w:r>
      <w:r>
        <w:rPr>
          <w:rFonts w:hint="eastAsia"/>
          <w:sz w:val="24"/>
          <w:szCs w:val="24"/>
          <w:lang w:eastAsia="zh-CN"/>
        </w:rPr>
        <w:t xml:space="preserve"> relates</w:t>
      </w:r>
      <w:r w:rsidR="0076379A">
        <w:rPr>
          <w:rFonts w:hint="eastAsia"/>
          <w:sz w:val="24"/>
          <w:szCs w:val="24"/>
          <w:lang w:eastAsia="zh-CN"/>
        </w:rPr>
        <w:t xml:space="preserve"> but still</w:t>
      </w:r>
      <w:r>
        <w:rPr>
          <w:rFonts w:hint="eastAsia"/>
          <w:sz w:val="24"/>
          <w:szCs w:val="24"/>
          <w:lang w:eastAsia="zh-CN"/>
        </w:rPr>
        <w:t xml:space="preserve"> </w:t>
      </w:r>
      <w:r w:rsidR="0076379A">
        <w:rPr>
          <w:rFonts w:hint="eastAsia"/>
          <w:sz w:val="24"/>
          <w:szCs w:val="24"/>
          <w:lang w:eastAsia="zh-CN"/>
        </w:rPr>
        <w:t xml:space="preserve">contrasts </w:t>
      </w:r>
      <w:r>
        <w:rPr>
          <w:rFonts w:hint="eastAsia"/>
          <w:sz w:val="24"/>
          <w:szCs w:val="24"/>
          <w:lang w:eastAsia="zh-CN"/>
        </w:rPr>
        <w:t>to recent claim</w:t>
      </w:r>
      <w:r w:rsidR="00C452B2">
        <w:rPr>
          <w:rFonts w:hint="eastAsia"/>
          <w:sz w:val="24"/>
          <w:szCs w:val="24"/>
          <w:lang w:eastAsia="zh-CN"/>
        </w:rPr>
        <w:t xml:space="preserve"> </w:t>
      </w:r>
      <w:r w:rsidR="0076379A">
        <w:rPr>
          <w:rFonts w:hint="eastAsia"/>
          <w:sz w:val="24"/>
          <w:szCs w:val="24"/>
          <w:lang w:eastAsia="zh-CN"/>
        </w:rPr>
        <w:t>from domain-specific views about</w:t>
      </w:r>
      <w:r w:rsidR="00C452B2">
        <w:rPr>
          <w:rFonts w:hint="eastAsia"/>
          <w:sz w:val="24"/>
          <w:szCs w:val="24"/>
          <w:lang w:eastAsia="zh-CN"/>
        </w:rPr>
        <w:t xml:space="preserve"> how certain brain connectivity may </w:t>
      </w:r>
      <w:r>
        <w:rPr>
          <w:rFonts w:hint="eastAsia"/>
          <w:sz w:val="24"/>
          <w:szCs w:val="24"/>
          <w:lang w:eastAsia="zh-CN"/>
        </w:rPr>
        <w:t xml:space="preserve">mediate the functional specialization in visual ventral stream </w:t>
      </w:r>
      <w:r>
        <w:rPr>
          <w:sz w:val="24"/>
          <w:szCs w:val="24"/>
          <w:lang w:eastAsia="zh-CN"/>
        </w:rPr>
        <w:fldChar w:fldCharType="begin"/>
      </w:r>
      <w:r>
        <w:rPr>
          <w:sz w:val="24"/>
          <w:szCs w:val="24"/>
          <w:lang w:eastAsia="zh-CN"/>
        </w:rPr>
        <w:instrText xml:space="preserve"> ADDIN EN.CITE &lt;EndNote&gt;&lt;Cite&gt;&lt;Author&gt;Mahon&lt;/Author&gt;&lt;Year&gt;2011&lt;/Year&gt;&lt;RecNum&gt;966&lt;/RecNum&gt;&lt;DisplayText&gt;(Mahon &amp;amp; Caramazza, 2011)&lt;/DisplayText&gt;&lt;record&gt;&lt;rec-number&gt;966&lt;/rec-number&gt;&lt;foreign-keys&gt;&lt;key app="EN" db-id="w2vfvr2wlz2vzfe9sscp0ff7f0pardxptwdw"&gt;966&lt;/key&gt;&lt;/foreign-keys&gt;&lt;ref-type name="Journal Article"&gt;17&lt;/ref-type&gt;&lt;contributors&gt;&lt;authors&gt;&lt;author&gt;Mahon, B. Z.&lt;/author&gt;&lt;author&gt;Caramazza, Alfonso&lt;/author&gt;&lt;/authors&gt;&lt;/contributors&gt;&lt;titles&gt;&lt;title&gt;What drives the organization of object knowledge in the brain?&lt;/title&gt;&lt;secondary-title&gt;Trends in Cognitive Sciences&lt;/secondary-title&gt;&lt;/titles&gt;&lt;periodical&gt;&lt;full-title&gt;Trends in Cognitive Sciences&lt;/full-title&gt;&lt;/periodical&gt;&lt;pages&gt;97-103&lt;/pages&gt;&lt;volume&gt;15&lt;/volume&gt;&lt;number&gt;3&lt;/number&gt;&lt;dates&gt;&lt;year&gt;2011&lt;/year&gt;&lt;/dates&gt;&lt;isbn&gt;1364-6613&lt;/isbn&gt;&lt;urls&gt;&lt;related-urls&gt;&lt;url&gt;http://www.sciencedirect.com/science/article/pii/S1364661311000052&lt;/url&gt;&lt;/related-urls&gt;&lt;/urls&gt;&lt;electronic-resource-num&gt;http://dx.doi.org/10.1016/j.tics.2011.01.004&lt;/electronic-resource-num&gt;&lt;/record&gt;&lt;/Cite&gt;&lt;/EndNote&gt;</w:instrText>
      </w:r>
      <w:r>
        <w:rPr>
          <w:sz w:val="24"/>
          <w:szCs w:val="24"/>
          <w:lang w:eastAsia="zh-CN"/>
        </w:rPr>
        <w:fldChar w:fldCharType="separate"/>
      </w:r>
      <w:r>
        <w:rPr>
          <w:noProof/>
          <w:sz w:val="24"/>
          <w:szCs w:val="24"/>
          <w:lang w:eastAsia="zh-CN"/>
        </w:rPr>
        <w:t>(</w:t>
      </w:r>
      <w:hyperlink w:anchor="_ENREF_32" w:tooltip="Mahon, 2011 #966" w:history="1">
        <w:r w:rsidR="00F22FF5">
          <w:rPr>
            <w:noProof/>
            <w:sz w:val="24"/>
            <w:szCs w:val="24"/>
            <w:lang w:eastAsia="zh-CN"/>
          </w:rPr>
          <w:t>Mahon &amp; Caramazza, 2011</w:t>
        </w:r>
      </w:hyperlink>
      <w:r>
        <w:rPr>
          <w:noProof/>
          <w:sz w:val="24"/>
          <w:szCs w:val="24"/>
          <w:lang w:eastAsia="zh-CN"/>
        </w:rPr>
        <w:t>)</w:t>
      </w:r>
      <w:r>
        <w:rPr>
          <w:sz w:val="24"/>
          <w:szCs w:val="24"/>
          <w:lang w:eastAsia="zh-CN"/>
        </w:rPr>
        <w:fldChar w:fldCharType="end"/>
      </w:r>
      <w:r w:rsidR="0076379A">
        <w:rPr>
          <w:rFonts w:hint="eastAsia"/>
          <w:sz w:val="24"/>
          <w:szCs w:val="24"/>
          <w:lang w:eastAsia="zh-CN"/>
        </w:rPr>
        <w:t xml:space="preserve"> in significant ways</w:t>
      </w:r>
      <w:r w:rsidR="00580251">
        <w:rPr>
          <w:rFonts w:hint="eastAsia"/>
          <w:sz w:val="24"/>
          <w:szCs w:val="24"/>
          <w:lang w:eastAsia="zh-CN"/>
        </w:rPr>
        <w:t>. First,</w:t>
      </w:r>
      <w:r w:rsidR="001D04F3">
        <w:rPr>
          <w:rFonts w:hint="eastAsia"/>
          <w:sz w:val="24"/>
          <w:szCs w:val="24"/>
          <w:lang w:eastAsia="zh-CN"/>
        </w:rPr>
        <w:t xml:space="preserve"> there is no doubt </w:t>
      </w:r>
      <w:r w:rsidR="001D04F3">
        <w:rPr>
          <w:sz w:val="24"/>
          <w:szCs w:val="24"/>
          <w:lang w:eastAsia="zh-CN"/>
        </w:rPr>
        <w:t>that</w:t>
      </w:r>
      <w:r w:rsidR="001D04F3">
        <w:rPr>
          <w:rFonts w:hint="eastAsia"/>
          <w:sz w:val="24"/>
          <w:szCs w:val="24"/>
          <w:lang w:eastAsia="zh-CN"/>
        </w:rPr>
        <w:t xml:space="preserve"> </w:t>
      </w:r>
      <w:r w:rsidR="001D04F3">
        <w:rPr>
          <w:sz w:val="24"/>
          <w:szCs w:val="24"/>
          <w:lang w:eastAsia="zh-CN"/>
        </w:rPr>
        <w:t>functional</w:t>
      </w:r>
      <w:r w:rsidR="001D04F3">
        <w:rPr>
          <w:rFonts w:hint="eastAsia"/>
          <w:sz w:val="24"/>
          <w:szCs w:val="24"/>
          <w:lang w:eastAsia="zh-CN"/>
        </w:rPr>
        <w:t xml:space="preserve"> specialization in neural network is largely influenced by the connectivity, but</w:t>
      </w:r>
      <w:r w:rsidR="00580251">
        <w:rPr>
          <w:rFonts w:hint="eastAsia"/>
          <w:sz w:val="24"/>
          <w:szCs w:val="24"/>
          <w:lang w:eastAsia="zh-CN"/>
        </w:rPr>
        <w:t xml:space="preserve"> </w:t>
      </w:r>
      <w:r w:rsidR="0051311D">
        <w:rPr>
          <w:rFonts w:hint="eastAsia"/>
          <w:sz w:val="24"/>
          <w:szCs w:val="24"/>
          <w:lang w:eastAsia="zh-CN"/>
        </w:rPr>
        <w:t xml:space="preserve">we believe that </w:t>
      </w:r>
      <w:r w:rsidR="00580251">
        <w:rPr>
          <w:rFonts w:hint="eastAsia"/>
          <w:sz w:val="24"/>
          <w:szCs w:val="24"/>
          <w:lang w:eastAsia="zh-CN"/>
        </w:rPr>
        <w:t xml:space="preserve">the </w:t>
      </w:r>
      <w:r w:rsidR="00580251">
        <w:rPr>
          <w:sz w:val="24"/>
          <w:szCs w:val="24"/>
          <w:lang w:eastAsia="zh-CN"/>
        </w:rPr>
        <w:t>constraints</w:t>
      </w:r>
      <w:r w:rsidR="00580251">
        <w:rPr>
          <w:rFonts w:hint="eastAsia"/>
          <w:sz w:val="24"/>
          <w:szCs w:val="24"/>
          <w:lang w:eastAsia="zh-CN"/>
        </w:rPr>
        <w:t xml:space="preserve"> of network connectivity are not designed for certain </w:t>
      </w:r>
      <w:r w:rsidR="00580251">
        <w:rPr>
          <w:sz w:val="24"/>
          <w:szCs w:val="24"/>
          <w:lang w:eastAsia="zh-CN"/>
        </w:rPr>
        <w:t>semantic</w:t>
      </w:r>
      <w:r w:rsidR="00580251">
        <w:rPr>
          <w:rFonts w:hint="eastAsia"/>
          <w:sz w:val="24"/>
          <w:szCs w:val="24"/>
          <w:lang w:eastAsia="zh-CN"/>
        </w:rPr>
        <w:t xml:space="preserve"> </w:t>
      </w:r>
      <w:r w:rsidR="00D97EAF">
        <w:rPr>
          <w:rFonts w:hint="eastAsia"/>
          <w:sz w:val="24"/>
          <w:szCs w:val="24"/>
          <w:lang w:eastAsia="zh-CN"/>
        </w:rPr>
        <w:t xml:space="preserve">domain; instead, the connectivity structure enables more effective learning of covariance structure across different sensory/motor modalities (e.g., visual, haptic). </w:t>
      </w:r>
      <w:r w:rsidR="00CF4520">
        <w:rPr>
          <w:rFonts w:hint="eastAsia"/>
          <w:sz w:val="24"/>
          <w:szCs w:val="24"/>
          <w:lang w:eastAsia="zh-CN"/>
        </w:rPr>
        <w:t xml:space="preserve">Along with the systematic difference across semantic categories in the cross-modal covariance structure, the base connectivity shapes the functional specialization in cortical semantic network. Again, it is the joint force of brain network structure and learning experience in environment. </w:t>
      </w:r>
      <w:r w:rsidR="001D04F3">
        <w:rPr>
          <w:rFonts w:hint="eastAsia"/>
          <w:sz w:val="24"/>
          <w:szCs w:val="24"/>
          <w:lang w:eastAsia="zh-CN"/>
        </w:rPr>
        <w:t>Therefore, the privileged connectivity concerns more about the manner</w:t>
      </w:r>
      <w:r w:rsidR="0051311D">
        <w:rPr>
          <w:rFonts w:hint="eastAsia"/>
          <w:sz w:val="24"/>
          <w:szCs w:val="24"/>
          <w:lang w:eastAsia="zh-CN"/>
        </w:rPr>
        <w:t xml:space="preserve"> in which we interact with</w:t>
      </w:r>
      <w:r w:rsidR="001D04F3">
        <w:rPr>
          <w:rFonts w:hint="eastAsia"/>
          <w:sz w:val="24"/>
          <w:szCs w:val="24"/>
          <w:lang w:eastAsia="zh-CN"/>
        </w:rPr>
        <w:t xml:space="preserve"> different objects rather than fixed </w:t>
      </w:r>
      <w:r w:rsidR="001D04F3">
        <w:rPr>
          <w:sz w:val="24"/>
          <w:szCs w:val="24"/>
          <w:lang w:eastAsia="zh-CN"/>
        </w:rPr>
        <w:t>semantic</w:t>
      </w:r>
      <w:r w:rsidR="001D04F3">
        <w:rPr>
          <w:rFonts w:hint="eastAsia"/>
          <w:sz w:val="24"/>
          <w:szCs w:val="24"/>
          <w:lang w:eastAsia="zh-CN"/>
        </w:rPr>
        <w:t xml:space="preserve"> </w:t>
      </w:r>
      <w:r w:rsidR="0051311D">
        <w:rPr>
          <w:rFonts w:hint="eastAsia"/>
          <w:sz w:val="24"/>
          <w:szCs w:val="24"/>
          <w:lang w:eastAsia="zh-CN"/>
        </w:rPr>
        <w:t>domain</w:t>
      </w:r>
      <w:r w:rsidR="001D04F3">
        <w:rPr>
          <w:rFonts w:hint="eastAsia"/>
          <w:sz w:val="24"/>
          <w:szCs w:val="24"/>
          <w:lang w:eastAsia="zh-CN"/>
        </w:rPr>
        <w:t xml:space="preserve">s. </w:t>
      </w:r>
      <w:r w:rsidR="00CF4520">
        <w:rPr>
          <w:rFonts w:hint="eastAsia"/>
          <w:sz w:val="24"/>
          <w:szCs w:val="24"/>
          <w:lang w:eastAsia="zh-CN"/>
        </w:rPr>
        <w:t xml:space="preserve">Second, </w:t>
      </w:r>
      <w:r w:rsidR="00A20FF5">
        <w:rPr>
          <w:rFonts w:hint="eastAsia"/>
          <w:sz w:val="24"/>
          <w:szCs w:val="24"/>
          <w:lang w:eastAsia="zh-CN"/>
        </w:rPr>
        <w:t xml:space="preserve">regardless of whether </w:t>
      </w:r>
      <w:r w:rsidR="00F02CDC">
        <w:rPr>
          <w:rFonts w:hint="eastAsia"/>
          <w:sz w:val="24"/>
          <w:szCs w:val="24"/>
          <w:lang w:eastAsia="zh-CN"/>
        </w:rPr>
        <w:t>the domain-specificity refers to the property of brain modules</w:t>
      </w:r>
      <w:r w:rsidR="00A20FF5">
        <w:rPr>
          <w:rFonts w:hint="eastAsia"/>
          <w:sz w:val="24"/>
          <w:szCs w:val="24"/>
          <w:lang w:eastAsia="zh-CN"/>
        </w:rPr>
        <w:t xml:space="preserve"> or connectivity, </w:t>
      </w:r>
      <w:r w:rsidR="00374A25">
        <w:rPr>
          <w:rFonts w:hint="eastAsia"/>
          <w:sz w:val="24"/>
          <w:szCs w:val="24"/>
          <w:lang w:eastAsia="zh-CN"/>
        </w:rPr>
        <w:t>the influence of experience and learning always seems to be downplaye</w:t>
      </w:r>
      <w:r w:rsidR="00523E73">
        <w:rPr>
          <w:rFonts w:hint="eastAsia"/>
          <w:sz w:val="24"/>
          <w:szCs w:val="24"/>
          <w:lang w:eastAsia="zh-CN"/>
        </w:rPr>
        <w:t xml:space="preserve">d by the domain-specific views because those modules or connectivity are generally assumed to be innately disposed </w:t>
      </w:r>
      <w:r w:rsidR="00523E73">
        <w:rPr>
          <w:sz w:val="24"/>
          <w:szCs w:val="24"/>
          <w:lang w:eastAsia="zh-CN"/>
        </w:rPr>
        <w:fldChar w:fldCharType="begin">
          <w:fldData xml:space="preserve">PEVuZE5vdGU+PENpdGU+PEF1dGhvcj5DYXJhbWF6emE8L0F1dGhvcj48WWVhcj4xOTk4PC9ZZWFy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</w:fldData>
        </w:fldChar>
      </w:r>
      <w:r w:rsidR="00523E73">
        <w:rPr>
          <w:sz w:val="24"/>
          <w:szCs w:val="24"/>
          <w:lang w:eastAsia="zh-CN"/>
        </w:rPr>
        <w:instrText xml:space="preserve"> ADDIN EN.CITE </w:instrText>
      </w:r>
      <w:r w:rsidR="00523E73">
        <w:rPr>
          <w:sz w:val="24"/>
          <w:szCs w:val="24"/>
          <w:lang w:eastAsia="zh-CN"/>
        </w:rPr>
        <w:fldChar w:fldCharType="begin">
          <w:fldData xml:space="preserve">PEVuZE5vdGU+PENpdGU+PEF1dGhvcj5DYXJhbWF6emE8L0F1dGhvcj48WWVhcj4xOTk4PC9ZZWFy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</w:fldData>
        </w:fldChar>
      </w:r>
      <w:r w:rsidR="00523E73">
        <w:rPr>
          <w:sz w:val="24"/>
          <w:szCs w:val="24"/>
          <w:lang w:eastAsia="zh-CN"/>
        </w:rPr>
        <w:instrText xml:space="preserve"> ADDIN EN.CITE.DATA </w:instrText>
      </w:r>
      <w:r w:rsidR="00523E73">
        <w:rPr>
          <w:sz w:val="24"/>
          <w:szCs w:val="24"/>
          <w:lang w:eastAsia="zh-CN"/>
        </w:rPr>
      </w:r>
      <w:r w:rsidR="00523E73">
        <w:rPr>
          <w:sz w:val="24"/>
          <w:szCs w:val="24"/>
          <w:lang w:eastAsia="zh-CN"/>
        </w:rPr>
        <w:fldChar w:fldCharType="end"/>
      </w:r>
      <w:r w:rsidR="00523E73">
        <w:rPr>
          <w:sz w:val="24"/>
          <w:szCs w:val="24"/>
          <w:lang w:eastAsia="zh-CN"/>
        </w:rPr>
        <w:fldChar w:fldCharType="separate"/>
      </w:r>
      <w:r w:rsidR="00523E73">
        <w:rPr>
          <w:noProof/>
          <w:sz w:val="24"/>
          <w:szCs w:val="24"/>
          <w:lang w:eastAsia="zh-CN"/>
        </w:rPr>
        <w:t>(</w:t>
      </w:r>
      <w:hyperlink w:anchor="_ENREF_10" w:tooltip="Caramazza, 1998 #582" w:history="1">
        <w:r w:rsidR="00F22FF5">
          <w:rPr>
            <w:noProof/>
            <w:sz w:val="24"/>
            <w:szCs w:val="24"/>
            <w:lang w:eastAsia="zh-CN"/>
          </w:rPr>
          <w:t>Caramazza &amp; Shelton, 1998</w:t>
        </w:r>
      </w:hyperlink>
      <w:r w:rsidR="00523E73">
        <w:rPr>
          <w:noProof/>
          <w:sz w:val="24"/>
          <w:szCs w:val="24"/>
          <w:lang w:eastAsia="zh-CN"/>
        </w:rPr>
        <w:t xml:space="preserve">; </w:t>
      </w:r>
      <w:hyperlink w:anchor="_ENREF_30" w:tooltip="Mahon, 2009 #674" w:history="1">
        <w:r w:rsidR="00F22FF5">
          <w:rPr>
            <w:noProof/>
            <w:sz w:val="24"/>
            <w:szCs w:val="24"/>
            <w:lang w:eastAsia="zh-CN"/>
          </w:rPr>
          <w:t>Mahon et al., 2009</w:t>
        </w:r>
      </w:hyperlink>
      <w:r w:rsidR="00523E73">
        <w:rPr>
          <w:noProof/>
          <w:sz w:val="24"/>
          <w:szCs w:val="24"/>
          <w:lang w:eastAsia="zh-CN"/>
        </w:rPr>
        <w:t xml:space="preserve">; </w:t>
      </w:r>
      <w:hyperlink w:anchor="_ENREF_32" w:tooltip="Mahon, 2011 #966" w:history="1">
        <w:r w:rsidR="00F22FF5">
          <w:rPr>
            <w:noProof/>
            <w:sz w:val="24"/>
            <w:szCs w:val="24"/>
            <w:lang w:eastAsia="zh-CN"/>
          </w:rPr>
          <w:t xml:space="preserve">Mahon &amp; </w:t>
        </w:r>
        <w:r w:rsidR="00F22FF5">
          <w:rPr>
            <w:noProof/>
            <w:sz w:val="24"/>
            <w:szCs w:val="24"/>
            <w:lang w:eastAsia="zh-CN"/>
          </w:rPr>
          <w:lastRenderedPageBreak/>
          <w:t>Caramazza, 2011</w:t>
        </w:r>
      </w:hyperlink>
      <w:r w:rsidR="00523E73">
        <w:rPr>
          <w:noProof/>
          <w:sz w:val="24"/>
          <w:szCs w:val="24"/>
          <w:lang w:eastAsia="zh-CN"/>
        </w:rPr>
        <w:t>)</w:t>
      </w:r>
      <w:r w:rsidR="00523E73">
        <w:rPr>
          <w:sz w:val="24"/>
          <w:szCs w:val="24"/>
          <w:lang w:eastAsia="zh-CN"/>
        </w:rPr>
        <w:fldChar w:fldCharType="end"/>
      </w:r>
      <w:r w:rsidR="00523E73">
        <w:rPr>
          <w:rFonts w:hint="eastAsia"/>
          <w:sz w:val="24"/>
          <w:szCs w:val="24"/>
          <w:lang w:eastAsia="zh-CN"/>
        </w:rPr>
        <w:t xml:space="preserve">. </w:t>
      </w:r>
      <w:r w:rsidR="00624555">
        <w:rPr>
          <w:rFonts w:hint="eastAsia"/>
          <w:sz w:val="24"/>
          <w:szCs w:val="24"/>
          <w:lang w:eastAsia="zh-CN"/>
        </w:rPr>
        <w:t xml:space="preserve">Not only do we argue that learning experience contributes to the </w:t>
      </w:r>
      <w:r w:rsidR="00624555">
        <w:rPr>
          <w:sz w:val="24"/>
          <w:szCs w:val="24"/>
          <w:lang w:eastAsia="zh-CN"/>
        </w:rPr>
        <w:t>functional</w:t>
      </w:r>
      <w:r w:rsidR="00624555">
        <w:rPr>
          <w:rFonts w:hint="eastAsia"/>
          <w:sz w:val="24"/>
          <w:szCs w:val="24"/>
          <w:lang w:eastAsia="zh-CN"/>
        </w:rPr>
        <w:t xml:space="preserve"> specialization in </w:t>
      </w:r>
      <w:r w:rsidR="006F6E47">
        <w:rPr>
          <w:rFonts w:hint="eastAsia"/>
          <w:sz w:val="24"/>
          <w:szCs w:val="24"/>
          <w:lang w:eastAsia="zh-CN"/>
        </w:rPr>
        <w:t xml:space="preserve">cortical </w:t>
      </w:r>
      <w:r w:rsidR="006F6E47">
        <w:rPr>
          <w:sz w:val="24"/>
          <w:szCs w:val="24"/>
          <w:lang w:eastAsia="zh-CN"/>
        </w:rPr>
        <w:t>semantic</w:t>
      </w:r>
      <w:r w:rsidR="006F6E47">
        <w:rPr>
          <w:rFonts w:hint="eastAsia"/>
          <w:sz w:val="24"/>
          <w:szCs w:val="24"/>
          <w:lang w:eastAsia="zh-CN"/>
        </w:rPr>
        <w:t xml:space="preserve"> </w:t>
      </w:r>
      <w:r w:rsidR="006F6E47">
        <w:rPr>
          <w:sz w:val="24"/>
          <w:szCs w:val="24"/>
          <w:lang w:eastAsia="zh-CN"/>
        </w:rPr>
        <w:t>network</w:t>
      </w:r>
      <w:r w:rsidR="006F6E47">
        <w:rPr>
          <w:rFonts w:hint="eastAsia"/>
          <w:sz w:val="24"/>
          <w:szCs w:val="24"/>
          <w:lang w:eastAsia="zh-CN"/>
        </w:rPr>
        <w:t xml:space="preserve">, but also we acknowledge the role of experience in shaping the architecture. As shown in Figure 4, our model accounts for the </w:t>
      </w:r>
      <w:r w:rsidR="006F6E47">
        <w:rPr>
          <w:sz w:val="24"/>
          <w:szCs w:val="24"/>
          <w:lang w:eastAsia="zh-CN"/>
        </w:rPr>
        <w:t>functional</w:t>
      </w:r>
      <w:r w:rsidR="006F6E47">
        <w:rPr>
          <w:rFonts w:hint="eastAsia"/>
          <w:sz w:val="24"/>
          <w:szCs w:val="24"/>
          <w:lang w:eastAsia="zh-CN"/>
        </w:rPr>
        <w:t xml:space="preserve"> </w:t>
      </w:r>
      <w:r w:rsidR="006F6E47">
        <w:rPr>
          <w:sz w:val="24"/>
          <w:szCs w:val="24"/>
          <w:lang w:eastAsia="zh-CN"/>
        </w:rPr>
        <w:t>specialization</w:t>
      </w:r>
      <w:r w:rsidR="006F6E47">
        <w:rPr>
          <w:rFonts w:hint="eastAsia"/>
          <w:sz w:val="24"/>
          <w:szCs w:val="24"/>
          <w:lang w:eastAsia="zh-CN"/>
        </w:rPr>
        <w:t xml:space="preserve"> in visual ventral stream can be modulated by visual experience (i.e., lack of animal-related advantage in lateral pFG) which is unexp</w:t>
      </w:r>
      <w:r w:rsidR="005C5D3B">
        <w:rPr>
          <w:rFonts w:hint="eastAsia"/>
          <w:sz w:val="24"/>
          <w:szCs w:val="24"/>
          <w:lang w:eastAsia="zh-CN"/>
        </w:rPr>
        <w:t>lained by domain-specific views.</w:t>
      </w:r>
      <w:r w:rsidR="006F6E47">
        <w:rPr>
          <w:rFonts w:hint="eastAsia"/>
          <w:sz w:val="24"/>
          <w:szCs w:val="24"/>
          <w:lang w:eastAsia="zh-CN"/>
        </w:rPr>
        <w:t xml:space="preserve"> </w:t>
      </w:r>
      <w:r w:rsidR="005C5D3B">
        <w:rPr>
          <w:rFonts w:hint="eastAsia"/>
          <w:sz w:val="24"/>
          <w:szCs w:val="24"/>
          <w:lang w:eastAsia="zh-CN"/>
        </w:rPr>
        <w:t>F</w:t>
      </w:r>
      <w:r w:rsidR="006F6E47">
        <w:rPr>
          <w:rFonts w:hint="eastAsia"/>
          <w:sz w:val="24"/>
          <w:szCs w:val="24"/>
          <w:lang w:eastAsia="zh-CN"/>
        </w:rPr>
        <w:t xml:space="preserve">urthermore, we </w:t>
      </w:r>
      <w:r w:rsidR="005C5D3B">
        <w:rPr>
          <w:sz w:val="24"/>
          <w:szCs w:val="24"/>
          <w:lang w:eastAsia="zh-CN"/>
        </w:rPr>
        <w:t>believe</w:t>
      </w:r>
      <w:r w:rsidR="005C5D3B">
        <w:rPr>
          <w:rFonts w:hint="eastAsia"/>
          <w:sz w:val="24"/>
          <w:szCs w:val="24"/>
          <w:lang w:eastAsia="zh-CN"/>
        </w:rPr>
        <w:t xml:space="preserve"> that learning and experience </w:t>
      </w:r>
      <w:r w:rsidR="005C5D3B">
        <w:rPr>
          <w:sz w:val="24"/>
          <w:szCs w:val="24"/>
          <w:lang w:eastAsia="zh-CN"/>
        </w:rPr>
        <w:t>can</w:t>
      </w:r>
      <w:r w:rsidR="005C5D3B">
        <w:rPr>
          <w:rFonts w:hint="eastAsia"/>
          <w:sz w:val="24"/>
          <w:szCs w:val="24"/>
          <w:lang w:eastAsia="zh-CN"/>
        </w:rPr>
        <w:t xml:space="preserve"> shape the </w:t>
      </w:r>
      <w:r w:rsidR="005C5D3B">
        <w:rPr>
          <w:sz w:val="24"/>
          <w:szCs w:val="24"/>
          <w:lang w:eastAsia="zh-CN"/>
        </w:rPr>
        <w:t>a</w:t>
      </w:r>
      <w:r w:rsidR="005C5D3B">
        <w:rPr>
          <w:rFonts w:hint="eastAsia"/>
          <w:sz w:val="24"/>
          <w:szCs w:val="24"/>
          <w:lang w:eastAsia="zh-CN"/>
        </w:rPr>
        <w:t>rchi</w:t>
      </w:r>
      <w:r w:rsidR="005C5D3B">
        <w:rPr>
          <w:sz w:val="24"/>
          <w:szCs w:val="24"/>
          <w:lang w:eastAsia="zh-CN"/>
        </w:rPr>
        <w:t>t</w:t>
      </w:r>
      <w:r w:rsidR="005C5D3B">
        <w:rPr>
          <w:rFonts w:hint="eastAsia"/>
          <w:sz w:val="24"/>
          <w:szCs w:val="24"/>
          <w:lang w:eastAsia="zh-CN"/>
        </w:rPr>
        <w:t>e</w:t>
      </w:r>
      <w:r w:rsidR="005C5D3B">
        <w:rPr>
          <w:sz w:val="24"/>
          <w:szCs w:val="24"/>
          <w:lang w:eastAsia="zh-CN"/>
        </w:rPr>
        <w:t xml:space="preserve">cture </w:t>
      </w:r>
      <w:r w:rsidR="005C5D3B">
        <w:rPr>
          <w:rFonts w:hint="eastAsia"/>
          <w:sz w:val="24"/>
          <w:szCs w:val="24"/>
          <w:lang w:eastAsia="zh-CN"/>
        </w:rPr>
        <w:t xml:space="preserve">of neurocognitive network </w:t>
      </w:r>
      <w:r w:rsidR="005C5D3B">
        <w:rPr>
          <w:sz w:val="24"/>
          <w:szCs w:val="24"/>
          <w:lang w:eastAsia="zh-CN"/>
        </w:rPr>
        <w:fldChar w:fldCharType="begin">
          <w:fldData xml:space="preserve">PEVuZE5vdGU+PENpdGU+PEF1dGhvcj5UYW5nPC9BdXRob3I+PFllYXI+MjAxMDwvWWVhcj48UmVj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</w:fldData>
        </w:fldChar>
      </w:r>
      <w:r w:rsidR="005C5D3B">
        <w:rPr>
          <w:sz w:val="24"/>
          <w:szCs w:val="24"/>
          <w:lang w:eastAsia="zh-CN"/>
        </w:rPr>
        <w:instrText xml:space="preserve"> ADDIN EN.CITE </w:instrText>
      </w:r>
      <w:r w:rsidR="005C5D3B">
        <w:rPr>
          <w:sz w:val="24"/>
          <w:szCs w:val="24"/>
          <w:lang w:eastAsia="zh-CN"/>
        </w:rPr>
        <w:fldChar w:fldCharType="begin">
          <w:fldData xml:space="preserve">PEVuZE5vdGU+PENpdGU+PEF1dGhvcj5UYW5nPC9BdXRob3I+PFllYXI+MjAxMDwvWWVhcj48UmVj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</w:fldData>
        </w:fldChar>
      </w:r>
      <w:r w:rsidR="005C5D3B">
        <w:rPr>
          <w:sz w:val="24"/>
          <w:szCs w:val="24"/>
          <w:lang w:eastAsia="zh-CN"/>
        </w:rPr>
        <w:instrText xml:space="preserve"> ADDIN EN.CITE.DATA </w:instrText>
      </w:r>
      <w:r w:rsidR="005C5D3B">
        <w:rPr>
          <w:sz w:val="24"/>
          <w:szCs w:val="24"/>
          <w:lang w:eastAsia="zh-CN"/>
        </w:rPr>
      </w:r>
      <w:r w:rsidR="005C5D3B">
        <w:rPr>
          <w:sz w:val="24"/>
          <w:szCs w:val="24"/>
          <w:lang w:eastAsia="zh-CN"/>
        </w:rPr>
        <w:fldChar w:fldCharType="end"/>
      </w:r>
      <w:r w:rsidR="005C5D3B">
        <w:rPr>
          <w:sz w:val="24"/>
          <w:szCs w:val="24"/>
          <w:lang w:eastAsia="zh-CN"/>
        </w:rPr>
        <w:fldChar w:fldCharType="separate"/>
      </w:r>
      <w:r w:rsidR="005C5D3B">
        <w:rPr>
          <w:noProof/>
          <w:sz w:val="24"/>
          <w:szCs w:val="24"/>
          <w:lang w:eastAsia="zh-CN"/>
        </w:rPr>
        <w:t>(</w:t>
      </w:r>
      <w:hyperlink w:anchor="_ENREF_1" w:tooltip="Abrams, 2013 #1216" w:history="1">
        <w:r w:rsidR="00F22FF5">
          <w:rPr>
            <w:noProof/>
            <w:sz w:val="24"/>
            <w:szCs w:val="24"/>
            <w:lang w:eastAsia="zh-CN"/>
          </w:rPr>
          <w:t>Abrams et al., 2013</w:t>
        </w:r>
      </w:hyperlink>
      <w:r w:rsidR="005C5D3B">
        <w:rPr>
          <w:noProof/>
          <w:sz w:val="24"/>
          <w:szCs w:val="24"/>
          <w:lang w:eastAsia="zh-CN"/>
        </w:rPr>
        <w:t xml:space="preserve">; </w:t>
      </w:r>
      <w:hyperlink w:anchor="_ENREF_53" w:tooltip="Tang, 2010 #875" w:history="1">
        <w:r w:rsidR="00F22FF5">
          <w:rPr>
            <w:noProof/>
            <w:sz w:val="24"/>
            <w:szCs w:val="24"/>
            <w:lang w:eastAsia="zh-CN"/>
          </w:rPr>
          <w:t>Tang et al., 2010</w:t>
        </w:r>
      </w:hyperlink>
      <w:r w:rsidR="005C5D3B">
        <w:rPr>
          <w:noProof/>
          <w:sz w:val="24"/>
          <w:szCs w:val="24"/>
          <w:lang w:eastAsia="zh-CN"/>
        </w:rPr>
        <w:t>)</w:t>
      </w:r>
      <w:r w:rsidR="005C5D3B">
        <w:rPr>
          <w:sz w:val="24"/>
          <w:szCs w:val="24"/>
          <w:lang w:eastAsia="zh-CN"/>
        </w:rPr>
        <w:fldChar w:fldCharType="end"/>
      </w:r>
      <w:r w:rsidR="005C5D3B">
        <w:rPr>
          <w:rFonts w:hint="eastAsia"/>
          <w:sz w:val="24"/>
          <w:szCs w:val="24"/>
          <w:lang w:eastAsia="zh-CN"/>
        </w:rPr>
        <w:t xml:space="preserve"> although our data do not directly address this issue. </w:t>
      </w:r>
      <w:r w:rsidR="002F05C3">
        <w:rPr>
          <w:rFonts w:hint="eastAsia"/>
          <w:sz w:val="24"/>
          <w:szCs w:val="24"/>
          <w:lang w:eastAsia="zh-CN"/>
        </w:rPr>
        <w:t>Third, our data speaks more in-detail about how the action and praxic information from parietal cortex integrates into ventral temporal stream. Current domain-specific views only concern about the connectivity between IPL and medial pFG for representing tool concepts, but our view further allows</w:t>
      </w:r>
      <w:r w:rsidR="00F22FF5">
        <w:rPr>
          <w:rFonts w:hint="eastAsia"/>
          <w:sz w:val="24"/>
          <w:szCs w:val="24"/>
          <w:lang w:eastAsia="zh-CN"/>
        </w:rPr>
        <w:t xml:space="preserve"> us to understand a possible dual sub-networks</w:t>
      </w:r>
      <w:r w:rsidR="002F05C3">
        <w:rPr>
          <w:rFonts w:hint="eastAsia"/>
          <w:sz w:val="24"/>
          <w:szCs w:val="24"/>
          <w:lang w:eastAsia="zh-CN"/>
        </w:rPr>
        <w:t xml:space="preserve"> </w:t>
      </w:r>
      <w:r w:rsidR="00F22FF5">
        <w:rPr>
          <w:rFonts w:hint="eastAsia"/>
          <w:sz w:val="24"/>
          <w:szCs w:val="24"/>
          <w:lang w:eastAsia="zh-CN"/>
        </w:rPr>
        <w:t xml:space="preserve">involving IPL and SPL which is more consistent with other theory about action </w:t>
      </w:r>
      <w:r w:rsidR="00F22FF5">
        <w:rPr>
          <w:sz w:val="24"/>
          <w:szCs w:val="24"/>
          <w:lang w:eastAsia="zh-CN"/>
        </w:rPr>
        <w:t>representations</w:t>
      </w:r>
      <w:r w:rsidR="00F22FF5">
        <w:rPr>
          <w:rFonts w:hint="eastAsia"/>
          <w:sz w:val="24"/>
          <w:szCs w:val="24"/>
          <w:lang w:eastAsia="zh-CN"/>
        </w:rPr>
        <w:t xml:space="preserve"> </w:t>
      </w:r>
      <w:r w:rsidR="00F22FF5">
        <w:rPr>
          <w:sz w:val="24"/>
          <w:szCs w:val="24"/>
          <w:lang w:eastAsia="zh-CN"/>
        </w:rPr>
        <w:fldChar w:fldCharType="begin"/>
      </w:r>
      <w:r w:rsidR="00F22FF5">
        <w:rPr>
          <w:sz w:val="24"/>
          <w:szCs w:val="24"/>
          <w:lang w:eastAsia="zh-CN"/>
        </w:rPr>
        <w:instrText xml:space="preserve"> ADDIN EN.CITE &lt;EndNote&gt;&lt;Cite&gt;&lt;Author&gt;Binkofski&lt;/Author&gt;&lt;Year&gt;2013&lt;/Year&gt;&lt;RecNum&gt;1109&lt;/RecNum&gt;&lt;DisplayText&gt;(Binkofski &amp;amp; Buxbaum, 2013)&lt;/DisplayText&gt;&lt;record&gt;&lt;rec-number&gt;1109&lt;/rec-number&gt;&lt;foreign-keys&gt;&lt;key app="EN" db-id="w2vfvr2wlz2vzfe9sscp0ff7f0pardxptwdw"&gt;1109&lt;/key&gt;&lt;/foreign-keys&gt;&lt;ref-type name="Journal Article"&gt;17&lt;/ref-type&gt;&lt;contributors&gt;&lt;authors&gt;&lt;author&gt;Binkofski, F.&lt;/author&gt;&lt;author&gt;Buxbaum, L. J.&lt;/author&gt;&lt;/authors&gt;&lt;/contributors&gt;&lt;auth-address&gt;Division for Clinical and Cognitive Neurosciences, RWTH Aachen University, Pauwelsstrasse 11, 52074 Aachen, Germany. Electronic address: fbinkofski@ukaachen.de.&lt;/auth-address&gt;&lt;titles&gt;&lt;title&gt;Two action systems in the human brain&lt;/title&gt;&lt;secondary-title&gt;Brain and Language&lt;/secondary-title&gt;&lt;alt-title&gt;Brain and language&lt;/alt-title&gt;&lt;/titles&gt;&lt;periodical&gt;&lt;full-title&gt;Brain and Language&lt;/full-title&gt;&lt;abbr-1&gt;Brain Lang.&lt;/abbr-1&gt;&lt;/periodical&gt;&lt;alt-periodical&gt;&lt;full-title&gt;Brain and Language&lt;/full-title&gt;&lt;abbr-1&gt;Brain Lang.&lt;/abbr-1&gt;&lt;/alt-periodical&gt;&lt;pages&gt;222-9&lt;/pages&gt;&lt;volume&gt;127&lt;/volume&gt;&lt;number&gt;2&lt;/number&gt;&lt;edition&gt;2012/08/15&lt;/edition&gt;&lt;dates&gt;&lt;year&gt;2013&lt;/year&gt;&lt;pub-dates&gt;&lt;date&gt;Nov&lt;/date&gt;&lt;/pub-dates&gt;&lt;/dates&gt;&lt;isbn&gt;1090-2155 (Electronic)&amp;#xD;0093-934X (Linking)&lt;/isbn&gt;&lt;accession-num&gt;22889467&lt;/accession-num&gt;&lt;urls&gt;&lt;related-urls&gt;&lt;url&gt;http://www.ncbi.nlm.nih.gov/pubmed/22889467&lt;/url&gt;&lt;/related-urls&gt;&lt;/urls&gt;&lt;language&gt;eng&lt;/language&gt;&lt;/record&gt;&lt;/Cite&gt;&lt;/EndNote&gt;</w:instrText>
      </w:r>
      <w:r w:rsidR="00F22FF5">
        <w:rPr>
          <w:sz w:val="24"/>
          <w:szCs w:val="24"/>
          <w:lang w:eastAsia="zh-CN"/>
        </w:rPr>
        <w:fldChar w:fldCharType="separate"/>
      </w:r>
      <w:r w:rsidR="00F22FF5">
        <w:rPr>
          <w:noProof/>
          <w:sz w:val="24"/>
          <w:szCs w:val="24"/>
          <w:lang w:eastAsia="zh-CN"/>
        </w:rPr>
        <w:t>(</w:t>
      </w:r>
      <w:hyperlink w:anchor="_ENREF_6" w:tooltip="Binkofski, 2013 #1109" w:history="1">
        <w:r w:rsidR="00F22FF5">
          <w:rPr>
            <w:noProof/>
            <w:sz w:val="24"/>
            <w:szCs w:val="24"/>
            <w:lang w:eastAsia="zh-CN"/>
          </w:rPr>
          <w:t>Binkofski &amp; Buxbaum, 2013</w:t>
        </w:r>
      </w:hyperlink>
      <w:r w:rsidR="00F22FF5">
        <w:rPr>
          <w:noProof/>
          <w:sz w:val="24"/>
          <w:szCs w:val="24"/>
          <w:lang w:eastAsia="zh-CN"/>
        </w:rPr>
        <w:t>)</w:t>
      </w:r>
      <w:r w:rsidR="00F22FF5">
        <w:rPr>
          <w:sz w:val="24"/>
          <w:szCs w:val="24"/>
          <w:lang w:eastAsia="zh-CN"/>
        </w:rPr>
        <w:fldChar w:fldCharType="end"/>
      </w:r>
      <w:r w:rsidR="00F22FF5">
        <w:rPr>
          <w:rFonts w:hint="eastAsia"/>
          <w:sz w:val="24"/>
          <w:szCs w:val="24"/>
          <w:lang w:eastAsia="zh-CN"/>
        </w:rPr>
        <w:t>.</w:t>
      </w:r>
    </w:p>
    <w:p w:rsidR="00F92C49" w:rsidRDefault="00F92C49" w:rsidP="00652BFA">
      <w:pPr>
        <w:rPr>
          <w:rFonts w:hint="eastAsia"/>
          <w:b/>
          <w:sz w:val="24"/>
          <w:szCs w:val="24"/>
          <w:lang w:eastAsia="zh-CN"/>
        </w:rPr>
      </w:pPr>
    </w:p>
    <w:p w:rsidR="00652BFA" w:rsidRPr="00652BFA" w:rsidRDefault="00652BFA" w:rsidP="00652BFA">
      <w:pPr>
        <w:rPr>
          <w:rFonts w:hint="eastAsia"/>
          <w:b/>
          <w:sz w:val="24"/>
          <w:szCs w:val="24"/>
          <w:lang w:eastAsia="zh-CN"/>
        </w:rPr>
      </w:pPr>
      <w:r w:rsidRPr="00652BFA">
        <w:rPr>
          <w:rFonts w:hint="eastAsia"/>
          <w:b/>
          <w:sz w:val="24"/>
          <w:szCs w:val="24"/>
          <w:lang w:eastAsia="zh-CN"/>
        </w:rPr>
        <w:t>Conclusion</w:t>
      </w:r>
    </w:p>
    <w:p w:rsidR="00652BFA" w:rsidRPr="003E13DF" w:rsidRDefault="00652BFA" w:rsidP="00652BFA">
      <w:pPr>
        <w:rPr>
          <w:sz w:val="24"/>
          <w:szCs w:val="24"/>
          <w:lang w:eastAsia="zh-CN"/>
        </w:rPr>
      </w:pPr>
      <w:r>
        <w:rPr>
          <w:rFonts w:hint="eastAsia"/>
          <w:sz w:val="24"/>
          <w:szCs w:val="24"/>
          <w:lang w:eastAsia="zh-CN"/>
        </w:rPr>
        <w:t xml:space="preserve">We provide converging evidence here to demonstrate how category-specificity can emerge from a distributed neurocognitive network of semantics in order to reveal how architecture of cortical </w:t>
      </w:r>
      <w:r>
        <w:rPr>
          <w:sz w:val="24"/>
          <w:szCs w:val="24"/>
          <w:lang w:eastAsia="zh-CN"/>
        </w:rPr>
        <w:t>semantic</w:t>
      </w:r>
      <w:r>
        <w:rPr>
          <w:rFonts w:hint="eastAsia"/>
          <w:sz w:val="24"/>
          <w:szCs w:val="24"/>
          <w:lang w:eastAsia="zh-CN"/>
        </w:rPr>
        <w:t xml:space="preserve"> network may place constraints on the </w:t>
      </w:r>
      <w:r>
        <w:rPr>
          <w:sz w:val="24"/>
          <w:szCs w:val="24"/>
          <w:lang w:eastAsia="zh-CN"/>
        </w:rPr>
        <w:t>functional</w:t>
      </w:r>
      <w:r>
        <w:rPr>
          <w:rFonts w:hint="eastAsia"/>
          <w:sz w:val="24"/>
          <w:szCs w:val="24"/>
          <w:lang w:eastAsia="zh-CN"/>
        </w:rPr>
        <w:t xml:space="preserve"> specialization. </w:t>
      </w:r>
      <w:r w:rsidR="00442A87">
        <w:rPr>
          <w:rFonts w:hint="eastAsia"/>
          <w:sz w:val="24"/>
          <w:szCs w:val="24"/>
          <w:lang w:eastAsia="zh-CN"/>
        </w:rPr>
        <w:t xml:space="preserve">Brain regions like medial pFG, </w:t>
      </w:r>
      <w:proofErr w:type="spellStart"/>
      <w:r w:rsidR="00442A87">
        <w:rPr>
          <w:rFonts w:hint="eastAsia"/>
          <w:sz w:val="24"/>
          <w:szCs w:val="24"/>
          <w:lang w:eastAsia="zh-CN"/>
        </w:rPr>
        <w:t>pMTG</w:t>
      </w:r>
      <w:proofErr w:type="spellEnd"/>
      <w:r w:rsidR="00442A87">
        <w:rPr>
          <w:rFonts w:hint="eastAsia"/>
          <w:sz w:val="24"/>
          <w:szCs w:val="24"/>
          <w:lang w:eastAsia="zh-CN"/>
        </w:rPr>
        <w:t xml:space="preserve">, IPL and SPL may be preferred structures to represent manmade objects due to the interconnections and highly-covarying </w:t>
      </w:r>
      <w:r w:rsidR="00442A87">
        <w:rPr>
          <w:sz w:val="24"/>
          <w:szCs w:val="24"/>
          <w:lang w:eastAsia="zh-CN"/>
        </w:rPr>
        <w:t>structures</w:t>
      </w:r>
      <w:r w:rsidR="00442A87">
        <w:rPr>
          <w:rFonts w:hint="eastAsia"/>
          <w:sz w:val="24"/>
          <w:szCs w:val="24"/>
          <w:lang w:eastAsia="zh-CN"/>
        </w:rPr>
        <w:t xml:space="preserve"> across different modalities. Disruptions to </w:t>
      </w:r>
      <w:r w:rsidR="00CB0C7B">
        <w:rPr>
          <w:rFonts w:hint="eastAsia"/>
          <w:sz w:val="24"/>
          <w:szCs w:val="24"/>
          <w:lang w:eastAsia="zh-CN"/>
        </w:rPr>
        <w:t>specialized subnetwork connectivity leads to different patterns of category-specific impairment.</w:t>
      </w:r>
    </w:p>
    <w:p w:rsidR="00D13A5B" w:rsidRPr="00F15544" w:rsidRDefault="00D13A5B">
      <w:pPr>
        <w:rPr>
          <w:sz w:val="24"/>
          <w:szCs w:val="24"/>
          <w:lang w:eastAsia="zh-CN"/>
        </w:rPr>
      </w:pPr>
      <w:r w:rsidRPr="00F15544">
        <w:rPr>
          <w:sz w:val="24"/>
          <w:szCs w:val="24"/>
          <w:lang w:eastAsia="zh-CN"/>
        </w:rPr>
        <w:br w:type="page"/>
      </w:r>
    </w:p>
    <w:p w:rsidR="0051643D" w:rsidRPr="00F15544" w:rsidRDefault="0051643D" w:rsidP="00313F32">
      <w:pPr>
        <w:pStyle w:val="Paragraph"/>
        <w:ind w:firstLine="0"/>
        <w:rPr>
          <w:rFonts w:eastAsiaTheme="minorEastAsia"/>
          <w:lang w:eastAsia="zh-CN"/>
        </w:rPr>
      </w:pPr>
    </w:p>
    <w:p w:rsidR="00D73714" w:rsidRDefault="00D73714" w:rsidP="00D73714">
      <w:pPr>
        <w:pStyle w:val="Refhead"/>
      </w:pPr>
      <w:r>
        <w:t>References and Notes:</w:t>
      </w:r>
    </w:p>
    <w:p w:rsidR="00F22FF5" w:rsidRPr="00F22FF5" w:rsidRDefault="005D1A3C" w:rsidP="00F22FF5">
      <w:pPr>
        <w:pStyle w:val="Acknowledgement"/>
        <w:rPr>
          <w:noProof/>
          <w:sz w:val="20"/>
        </w:rPr>
      </w:pPr>
      <w:r>
        <w:fldChar w:fldCharType="begin"/>
      </w:r>
      <w:r w:rsidR="00374318">
        <w:instrText xml:space="preserve"> ADDIN EN.REFLIST </w:instrText>
      </w:r>
      <w:r>
        <w:fldChar w:fldCharType="separate"/>
      </w:r>
      <w:bookmarkStart w:id="12" w:name="_ENREF_1"/>
      <w:r w:rsidR="00F22FF5" w:rsidRPr="00F22FF5">
        <w:rPr>
          <w:noProof/>
          <w:sz w:val="20"/>
        </w:rPr>
        <w:t xml:space="preserve">Abrams, D. A., Lynch, C. J., Cheng, K. M., Phillips, J., Supekar, K., Ryali, S., . . . Menon, V. (2013). Underconnectivity between voice-selective cortex and reward circuitry in children with autism. </w:t>
      </w:r>
      <w:r w:rsidR="00F22FF5" w:rsidRPr="00F22FF5">
        <w:rPr>
          <w:i/>
          <w:noProof/>
          <w:sz w:val="20"/>
        </w:rPr>
        <w:t>Proceedings of the National Academy of Sciences, 110</w:t>
      </w:r>
      <w:r w:rsidR="00F22FF5" w:rsidRPr="00F22FF5">
        <w:rPr>
          <w:noProof/>
          <w:sz w:val="20"/>
        </w:rPr>
        <w:t xml:space="preserve">(29), 12060-12065. </w:t>
      </w:r>
      <w:bookmarkEnd w:id="12"/>
    </w:p>
    <w:p w:rsidR="00F22FF5" w:rsidRPr="00F22FF5" w:rsidRDefault="00F22FF5" w:rsidP="00F22FF5">
      <w:pPr>
        <w:pStyle w:val="Acknowledgement"/>
        <w:rPr>
          <w:noProof/>
          <w:sz w:val="20"/>
        </w:rPr>
      </w:pPr>
      <w:bookmarkStart w:id="13" w:name="_ENREF_2"/>
      <w:r w:rsidRPr="00F22FF5">
        <w:rPr>
          <w:noProof/>
          <w:sz w:val="20"/>
        </w:rPr>
        <w:t xml:space="preserve">Acosta-Cabronero, J., Patterson, K., Fryer, T. D., Hodges, J. R., Pengas, G., Williams, G. B., &amp; Nestor, P. J. (2011). Atrophy, hypometabolism and white matter abnormalities in semantic dementia tell a coherent story. </w:t>
      </w:r>
      <w:r w:rsidRPr="00F22FF5">
        <w:rPr>
          <w:i/>
          <w:noProof/>
          <w:sz w:val="20"/>
        </w:rPr>
        <w:t>Brain, 134</w:t>
      </w:r>
      <w:r w:rsidRPr="00F22FF5">
        <w:rPr>
          <w:noProof/>
          <w:sz w:val="20"/>
        </w:rPr>
        <w:t xml:space="preserve">(7), 2025-2035. </w:t>
      </w:r>
      <w:bookmarkEnd w:id="13"/>
    </w:p>
    <w:p w:rsidR="00F22FF5" w:rsidRPr="00F22FF5" w:rsidRDefault="00F22FF5" w:rsidP="00F22FF5">
      <w:pPr>
        <w:pStyle w:val="Acknowledgement"/>
        <w:rPr>
          <w:noProof/>
          <w:sz w:val="20"/>
        </w:rPr>
      </w:pPr>
      <w:bookmarkStart w:id="14" w:name="_ENREF_3"/>
      <w:r w:rsidRPr="00F22FF5">
        <w:rPr>
          <w:noProof/>
          <w:sz w:val="20"/>
        </w:rPr>
        <w:t xml:space="preserve">Adlam, A. L. R., Patterson, K., Rogers, T. T., Nestor, P. J., Salmond, C. H., Acosta-Cabronero, J., &amp; Hodges, J. R. (2006). Semantic dementia and fluent primary progressive aphasia: two sides of the same coin? </w:t>
      </w:r>
      <w:r w:rsidRPr="00F22FF5">
        <w:rPr>
          <w:i/>
          <w:noProof/>
          <w:sz w:val="20"/>
        </w:rPr>
        <w:t>Brain, 129</w:t>
      </w:r>
      <w:r w:rsidRPr="00F22FF5">
        <w:rPr>
          <w:noProof/>
          <w:sz w:val="20"/>
        </w:rPr>
        <w:t xml:space="preserve">(11), 3066-3080. </w:t>
      </w:r>
      <w:bookmarkEnd w:id="14"/>
    </w:p>
    <w:p w:rsidR="00F22FF5" w:rsidRPr="00F22FF5" w:rsidRDefault="00F22FF5" w:rsidP="00F22FF5">
      <w:pPr>
        <w:pStyle w:val="Acknowledgement"/>
        <w:rPr>
          <w:noProof/>
          <w:sz w:val="20"/>
        </w:rPr>
      </w:pPr>
      <w:bookmarkStart w:id="15" w:name="_ENREF_4"/>
      <w:r w:rsidRPr="00F22FF5">
        <w:rPr>
          <w:noProof/>
          <w:sz w:val="20"/>
        </w:rPr>
        <w:t xml:space="preserve">Bedny, M., Caramazza, A., Pascual-Leone, A., &amp; Saxe, R. (2012). Typical Neural Representations of Action Verbs Develop without Vision. </w:t>
      </w:r>
      <w:r w:rsidRPr="00F22FF5">
        <w:rPr>
          <w:i/>
          <w:noProof/>
          <w:sz w:val="20"/>
        </w:rPr>
        <w:t>Cerebral Cortex, 22</w:t>
      </w:r>
      <w:r w:rsidRPr="00F22FF5">
        <w:rPr>
          <w:noProof/>
          <w:sz w:val="20"/>
        </w:rPr>
        <w:t>(2), 286-293. doi: 10.1093/cercor/bhr081</w:t>
      </w:r>
      <w:bookmarkEnd w:id="15"/>
    </w:p>
    <w:p w:rsidR="00F22FF5" w:rsidRPr="00F22FF5" w:rsidRDefault="00F22FF5" w:rsidP="00F22FF5">
      <w:pPr>
        <w:pStyle w:val="Acknowledgement"/>
        <w:rPr>
          <w:noProof/>
          <w:sz w:val="20"/>
        </w:rPr>
      </w:pPr>
      <w:bookmarkStart w:id="16" w:name="_ENREF_5"/>
      <w:r w:rsidRPr="00F22FF5">
        <w:rPr>
          <w:noProof/>
          <w:sz w:val="20"/>
        </w:rPr>
        <w:t xml:space="preserve">Behrmann, M., &amp; Plaut, D. C. (2012). Bilateral Hemispheric Processing of Words and Faces: Evidence from Word Impairments in Prosopagnosia and Face Impairments in Pure Alexia. </w:t>
      </w:r>
      <w:r w:rsidRPr="00F22FF5">
        <w:rPr>
          <w:i/>
          <w:noProof/>
          <w:sz w:val="20"/>
        </w:rPr>
        <w:t>Cerebral Cortex</w:t>
      </w:r>
      <w:r w:rsidRPr="00F22FF5">
        <w:rPr>
          <w:noProof/>
          <w:sz w:val="20"/>
        </w:rPr>
        <w:t>. doi: 10.1093/cercor/bhs390</w:t>
      </w:r>
      <w:bookmarkEnd w:id="16"/>
    </w:p>
    <w:p w:rsidR="00F22FF5" w:rsidRPr="00F22FF5" w:rsidRDefault="00F22FF5" w:rsidP="00F22FF5">
      <w:pPr>
        <w:pStyle w:val="Acknowledgement"/>
        <w:rPr>
          <w:noProof/>
          <w:sz w:val="20"/>
        </w:rPr>
      </w:pPr>
      <w:bookmarkStart w:id="17" w:name="_ENREF_6"/>
      <w:r w:rsidRPr="00F22FF5">
        <w:rPr>
          <w:noProof/>
          <w:sz w:val="20"/>
        </w:rPr>
        <w:t xml:space="preserve">Binkofski, F., &amp; Buxbaum, L. J. (2013). Two action systems in the human brain. </w:t>
      </w:r>
      <w:r w:rsidRPr="00F22FF5">
        <w:rPr>
          <w:i/>
          <w:noProof/>
          <w:sz w:val="20"/>
        </w:rPr>
        <w:t>Brain and Language, 127</w:t>
      </w:r>
      <w:r w:rsidRPr="00F22FF5">
        <w:rPr>
          <w:noProof/>
          <w:sz w:val="20"/>
        </w:rPr>
        <w:t xml:space="preserve">(2), 222-229. </w:t>
      </w:r>
      <w:bookmarkEnd w:id="17"/>
    </w:p>
    <w:p w:rsidR="00F22FF5" w:rsidRPr="00F22FF5" w:rsidRDefault="00F22FF5" w:rsidP="00F22FF5">
      <w:pPr>
        <w:pStyle w:val="Acknowledgement"/>
        <w:rPr>
          <w:noProof/>
          <w:sz w:val="20"/>
        </w:rPr>
      </w:pPr>
      <w:bookmarkStart w:id="18" w:name="_ENREF_7"/>
      <w:r w:rsidRPr="00F22FF5">
        <w:rPr>
          <w:noProof/>
          <w:sz w:val="20"/>
        </w:rPr>
        <w:t xml:space="preserve">Binney, R. J., Parker, G. J., &amp; Ralph, M. A. L. (2012). Convergent connectivity and graded specialization in the rostral human temporal lobe as revealed by diffusion-weighted imaging probabilistic tractography. </w:t>
      </w:r>
      <w:r w:rsidRPr="00F22FF5">
        <w:rPr>
          <w:i/>
          <w:noProof/>
          <w:sz w:val="20"/>
        </w:rPr>
        <w:t>Journal of Cognitive Neuroscience, 24</w:t>
      </w:r>
      <w:r w:rsidRPr="00F22FF5">
        <w:rPr>
          <w:noProof/>
          <w:sz w:val="20"/>
        </w:rPr>
        <w:t xml:space="preserve">(10), 1998-2014. </w:t>
      </w:r>
      <w:bookmarkEnd w:id="18"/>
    </w:p>
    <w:p w:rsidR="00F22FF5" w:rsidRPr="00F22FF5" w:rsidRDefault="00F22FF5" w:rsidP="00F22FF5">
      <w:pPr>
        <w:pStyle w:val="Acknowledgement"/>
        <w:rPr>
          <w:noProof/>
          <w:sz w:val="20"/>
        </w:rPr>
      </w:pPr>
      <w:bookmarkStart w:id="19" w:name="_ENREF_8"/>
      <w:r w:rsidRPr="00F22FF5">
        <w:rPr>
          <w:noProof/>
          <w:sz w:val="20"/>
        </w:rPr>
        <w:t xml:space="preserve">Botvinick, M. M., Buxbaum, L. J., Bylsma, L. M., &amp; Jax, S. A. (2009). Toward an integrated account of object and action selection: A computational analysis and empirical findings from reaching-to-grasp and tool-use. </w:t>
      </w:r>
      <w:r w:rsidRPr="00F22FF5">
        <w:rPr>
          <w:i/>
          <w:noProof/>
          <w:sz w:val="20"/>
        </w:rPr>
        <w:t>Neuropsychologia, 47</w:t>
      </w:r>
      <w:r w:rsidRPr="00F22FF5">
        <w:rPr>
          <w:noProof/>
          <w:sz w:val="20"/>
        </w:rPr>
        <w:t xml:space="preserve">(3), 671-683. </w:t>
      </w:r>
      <w:bookmarkEnd w:id="19"/>
    </w:p>
    <w:p w:rsidR="00F22FF5" w:rsidRPr="00F22FF5" w:rsidRDefault="00F22FF5" w:rsidP="00F22FF5">
      <w:pPr>
        <w:pStyle w:val="Acknowledgement"/>
        <w:rPr>
          <w:noProof/>
          <w:sz w:val="20"/>
        </w:rPr>
      </w:pPr>
      <w:bookmarkStart w:id="20" w:name="_ENREF_9"/>
      <w:r w:rsidRPr="00F22FF5">
        <w:rPr>
          <w:noProof/>
          <w:sz w:val="20"/>
        </w:rPr>
        <w:t xml:space="preserve">Campanella, F., D’Agostini, S., Skrap, M., &amp; Shallice, T. (2010). Naming manipulable objects: Anatomy of a category specific effect in left temporal tumours. </w:t>
      </w:r>
      <w:r w:rsidRPr="00F22FF5">
        <w:rPr>
          <w:i/>
          <w:noProof/>
          <w:sz w:val="20"/>
        </w:rPr>
        <w:t>Neuropsychologia, 48</w:t>
      </w:r>
      <w:r w:rsidRPr="00F22FF5">
        <w:rPr>
          <w:noProof/>
          <w:sz w:val="20"/>
        </w:rPr>
        <w:t xml:space="preserve">(6), 1583-1597. </w:t>
      </w:r>
      <w:bookmarkEnd w:id="20"/>
    </w:p>
    <w:p w:rsidR="00F22FF5" w:rsidRPr="00F22FF5" w:rsidRDefault="00F22FF5" w:rsidP="00F22FF5">
      <w:pPr>
        <w:pStyle w:val="Acknowledgement"/>
        <w:rPr>
          <w:noProof/>
          <w:sz w:val="20"/>
        </w:rPr>
      </w:pPr>
      <w:bookmarkStart w:id="21" w:name="_ENREF_10"/>
      <w:r w:rsidRPr="00F22FF5">
        <w:rPr>
          <w:noProof/>
          <w:sz w:val="20"/>
        </w:rPr>
        <w:t xml:space="preserve">Caramazza, A., &amp; Shelton, J. R. (1998). Domain-specific knowledge systems in the brain: The animate-inanimate distinction. </w:t>
      </w:r>
      <w:r w:rsidRPr="00F22FF5">
        <w:rPr>
          <w:i/>
          <w:noProof/>
          <w:sz w:val="20"/>
        </w:rPr>
        <w:t>Journal of Cognitive Neuroscience, 10</w:t>
      </w:r>
      <w:r w:rsidRPr="00F22FF5">
        <w:rPr>
          <w:noProof/>
          <w:sz w:val="20"/>
        </w:rPr>
        <w:t xml:space="preserve">(1), 1-34. </w:t>
      </w:r>
      <w:bookmarkEnd w:id="21"/>
    </w:p>
    <w:p w:rsidR="00F22FF5" w:rsidRPr="00F22FF5" w:rsidRDefault="00F22FF5" w:rsidP="00F22FF5">
      <w:pPr>
        <w:pStyle w:val="Acknowledgement"/>
        <w:rPr>
          <w:noProof/>
          <w:sz w:val="20"/>
        </w:rPr>
      </w:pPr>
      <w:bookmarkStart w:id="22" w:name="_ENREF_11"/>
      <w:r w:rsidRPr="00F22FF5">
        <w:rPr>
          <w:noProof/>
          <w:sz w:val="20"/>
        </w:rPr>
        <w:t xml:space="preserve">Catani, M., Jones, D. K., &amp; ffytche, D. H. (2005). Perisylvian language networks of the human brain. </w:t>
      </w:r>
      <w:r w:rsidRPr="00F22FF5">
        <w:rPr>
          <w:i/>
          <w:noProof/>
          <w:sz w:val="20"/>
        </w:rPr>
        <w:t>Annals of Neurology, 57</w:t>
      </w:r>
      <w:r w:rsidRPr="00F22FF5">
        <w:rPr>
          <w:noProof/>
          <w:sz w:val="20"/>
        </w:rPr>
        <w:t>(1), 8-16. doi: 10.1002/ana.20319</w:t>
      </w:r>
      <w:bookmarkEnd w:id="22"/>
    </w:p>
    <w:p w:rsidR="00F22FF5" w:rsidRPr="00F22FF5" w:rsidRDefault="00F22FF5" w:rsidP="00F22FF5">
      <w:pPr>
        <w:pStyle w:val="Acknowledgement"/>
        <w:rPr>
          <w:noProof/>
          <w:sz w:val="20"/>
        </w:rPr>
      </w:pPr>
      <w:bookmarkStart w:id="23" w:name="_ENREF_12"/>
      <w:r w:rsidRPr="00F22FF5">
        <w:rPr>
          <w:noProof/>
          <w:sz w:val="20"/>
        </w:rPr>
        <w:t xml:space="preserve">Chao, L. L., &amp; Martin, A. (2000). Representation of manipulable man-made objects in the dorsal stream. </w:t>
      </w:r>
      <w:r w:rsidRPr="00F22FF5">
        <w:rPr>
          <w:i/>
          <w:noProof/>
          <w:sz w:val="20"/>
        </w:rPr>
        <w:t>Neuroimage, 12</w:t>
      </w:r>
      <w:r w:rsidRPr="00F22FF5">
        <w:rPr>
          <w:noProof/>
          <w:sz w:val="20"/>
        </w:rPr>
        <w:t xml:space="preserve">(4), 478-484. </w:t>
      </w:r>
      <w:bookmarkEnd w:id="23"/>
    </w:p>
    <w:p w:rsidR="00F22FF5" w:rsidRPr="00F22FF5" w:rsidRDefault="00F22FF5" w:rsidP="00F22FF5">
      <w:pPr>
        <w:pStyle w:val="Acknowledgement"/>
        <w:rPr>
          <w:noProof/>
          <w:sz w:val="20"/>
        </w:rPr>
      </w:pPr>
      <w:bookmarkStart w:id="24" w:name="_ENREF_13"/>
      <w:r w:rsidRPr="00F22FF5">
        <w:rPr>
          <w:noProof/>
          <w:sz w:val="20"/>
        </w:rPr>
        <w:t>Chen, L., &amp; Rogers, T. T. (2014). Revisiting domain</w:t>
      </w:r>
      <w:r w:rsidRPr="00F22FF5">
        <w:rPr>
          <w:rFonts w:ascii="宋体" w:eastAsia="宋体" w:hAnsi="宋体" w:cs="宋体" w:hint="eastAsia"/>
          <w:noProof/>
          <w:sz w:val="20"/>
        </w:rPr>
        <w:t>‐</w:t>
      </w:r>
      <w:r w:rsidRPr="00F22FF5">
        <w:rPr>
          <w:noProof/>
          <w:sz w:val="20"/>
        </w:rPr>
        <w:t xml:space="preserve">general accounts of category specificity in mind and brain. </w:t>
      </w:r>
      <w:r w:rsidRPr="00F22FF5">
        <w:rPr>
          <w:i/>
          <w:noProof/>
          <w:sz w:val="20"/>
        </w:rPr>
        <w:t>Wiley Interdisciplinary Reviews: Cognitive Science, 5</w:t>
      </w:r>
      <w:r w:rsidRPr="00F22FF5">
        <w:rPr>
          <w:noProof/>
          <w:sz w:val="20"/>
        </w:rPr>
        <w:t xml:space="preserve">(3), 327-344. </w:t>
      </w:r>
      <w:bookmarkEnd w:id="24"/>
    </w:p>
    <w:p w:rsidR="00F22FF5" w:rsidRPr="00F22FF5" w:rsidRDefault="00F22FF5" w:rsidP="00F22FF5">
      <w:pPr>
        <w:pStyle w:val="Acknowledgement"/>
        <w:rPr>
          <w:noProof/>
          <w:sz w:val="20"/>
        </w:rPr>
      </w:pPr>
      <w:bookmarkStart w:id="25" w:name="_ENREF_14"/>
      <w:r w:rsidRPr="00F22FF5">
        <w:rPr>
          <w:noProof/>
          <w:sz w:val="20"/>
        </w:rPr>
        <w:t xml:space="preserve">Chouinard, P. A., &amp; Goodale, M. A. (2010). Category-specific neural processing for naming pictures of animals and naming pictures of tools: An ALE meta-analysis. </w:t>
      </w:r>
      <w:r w:rsidRPr="00F22FF5">
        <w:rPr>
          <w:i/>
          <w:noProof/>
          <w:sz w:val="20"/>
        </w:rPr>
        <w:t>Neuropsychologia, 48</w:t>
      </w:r>
      <w:r w:rsidRPr="00F22FF5">
        <w:rPr>
          <w:noProof/>
          <w:sz w:val="20"/>
        </w:rPr>
        <w:t xml:space="preserve">(2), 409. </w:t>
      </w:r>
      <w:bookmarkEnd w:id="25"/>
    </w:p>
    <w:p w:rsidR="00F22FF5" w:rsidRPr="00F22FF5" w:rsidRDefault="00F22FF5" w:rsidP="00F22FF5">
      <w:pPr>
        <w:pStyle w:val="Acknowledgement"/>
        <w:rPr>
          <w:noProof/>
          <w:sz w:val="20"/>
        </w:rPr>
      </w:pPr>
      <w:bookmarkStart w:id="26" w:name="_ENREF_15"/>
      <w:r w:rsidRPr="00F22FF5">
        <w:rPr>
          <w:noProof/>
          <w:sz w:val="20"/>
        </w:rPr>
        <w:t xml:space="preserve">Cloutman, L. L., Binney, R. J., Drakesmith, M., Parker, G. J., &amp; Lambon Ralph, M. A. (2012). The variation of function across the human insula mirrors its patterns of structural connectivity: Evidence from in vivo probabilistic tractography. </w:t>
      </w:r>
      <w:r w:rsidRPr="00F22FF5">
        <w:rPr>
          <w:i/>
          <w:noProof/>
          <w:sz w:val="20"/>
        </w:rPr>
        <w:t>Neuroimage, 59</w:t>
      </w:r>
      <w:r w:rsidRPr="00F22FF5">
        <w:rPr>
          <w:noProof/>
          <w:sz w:val="20"/>
        </w:rPr>
        <w:t xml:space="preserve">(4), 3514-3521. </w:t>
      </w:r>
      <w:bookmarkEnd w:id="26"/>
    </w:p>
    <w:p w:rsidR="00F22FF5" w:rsidRPr="00F22FF5" w:rsidRDefault="00F22FF5" w:rsidP="00F22FF5">
      <w:pPr>
        <w:pStyle w:val="Acknowledgement"/>
        <w:rPr>
          <w:noProof/>
          <w:sz w:val="20"/>
        </w:rPr>
      </w:pPr>
      <w:bookmarkStart w:id="27" w:name="_ENREF_16"/>
      <w:r w:rsidRPr="00F22FF5">
        <w:rPr>
          <w:noProof/>
          <w:sz w:val="20"/>
        </w:rPr>
        <w:t xml:space="preserve">Cloutman, L. L., Binney, R. J., Morris, D. M., Parker, G. J., &amp; Lambon Ralph, M. A. (2013). Using&lt; i&gt; in vivo&lt;/i&gt; probabilistic tractography to reveal two segregated dorsal ‘language-cognitive’pathways in the human brain. </w:t>
      </w:r>
      <w:r w:rsidRPr="00F22FF5">
        <w:rPr>
          <w:i/>
          <w:noProof/>
          <w:sz w:val="20"/>
        </w:rPr>
        <w:t>Brain and Language</w:t>
      </w:r>
      <w:r w:rsidRPr="00F22FF5">
        <w:rPr>
          <w:noProof/>
          <w:sz w:val="20"/>
        </w:rPr>
        <w:t xml:space="preserve">. </w:t>
      </w:r>
      <w:bookmarkEnd w:id="27"/>
    </w:p>
    <w:p w:rsidR="00F22FF5" w:rsidRPr="00F22FF5" w:rsidRDefault="00F22FF5" w:rsidP="00F22FF5">
      <w:pPr>
        <w:pStyle w:val="Acknowledgement"/>
        <w:rPr>
          <w:noProof/>
          <w:sz w:val="20"/>
        </w:rPr>
      </w:pPr>
      <w:bookmarkStart w:id="28" w:name="_ENREF_17"/>
      <w:r w:rsidRPr="00F22FF5">
        <w:rPr>
          <w:noProof/>
          <w:sz w:val="20"/>
        </w:rPr>
        <w:t xml:space="preserve">Cree, G. S., &amp; McRae, K. (2003). Analyzing the factors underlying the structure and computation of the meaning of chipmunk, cherry, chisel, cheese, and cello (and many other such concrete nouns). </w:t>
      </w:r>
      <w:r w:rsidRPr="00F22FF5">
        <w:rPr>
          <w:i/>
          <w:noProof/>
          <w:sz w:val="20"/>
        </w:rPr>
        <w:t>Journal of Experimental Psychology: General, 132</w:t>
      </w:r>
      <w:r w:rsidRPr="00F22FF5">
        <w:rPr>
          <w:noProof/>
          <w:sz w:val="20"/>
        </w:rPr>
        <w:t xml:space="preserve">(2), 163-201. </w:t>
      </w:r>
      <w:bookmarkEnd w:id="28"/>
    </w:p>
    <w:p w:rsidR="00F22FF5" w:rsidRPr="00F22FF5" w:rsidRDefault="00F22FF5" w:rsidP="00F22FF5">
      <w:pPr>
        <w:pStyle w:val="Acknowledgement"/>
        <w:rPr>
          <w:noProof/>
          <w:sz w:val="20"/>
        </w:rPr>
      </w:pPr>
      <w:bookmarkStart w:id="29" w:name="_ENREF_18"/>
      <w:r w:rsidRPr="00F22FF5">
        <w:rPr>
          <w:noProof/>
          <w:sz w:val="20"/>
        </w:rPr>
        <w:lastRenderedPageBreak/>
        <w:t xml:space="preserve">Duffau, H., Herbet, G., &amp; Moritz-Gasser, S. (2013). Toward a pluri-component, multimodal, and dynamic organization of the ventral semantic stream in humans: lessons from stimulation mapping in awake patients. </w:t>
      </w:r>
      <w:r w:rsidRPr="00F22FF5">
        <w:rPr>
          <w:i/>
          <w:noProof/>
          <w:sz w:val="20"/>
        </w:rPr>
        <w:t>Frontiers in systems neuroscience, 7</w:t>
      </w:r>
      <w:r w:rsidRPr="00F22FF5">
        <w:rPr>
          <w:noProof/>
          <w:sz w:val="20"/>
        </w:rPr>
        <w:t xml:space="preserve">. </w:t>
      </w:r>
      <w:bookmarkEnd w:id="29"/>
    </w:p>
    <w:p w:rsidR="00F22FF5" w:rsidRPr="00F22FF5" w:rsidRDefault="00F22FF5" w:rsidP="00F22FF5">
      <w:pPr>
        <w:pStyle w:val="Acknowledgement"/>
        <w:rPr>
          <w:noProof/>
          <w:sz w:val="20"/>
        </w:rPr>
      </w:pPr>
      <w:bookmarkStart w:id="30" w:name="_ENREF_19"/>
      <w:r w:rsidRPr="00F22FF5">
        <w:rPr>
          <w:noProof/>
          <w:sz w:val="20"/>
        </w:rPr>
        <w:t xml:space="preserve">Eickhoff, S. B., Bzdok, D., Laird, A. R., Roski, C., Caspers, S., Zilles, K., &amp; Fox, P. T. (2011). Co-activation patterns distinguish cortical modules, their connectivity and functional differentiation. </w:t>
      </w:r>
      <w:r w:rsidRPr="00F22FF5">
        <w:rPr>
          <w:i/>
          <w:noProof/>
          <w:sz w:val="20"/>
        </w:rPr>
        <w:t>Neuroimage, 57</w:t>
      </w:r>
      <w:r w:rsidRPr="00F22FF5">
        <w:rPr>
          <w:noProof/>
          <w:sz w:val="20"/>
        </w:rPr>
        <w:t xml:space="preserve">(3), 938-949. </w:t>
      </w:r>
      <w:bookmarkEnd w:id="30"/>
    </w:p>
    <w:p w:rsidR="00F22FF5" w:rsidRPr="00F22FF5" w:rsidRDefault="00F22FF5" w:rsidP="00F22FF5">
      <w:pPr>
        <w:pStyle w:val="Acknowledgement"/>
        <w:rPr>
          <w:noProof/>
          <w:sz w:val="20"/>
        </w:rPr>
      </w:pPr>
      <w:bookmarkStart w:id="31" w:name="_ENREF_20"/>
      <w:r w:rsidRPr="00F22FF5">
        <w:rPr>
          <w:noProof/>
          <w:sz w:val="20"/>
        </w:rPr>
        <w:t xml:space="preserve">Felleman, D. J., &amp; Van Essen, D. C. (1991). Distributed Hierarchical Processing in the Primate Cerebral Cortex. </w:t>
      </w:r>
      <w:r w:rsidRPr="00F22FF5">
        <w:rPr>
          <w:i/>
          <w:noProof/>
          <w:sz w:val="20"/>
        </w:rPr>
        <w:t>Cerebral Cortex, 1</w:t>
      </w:r>
      <w:r w:rsidRPr="00F22FF5">
        <w:rPr>
          <w:noProof/>
          <w:sz w:val="20"/>
        </w:rPr>
        <w:t>(1), 1-47. doi: 10.1093/cercor/1.1.1</w:t>
      </w:r>
      <w:bookmarkEnd w:id="31"/>
    </w:p>
    <w:p w:rsidR="00F22FF5" w:rsidRPr="00F22FF5" w:rsidRDefault="00F22FF5" w:rsidP="00F22FF5">
      <w:pPr>
        <w:pStyle w:val="Acknowledgement"/>
        <w:rPr>
          <w:noProof/>
          <w:sz w:val="20"/>
        </w:rPr>
      </w:pPr>
      <w:bookmarkStart w:id="32" w:name="_ENREF_21"/>
      <w:r w:rsidRPr="00F22FF5">
        <w:rPr>
          <w:noProof/>
          <w:sz w:val="20"/>
        </w:rPr>
        <w:t xml:space="preserve">Gauthier, I., Skudlarski, P., Gore, J. C., &amp; Anderson, A. W. (2000). Expertise for cars and birds recruits brain areas involved in face recognition. [10.1038/72140]. </w:t>
      </w:r>
      <w:r w:rsidRPr="00F22FF5">
        <w:rPr>
          <w:i/>
          <w:noProof/>
          <w:sz w:val="20"/>
        </w:rPr>
        <w:t>Nat Neurosci, 3</w:t>
      </w:r>
      <w:r w:rsidRPr="00F22FF5">
        <w:rPr>
          <w:noProof/>
          <w:sz w:val="20"/>
        </w:rPr>
        <w:t xml:space="preserve">(2), 191-197. doi: </w:t>
      </w:r>
      <w:hyperlink r:id="rId8" w:history="1">
        <w:r w:rsidRPr="00F22FF5">
          <w:rPr>
            <w:rStyle w:val="Hyperlink"/>
            <w:noProof/>
            <w:sz w:val="20"/>
          </w:rPr>
          <w:t>http://www.nature.com/neuro/journal/v3/n2/suppinfo/nn0200_191_S1.html</w:t>
        </w:r>
        <w:bookmarkEnd w:id="32"/>
      </w:hyperlink>
    </w:p>
    <w:p w:rsidR="00F22FF5" w:rsidRPr="00F22FF5" w:rsidRDefault="00F22FF5" w:rsidP="00F22FF5">
      <w:pPr>
        <w:pStyle w:val="Acknowledgement"/>
        <w:rPr>
          <w:noProof/>
          <w:sz w:val="20"/>
        </w:rPr>
      </w:pPr>
      <w:bookmarkStart w:id="33" w:name="_ENREF_22"/>
      <w:r w:rsidRPr="00F22FF5">
        <w:rPr>
          <w:noProof/>
          <w:sz w:val="20"/>
        </w:rPr>
        <w:t xml:space="preserve">Gerlach, C. (2007). A review of functional imaging studies on category specificity. </w:t>
      </w:r>
      <w:r w:rsidRPr="00F22FF5">
        <w:rPr>
          <w:i/>
          <w:noProof/>
          <w:sz w:val="20"/>
        </w:rPr>
        <w:t>Journal of Cognitive Neuroscience, 19</w:t>
      </w:r>
      <w:r w:rsidRPr="00F22FF5">
        <w:rPr>
          <w:noProof/>
          <w:sz w:val="20"/>
        </w:rPr>
        <w:t xml:space="preserve">(2), 296-314. </w:t>
      </w:r>
      <w:bookmarkEnd w:id="33"/>
    </w:p>
    <w:p w:rsidR="00F22FF5" w:rsidRPr="00F22FF5" w:rsidRDefault="00F22FF5" w:rsidP="00F22FF5">
      <w:pPr>
        <w:pStyle w:val="Acknowledgement"/>
        <w:rPr>
          <w:noProof/>
          <w:sz w:val="20"/>
        </w:rPr>
      </w:pPr>
      <w:bookmarkStart w:id="34" w:name="_ENREF_23"/>
      <w:r w:rsidRPr="00F22FF5">
        <w:rPr>
          <w:noProof/>
          <w:sz w:val="20"/>
        </w:rPr>
        <w:t xml:space="preserve">Grossman, E. D., &amp; Blake, R. (2002). Brain areas active during visual perception of biological motion. </w:t>
      </w:r>
      <w:r w:rsidRPr="00F22FF5">
        <w:rPr>
          <w:i/>
          <w:noProof/>
          <w:sz w:val="20"/>
        </w:rPr>
        <w:t>Neuron, 35</w:t>
      </w:r>
      <w:r w:rsidRPr="00F22FF5">
        <w:rPr>
          <w:noProof/>
          <w:sz w:val="20"/>
        </w:rPr>
        <w:t xml:space="preserve">(6), 1167-1175. </w:t>
      </w:r>
      <w:bookmarkEnd w:id="34"/>
    </w:p>
    <w:p w:rsidR="00F22FF5" w:rsidRPr="00F22FF5" w:rsidRDefault="00F22FF5" w:rsidP="00F22FF5">
      <w:pPr>
        <w:pStyle w:val="Acknowledgement"/>
        <w:rPr>
          <w:noProof/>
          <w:sz w:val="20"/>
        </w:rPr>
      </w:pPr>
      <w:bookmarkStart w:id="35" w:name="_ENREF_24"/>
      <w:r w:rsidRPr="00F22FF5">
        <w:rPr>
          <w:noProof/>
          <w:sz w:val="20"/>
        </w:rPr>
        <w:t xml:space="preserve">Han, Z., Ma, Y., Gong, G., He, Y., Caramazza, A., &amp; Bi, Y. (2013). White matter structural connectivity underlying semantic processing: Evidence from brain damaged patients. </w:t>
      </w:r>
      <w:r w:rsidRPr="00F22FF5">
        <w:rPr>
          <w:i/>
          <w:noProof/>
          <w:sz w:val="20"/>
        </w:rPr>
        <w:t>Brain</w:t>
      </w:r>
      <w:r w:rsidRPr="00F22FF5">
        <w:rPr>
          <w:noProof/>
          <w:sz w:val="20"/>
        </w:rPr>
        <w:t xml:space="preserve">, awt205. </w:t>
      </w:r>
      <w:bookmarkEnd w:id="35"/>
    </w:p>
    <w:p w:rsidR="00F22FF5" w:rsidRPr="00F22FF5" w:rsidRDefault="00F22FF5" w:rsidP="00F22FF5">
      <w:pPr>
        <w:pStyle w:val="Acknowledgement"/>
        <w:rPr>
          <w:noProof/>
          <w:sz w:val="20"/>
        </w:rPr>
      </w:pPr>
      <w:bookmarkStart w:id="36" w:name="_ENREF_25"/>
      <w:r w:rsidRPr="00F22FF5">
        <w:rPr>
          <w:noProof/>
          <w:sz w:val="20"/>
        </w:rPr>
        <w:t xml:space="preserve">Haxby, J. V., Gobbini, M. I., Furey, M. L., Ishai, A., Schouten, J. L., &amp; Pietrini, P. (2001). Distributed and overlapping representations of faces and objects in ventral temporal cortex. </w:t>
      </w:r>
      <w:r w:rsidRPr="00F22FF5">
        <w:rPr>
          <w:i/>
          <w:noProof/>
          <w:sz w:val="20"/>
        </w:rPr>
        <w:t>Science, 293</w:t>
      </w:r>
      <w:r w:rsidRPr="00F22FF5">
        <w:rPr>
          <w:noProof/>
          <w:sz w:val="20"/>
        </w:rPr>
        <w:t xml:space="preserve">(5539), 2425. </w:t>
      </w:r>
      <w:bookmarkEnd w:id="36"/>
    </w:p>
    <w:p w:rsidR="00F22FF5" w:rsidRPr="00F22FF5" w:rsidRDefault="00F22FF5" w:rsidP="00F22FF5">
      <w:pPr>
        <w:pStyle w:val="Acknowledgement"/>
        <w:rPr>
          <w:noProof/>
          <w:sz w:val="20"/>
        </w:rPr>
      </w:pPr>
      <w:bookmarkStart w:id="37" w:name="_ENREF_26"/>
      <w:r w:rsidRPr="00F22FF5">
        <w:rPr>
          <w:noProof/>
          <w:sz w:val="20"/>
        </w:rPr>
        <w:t xml:space="preserve">Hodges, J. R., Patterson, K., Oxbury, S., &amp; Funnell, E. (1992). Semantic dementia progressive fluent aphasia with temporal lobe atrophy. </w:t>
      </w:r>
      <w:r w:rsidRPr="00F22FF5">
        <w:rPr>
          <w:i/>
          <w:noProof/>
          <w:sz w:val="20"/>
        </w:rPr>
        <w:t>Brain, 115</w:t>
      </w:r>
      <w:r w:rsidRPr="00F22FF5">
        <w:rPr>
          <w:noProof/>
          <w:sz w:val="20"/>
        </w:rPr>
        <w:t xml:space="preserve">(6), 1783-1806. </w:t>
      </w:r>
      <w:bookmarkEnd w:id="37"/>
    </w:p>
    <w:p w:rsidR="00F22FF5" w:rsidRPr="00F22FF5" w:rsidRDefault="00F22FF5" w:rsidP="00F22FF5">
      <w:pPr>
        <w:pStyle w:val="Acknowledgement"/>
        <w:rPr>
          <w:noProof/>
          <w:sz w:val="20"/>
        </w:rPr>
      </w:pPr>
      <w:bookmarkStart w:id="38" w:name="_ENREF_27"/>
      <w:r w:rsidRPr="00F22FF5">
        <w:rPr>
          <w:noProof/>
          <w:sz w:val="20"/>
        </w:rPr>
        <w:t xml:space="preserve">Kanwisher, N. (2010). Functional specificity in the human brain: A window into the functional architecture of the mind. </w:t>
      </w:r>
      <w:r w:rsidRPr="00F22FF5">
        <w:rPr>
          <w:i/>
          <w:noProof/>
          <w:sz w:val="20"/>
        </w:rPr>
        <w:t>Proceedings of the National Academy of Sciences of the United States of America, 107</w:t>
      </w:r>
      <w:r w:rsidRPr="00F22FF5">
        <w:rPr>
          <w:noProof/>
          <w:sz w:val="20"/>
        </w:rPr>
        <w:t>(25), 11163-11170. doi: 10.1073/pnas.1005062107</w:t>
      </w:r>
      <w:bookmarkEnd w:id="38"/>
    </w:p>
    <w:p w:rsidR="00F22FF5" w:rsidRPr="00F22FF5" w:rsidRDefault="00F22FF5" w:rsidP="00F22FF5">
      <w:pPr>
        <w:pStyle w:val="Acknowledgement"/>
        <w:rPr>
          <w:noProof/>
          <w:sz w:val="20"/>
        </w:rPr>
      </w:pPr>
      <w:bookmarkStart w:id="39" w:name="_ENREF_28"/>
      <w:r w:rsidRPr="00F22FF5">
        <w:rPr>
          <w:noProof/>
          <w:sz w:val="20"/>
        </w:rPr>
        <w:t xml:space="preserve">Laiacona, M., Capitani, E., &amp; Caramazza, A. (2003). Category-specific Semantic Deficits do not Reflect the Sensory/Functional Organization of the Brain: A Test of the “Sensory Quality” Hypothesis. </w:t>
      </w:r>
      <w:r w:rsidRPr="00F22FF5">
        <w:rPr>
          <w:i/>
          <w:noProof/>
          <w:sz w:val="20"/>
        </w:rPr>
        <w:t>Neurocase, 9</w:t>
      </w:r>
      <w:r w:rsidRPr="00F22FF5">
        <w:rPr>
          <w:noProof/>
          <w:sz w:val="20"/>
        </w:rPr>
        <w:t>(3), 221-231. doi: 10.1076/neur.9.3.221.15562</w:t>
      </w:r>
      <w:bookmarkEnd w:id="39"/>
    </w:p>
    <w:p w:rsidR="00F22FF5" w:rsidRPr="00F22FF5" w:rsidRDefault="00F22FF5" w:rsidP="00F22FF5">
      <w:pPr>
        <w:pStyle w:val="Acknowledgement"/>
        <w:rPr>
          <w:noProof/>
          <w:sz w:val="20"/>
        </w:rPr>
      </w:pPr>
      <w:bookmarkStart w:id="40" w:name="_ENREF_29"/>
      <w:r w:rsidRPr="00F22FF5">
        <w:rPr>
          <w:noProof/>
          <w:sz w:val="20"/>
        </w:rPr>
        <w:t xml:space="preserve">Lambon Ralph, M. A., Lowe, C., &amp; Rogers, T. T. (2007). Neural basis of category-specific semantic deficits for living things: Evidence from semantic dementia, HSVE and a neural network model. </w:t>
      </w:r>
      <w:r w:rsidRPr="00F22FF5">
        <w:rPr>
          <w:i/>
          <w:noProof/>
          <w:sz w:val="20"/>
        </w:rPr>
        <w:t>Brain, 130</w:t>
      </w:r>
      <w:r w:rsidRPr="00F22FF5">
        <w:rPr>
          <w:noProof/>
          <w:sz w:val="20"/>
        </w:rPr>
        <w:t>, 1127-1137. doi: 10.1093/brain/awm025</w:t>
      </w:r>
      <w:bookmarkEnd w:id="40"/>
    </w:p>
    <w:p w:rsidR="00F22FF5" w:rsidRPr="00F22FF5" w:rsidRDefault="00F22FF5" w:rsidP="00F22FF5">
      <w:pPr>
        <w:pStyle w:val="Acknowledgement"/>
        <w:rPr>
          <w:noProof/>
          <w:sz w:val="20"/>
        </w:rPr>
      </w:pPr>
      <w:bookmarkStart w:id="41" w:name="_ENREF_30"/>
      <w:r w:rsidRPr="00F22FF5">
        <w:rPr>
          <w:noProof/>
          <w:sz w:val="20"/>
        </w:rPr>
        <w:t xml:space="preserve">Mahon, B. Z., Anzellotti, S., Schwarzbach, J., Zampini, M., &amp; Caramazza, A. (2009). Category-Specific Organization in the Human Brain Does Not Require Visual Experience. </w:t>
      </w:r>
      <w:r w:rsidRPr="00F22FF5">
        <w:rPr>
          <w:i/>
          <w:noProof/>
          <w:sz w:val="20"/>
        </w:rPr>
        <w:t>Neuron, 63</w:t>
      </w:r>
      <w:r w:rsidRPr="00F22FF5">
        <w:rPr>
          <w:noProof/>
          <w:sz w:val="20"/>
        </w:rPr>
        <w:t>(3), 397-405. doi: 10.1016/j.neuron.2009.07.012</w:t>
      </w:r>
      <w:bookmarkEnd w:id="41"/>
    </w:p>
    <w:p w:rsidR="00F22FF5" w:rsidRPr="00F22FF5" w:rsidRDefault="00F22FF5" w:rsidP="00F22FF5">
      <w:pPr>
        <w:pStyle w:val="Acknowledgement"/>
        <w:rPr>
          <w:noProof/>
          <w:sz w:val="20"/>
        </w:rPr>
      </w:pPr>
      <w:bookmarkStart w:id="42" w:name="_ENREF_31"/>
      <w:r w:rsidRPr="00F22FF5">
        <w:rPr>
          <w:noProof/>
          <w:sz w:val="20"/>
        </w:rPr>
        <w:t xml:space="preserve">Mahon, B. Z., &amp; Caramazza, A. (2009). Concepts and categories: A cognitive neuropsychological perspective. </w:t>
      </w:r>
      <w:r w:rsidRPr="00F22FF5">
        <w:rPr>
          <w:i/>
          <w:noProof/>
          <w:sz w:val="20"/>
        </w:rPr>
        <w:t>Annual Review of Psychology, 60</w:t>
      </w:r>
      <w:r w:rsidRPr="00F22FF5">
        <w:rPr>
          <w:noProof/>
          <w:sz w:val="20"/>
        </w:rPr>
        <w:t>(1), 27-51. doi: 10.1146/annurev.psych.60.110707.163532</w:t>
      </w:r>
      <w:bookmarkEnd w:id="42"/>
    </w:p>
    <w:p w:rsidR="00F22FF5" w:rsidRPr="00F22FF5" w:rsidRDefault="00F22FF5" w:rsidP="00F22FF5">
      <w:pPr>
        <w:pStyle w:val="Acknowledgement"/>
        <w:rPr>
          <w:noProof/>
          <w:sz w:val="20"/>
        </w:rPr>
      </w:pPr>
      <w:bookmarkStart w:id="43" w:name="_ENREF_32"/>
      <w:r w:rsidRPr="00F22FF5">
        <w:rPr>
          <w:noProof/>
          <w:sz w:val="20"/>
        </w:rPr>
        <w:t xml:space="preserve">Mahon, B. Z., &amp; Caramazza, A. (2011). What drives the organization of object knowledge in the brain? </w:t>
      </w:r>
      <w:r w:rsidRPr="00F22FF5">
        <w:rPr>
          <w:i/>
          <w:noProof/>
          <w:sz w:val="20"/>
        </w:rPr>
        <w:t>Trends in Cognitive Sciences, 15</w:t>
      </w:r>
      <w:r w:rsidRPr="00F22FF5">
        <w:rPr>
          <w:noProof/>
          <w:sz w:val="20"/>
        </w:rPr>
        <w:t xml:space="preserve">(3), 97-103. doi: </w:t>
      </w:r>
      <w:hyperlink r:id="rId9" w:history="1">
        <w:r w:rsidRPr="00F22FF5">
          <w:rPr>
            <w:rStyle w:val="Hyperlink"/>
            <w:noProof/>
            <w:sz w:val="20"/>
          </w:rPr>
          <w:t>http://dx.doi.org/10.1016/j.tics.2011.01.004</w:t>
        </w:r>
        <w:bookmarkEnd w:id="43"/>
      </w:hyperlink>
    </w:p>
    <w:p w:rsidR="00F22FF5" w:rsidRPr="00F22FF5" w:rsidRDefault="00F22FF5" w:rsidP="00F22FF5">
      <w:pPr>
        <w:pStyle w:val="Acknowledgement"/>
        <w:rPr>
          <w:noProof/>
          <w:sz w:val="20"/>
        </w:rPr>
      </w:pPr>
      <w:bookmarkStart w:id="44" w:name="_ENREF_33"/>
      <w:r w:rsidRPr="00F22FF5">
        <w:rPr>
          <w:noProof/>
          <w:sz w:val="20"/>
        </w:rPr>
        <w:t xml:space="preserve">Mahon, B. Z., Kumar, N., &amp; Almeida, J. (2013). Spatial Frequency Tuning Reveals Interactions between the Dorsal and Ventral Visual Systems. </w:t>
      </w:r>
      <w:r w:rsidRPr="00F22FF5">
        <w:rPr>
          <w:i/>
          <w:noProof/>
          <w:sz w:val="20"/>
        </w:rPr>
        <w:t>Journal of Cognitive Neuroscience</w:t>
      </w:r>
      <w:r w:rsidRPr="00F22FF5">
        <w:rPr>
          <w:noProof/>
          <w:sz w:val="20"/>
        </w:rPr>
        <w:t>, 1-10. doi: 10.1162/jocn_a_00370</w:t>
      </w:r>
      <w:bookmarkEnd w:id="44"/>
    </w:p>
    <w:p w:rsidR="00F22FF5" w:rsidRPr="00F22FF5" w:rsidRDefault="00F22FF5" w:rsidP="00F22FF5">
      <w:pPr>
        <w:pStyle w:val="Acknowledgement"/>
        <w:rPr>
          <w:noProof/>
          <w:sz w:val="20"/>
        </w:rPr>
      </w:pPr>
      <w:bookmarkStart w:id="45" w:name="_ENREF_34"/>
      <w:r w:rsidRPr="00F22FF5">
        <w:rPr>
          <w:noProof/>
          <w:sz w:val="20"/>
        </w:rPr>
        <w:t xml:space="preserve">Mahon, B. Z., Milleville, S. C., Negri, G. A. L., Rumiati, R. I., Caramazza, A., &amp; Martin, A. (2007). Action-related properties shape object representations in the ventral stream. </w:t>
      </w:r>
      <w:r w:rsidRPr="00F22FF5">
        <w:rPr>
          <w:i/>
          <w:noProof/>
          <w:sz w:val="20"/>
        </w:rPr>
        <w:t>Neuron, 55</w:t>
      </w:r>
      <w:r w:rsidRPr="00F22FF5">
        <w:rPr>
          <w:noProof/>
          <w:sz w:val="20"/>
        </w:rPr>
        <w:t xml:space="preserve">(3), 507-520. </w:t>
      </w:r>
      <w:bookmarkEnd w:id="45"/>
    </w:p>
    <w:p w:rsidR="00F22FF5" w:rsidRPr="00F22FF5" w:rsidRDefault="00F22FF5" w:rsidP="00F22FF5">
      <w:pPr>
        <w:pStyle w:val="Acknowledgement"/>
        <w:rPr>
          <w:noProof/>
          <w:sz w:val="20"/>
        </w:rPr>
      </w:pPr>
      <w:bookmarkStart w:id="46" w:name="_ENREF_35"/>
      <w:r w:rsidRPr="00F22FF5">
        <w:rPr>
          <w:noProof/>
          <w:sz w:val="20"/>
        </w:rPr>
        <w:t xml:space="preserve">Mahon, B. Z., Schwarzbach, J., &amp; Caramazza, A. (2010). The Representation of Tools in Left Parietal Cortex Is Independent of Visual Experience. </w:t>
      </w:r>
      <w:r w:rsidRPr="00F22FF5">
        <w:rPr>
          <w:i/>
          <w:noProof/>
          <w:sz w:val="20"/>
        </w:rPr>
        <w:t>Psychological Science, 21</w:t>
      </w:r>
      <w:r w:rsidRPr="00F22FF5">
        <w:rPr>
          <w:noProof/>
          <w:sz w:val="20"/>
        </w:rPr>
        <w:t>(6), 764-771. doi: 10.1177/0956797610370754</w:t>
      </w:r>
      <w:bookmarkEnd w:id="46"/>
    </w:p>
    <w:p w:rsidR="00F22FF5" w:rsidRPr="00F22FF5" w:rsidRDefault="00F22FF5" w:rsidP="00F22FF5">
      <w:pPr>
        <w:pStyle w:val="Acknowledgement"/>
        <w:rPr>
          <w:noProof/>
          <w:sz w:val="20"/>
        </w:rPr>
      </w:pPr>
      <w:bookmarkStart w:id="47" w:name="_ENREF_36"/>
      <w:r w:rsidRPr="00F22FF5">
        <w:rPr>
          <w:noProof/>
          <w:sz w:val="20"/>
        </w:rPr>
        <w:t xml:space="preserve">Martin, A. (2007). The Representation of Object Concepts in the Brain. </w:t>
      </w:r>
      <w:r w:rsidRPr="00F22FF5">
        <w:rPr>
          <w:i/>
          <w:noProof/>
          <w:sz w:val="20"/>
        </w:rPr>
        <w:t>Annual Review of Psychology, 58</w:t>
      </w:r>
      <w:r w:rsidRPr="00F22FF5">
        <w:rPr>
          <w:noProof/>
          <w:sz w:val="20"/>
        </w:rPr>
        <w:t>(1), 25-45. doi: 10.1146/annurev.psych.57.102904.190143</w:t>
      </w:r>
      <w:bookmarkEnd w:id="47"/>
    </w:p>
    <w:p w:rsidR="00F22FF5" w:rsidRPr="00F22FF5" w:rsidRDefault="00F22FF5" w:rsidP="00F22FF5">
      <w:pPr>
        <w:pStyle w:val="Acknowledgement"/>
        <w:rPr>
          <w:noProof/>
          <w:sz w:val="20"/>
        </w:rPr>
      </w:pPr>
      <w:bookmarkStart w:id="48" w:name="_ENREF_37"/>
      <w:r w:rsidRPr="00F22FF5">
        <w:rPr>
          <w:noProof/>
          <w:sz w:val="20"/>
        </w:rPr>
        <w:lastRenderedPageBreak/>
        <w:t xml:space="preserve">Martin, A., Haxby, J. V., Lalonde, F. M., Wiggs, C. L., &amp; Ungerleider, L. G. (1995). Discrete Cortical Regions Associated with Knowledge of Color and Knowledge of Action. </w:t>
      </w:r>
      <w:r w:rsidRPr="00F22FF5">
        <w:rPr>
          <w:i/>
          <w:noProof/>
          <w:sz w:val="20"/>
        </w:rPr>
        <w:t>Science, 270</w:t>
      </w:r>
      <w:r w:rsidRPr="00F22FF5">
        <w:rPr>
          <w:noProof/>
          <w:sz w:val="20"/>
        </w:rPr>
        <w:t>(5233), 102-105. doi: 10.2307/2888224</w:t>
      </w:r>
      <w:bookmarkEnd w:id="48"/>
    </w:p>
    <w:p w:rsidR="00F22FF5" w:rsidRPr="00F22FF5" w:rsidRDefault="00F22FF5" w:rsidP="00F22FF5">
      <w:pPr>
        <w:pStyle w:val="Acknowledgement"/>
        <w:rPr>
          <w:noProof/>
          <w:sz w:val="20"/>
        </w:rPr>
      </w:pPr>
      <w:bookmarkStart w:id="49" w:name="_ENREF_38"/>
      <w:r w:rsidRPr="00F22FF5">
        <w:rPr>
          <w:noProof/>
          <w:sz w:val="20"/>
        </w:rPr>
        <w:t xml:space="preserve">Martin, A., &amp; Weisberg, J. (2003). Neural foundations for understanding social and mechanical concepts. </w:t>
      </w:r>
      <w:r w:rsidRPr="00F22FF5">
        <w:rPr>
          <w:i/>
          <w:noProof/>
          <w:sz w:val="20"/>
        </w:rPr>
        <w:t>Cognitive Neuropsychology, 20</w:t>
      </w:r>
      <w:r w:rsidRPr="00F22FF5">
        <w:rPr>
          <w:noProof/>
          <w:sz w:val="20"/>
        </w:rPr>
        <w:t xml:space="preserve">(3-6), 575-587. </w:t>
      </w:r>
      <w:bookmarkEnd w:id="49"/>
    </w:p>
    <w:p w:rsidR="00F22FF5" w:rsidRPr="00F22FF5" w:rsidRDefault="00F22FF5" w:rsidP="00F22FF5">
      <w:pPr>
        <w:pStyle w:val="Acknowledgement"/>
        <w:rPr>
          <w:noProof/>
          <w:sz w:val="20"/>
        </w:rPr>
      </w:pPr>
      <w:bookmarkStart w:id="50" w:name="_ENREF_39"/>
      <w:r w:rsidRPr="00F22FF5">
        <w:rPr>
          <w:noProof/>
          <w:sz w:val="20"/>
        </w:rPr>
        <w:t xml:space="preserve">Martin, A., Wiggs, C. L., Ungerleider, L. G., &amp; Haxby, J. V. (1996). Neural correlates of category-specific knowledge. [10.1038/379649a0]. </w:t>
      </w:r>
      <w:r w:rsidRPr="00F22FF5">
        <w:rPr>
          <w:i/>
          <w:noProof/>
          <w:sz w:val="20"/>
        </w:rPr>
        <w:t>Nature, 379</w:t>
      </w:r>
      <w:r w:rsidRPr="00F22FF5">
        <w:rPr>
          <w:noProof/>
          <w:sz w:val="20"/>
        </w:rPr>
        <w:t xml:space="preserve">(6566), 649-652. </w:t>
      </w:r>
      <w:bookmarkEnd w:id="50"/>
    </w:p>
    <w:p w:rsidR="00F22FF5" w:rsidRPr="00F22FF5" w:rsidRDefault="00F22FF5" w:rsidP="00F22FF5">
      <w:pPr>
        <w:pStyle w:val="Acknowledgement"/>
        <w:rPr>
          <w:noProof/>
          <w:sz w:val="20"/>
        </w:rPr>
      </w:pPr>
      <w:bookmarkStart w:id="51" w:name="_ENREF_40"/>
      <w:r w:rsidRPr="00F22FF5">
        <w:rPr>
          <w:noProof/>
          <w:sz w:val="20"/>
        </w:rPr>
        <w:t xml:space="preserve">Martino, J., Brogna, C., Robles, S. G., Vergani, F., &amp; Duffau, H. (2010). Anatomic dissection of the inferior fronto-occipital fasciculus revisited in the lights of brain stimulation data. </w:t>
      </w:r>
      <w:r w:rsidRPr="00F22FF5">
        <w:rPr>
          <w:i/>
          <w:noProof/>
          <w:sz w:val="20"/>
        </w:rPr>
        <w:t>Cortex, 46</w:t>
      </w:r>
      <w:r w:rsidRPr="00F22FF5">
        <w:rPr>
          <w:noProof/>
          <w:sz w:val="20"/>
        </w:rPr>
        <w:t xml:space="preserve">(5), 691-699. </w:t>
      </w:r>
      <w:bookmarkEnd w:id="51"/>
    </w:p>
    <w:p w:rsidR="00F22FF5" w:rsidRPr="00F22FF5" w:rsidRDefault="00F22FF5" w:rsidP="00F22FF5">
      <w:pPr>
        <w:pStyle w:val="Acknowledgement"/>
        <w:rPr>
          <w:noProof/>
          <w:sz w:val="20"/>
        </w:rPr>
      </w:pPr>
      <w:bookmarkStart w:id="52" w:name="_ENREF_41"/>
      <w:r w:rsidRPr="00F22FF5">
        <w:rPr>
          <w:noProof/>
          <w:sz w:val="20"/>
        </w:rPr>
        <w:t xml:space="preserve">McClelland, J. L., &amp; Rogers, T. T. (2003). The parallel distributed processing approach to semantic cognition. [10.1038/nrn1076]. </w:t>
      </w:r>
      <w:r w:rsidRPr="00F22FF5">
        <w:rPr>
          <w:i/>
          <w:noProof/>
          <w:sz w:val="20"/>
        </w:rPr>
        <w:t>Nat Rev Neurosci, 4</w:t>
      </w:r>
      <w:r w:rsidRPr="00F22FF5">
        <w:rPr>
          <w:noProof/>
          <w:sz w:val="20"/>
        </w:rPr>
        <w:t xml:space="preserve">(4), 310-322. </w:t>
      </w:r>
      <w:bookmarkEnd w:id="52"/>
    </w:p>
    <w:p w:rsidR="00F22FF5" w:rsidRPr="00F22FF5" w:rsidRDefault="00F22FF5" w:rsidP="00F22FF5">
      <w:pPr>
        <w:pStyle w:val="Acknowledgement"/>
        <w:rPr>
          <w:noProof/>
          <w:sz w:val="20"/>
        </w:rPr>
      </w:pPr>
      <w:bookmarkStart w:id="53" w:name="_ENREF_42"/>
      <w:r w:rsidRPr="00F22FF5">
        <w:rPr>
          <w:noProof/>
          <w:sz w:val="20"/>
        </w:rPr>
        <w:t xml:space="preserve">McRae, K., de Sa, V. R., &amp; Seidenberg, M. S. (1997). On the nature and scope of featural representations of word meaning. </w:t>
      </w:r>
      <w:r w:rsidRPr="00F22FF5">
        <w:rPr>
          <w:i/>
          <w:noProof/>
          <w:sz w:val="20"/>
        </w:rPr>
        <w:t>Journal of Experimental Psychology: General, 126</w:t>
      </w:r>
      <w:r w:rsidRPr="00F22FF5">
        <w:rPr>
          <w:noProof/>
          <w:sz w:val="20"/>
        </w:rPr>
        <w:t>(2), 99-130. doi: 10.1037/0096-3445.126.2.99</w:t>
      </w:r>
      <w:bookmarkEnd w:id="53"/>
    </w:p>
    <w:p w:rsidR="00F22FF5" w:rsidRPr="00F22FF5" w:rsidRDefault="00F22FF5" w:rsidP="00F22FF5">
      <w:pPr>
        <w:pStyle w:val="Acknowledgement"/>
        <w:rPr>
          <w:noProof/>
          <w:sz w:val="20"/>
        </w:rPr>
      </w:pPr>
      <w:bookmarkStart w:id="54" w:name="_ENREF_43"/>
      <w:r w:rsidRPr="00F22FF5">
        <w:rPr>
          <w:noProof/>
          <w:sz w:val="20"/>
        </w:rPr>
        <w:t xml:space="preserve">Mechelli, A., Sartori, G., Orlandi, P., &amp; Price, C. J. (2006). Semantic relevance explains category effects in medial fusiform gyri. </w:t>
      </w:r>
      <w:r w:rsidRPr="00F22FF5">
        <w:rPr>
          <w:i/>
          <w:noProof/>
          <w:sz w:val="20"/>
        </w:rPr>
        <w:t>Neuroimage, 30</w:t>
      </w:r>
      <w:r w:rsidRPr="00F22FF5">
        <w:rPr>
          <w:noProof/>
          <w:sz w:val="20"/>
        </w:rPr>
        <w:t>(3), 992-1002. doi: 10.1016/j.neuroimage.2005.10.017</w:t>
      </w:r>
      <w:bookmarkEnd w:id="54"/>
    </w:p>
    <w:p w:rsidR="00F22FF5" w:rsidRPr="00F22FF5" w:rsidRDefault="00F22FF5" w:rsidP="00F22FF5">
      <w:pPr>
        <w:pStyle w:val="Acknowledgement"/>
        <w:rPr>
          <w:noProof/>
          <w:sz w:val="20"/>
        </w:rPr>
      </w:pPr>
      <w:bookmarkStart w:id="55" w:name="_ENREF_44"/>
      <w:r w:rsidRPr="00F22FF5">
        <w:rPr>
          <w:noProof/>
          <w:sz w:val="20"/>
        </w:rPr>
        <w:t xml:space="preserve">Noppeney, U., Patterson, K., Tyler, L. K., Moss, H., Stamatakis, E. A., Bright, P., . . . Price, C. J. (2007). Temporal lobe lesions and semantic impairment: a comparison of herpes simplex virus encephalitis and semantic dementia. </w:t>
      </w:r>
      <w:r w:rsidRPr="00F22FF5">
        <w:rPr>
          <w:i/>
          <w:noProof/>
          <w:sz w:val="20"/>
        </w:rPr>
        <w:t>Brain, 130</w:t>
      </w:r>
      <w:r w:rsidRPr="00F22FF5">
        <w:rPr>
          <w:noProof/>
          <w:sz w:val="20"/>
        </w:rPr>
        <w:t xml:space="preserve">(4), 1138-1147. </w:t>
      </w:r>
      <w:bookmarkEnd w:id="55"/>
    </w:p>
    <w:p w:rsidR="00F22FF5" w:rsidRPr="00F22FF5" w:rsidRDefault="00F22FF5" w:rsidP="00F22FF5">
      <w:pPr>
        <w:pStyle w:val="Acknowledgement"/>
        <w:rPr>
          <w:noProof/>
          <w:sz w:val="20"/>
        </w:rPr>
      </w:pPr>
      <w:bookmarkStart w:id="56" w:name="_ENREF_45"/>
      <w:r w:rsidRPr="00F22FF5">
        <w:rPr>
          <w:noProof/>
          <w:sz w:val="20"/>
        </w:rPr>
        <w:t xml:space="preserve">Parker, G. J., &amp; Alexander, D. C. (2005). Probabilistic anatomical connectivity derived from the microscopic persistent angular structure of cerebral tissue. </w:t>
      </w:r>
      <w:r w:rsidRPr="00F22FF5">
        <w:rPr>
          <w:i/>
          <w:noProof/>
          <w:sz w:val="20"/>
        </w:rPr>
        <w:t>Philosophical Transactions of the Royal Society B: Biological Sciences, 360</w:t>
      </w:r>
      <w:r w:rsidRPr="00F22FF5">
        <w:rPr>
          <w:noProof/>
          <w:sz w:val="20"/>
        </w:rPr>
        <w:t xml:space="preserve">(1457), 893-902. </w:t>
      </w:r>
      <w:bookmarkEnd w:id="56"/>
    </w:p>
    <w:p w:rsidR="00F22FF5" w:rsidRPr="00F22FF5" w:rsidRDefault="00F22FF5" w:rsidP="00F22FF5">
      <w:pPr>
        <w:pStyle w:val="Acknowledgement"/>
        <w:rPr>
          <w:noProof/>
          <w:sz w:val="20"/>
        </w:rPr>
      </w:pPr>
      <w:bookmarkStart w:id="57" w:name="_ENREF_46"/>
      <w:r w:rsidRPr="00F22FF5">
        <w:rPr>
          <w:noProof/>
          <w:sz w:val="20"/>
        </w:rPr>
        <w:t xml:space="preserve">Patterson, K., Nestor, P. J., &amp; Rogers, T. T. (2007). Where do you know what you know? The representation of semantic knowledge in the human brain. </w:t>
      </w:r>
      <w:r w:rsidRPr="00F22FF5">
        <w:rPr>
          <w:i/>
          <w:noProof/>
          <w:sz w:val="20"/>
        </w:rPr>
        <w:t>Nat Rev Neurosci, 8</w:t>
      </w:r>
      <w:r w:rsidRPr="00F22FF5">
        <w:rPr>
          <w:noProof/>
          <w:sz w:val="20"/>
        </w:rPr>
        <w:t xml:space="preserve">(12), 976-987. </w:t>
      </w:r>
      <w:bookmarkEnd w:id="57"/>
    </w:p>
    <w:p w:rsidR="00F22FF5" w:rsidRPr="00F22FF5" w:rsidRDefault="00F22FF5" w:rsidP="00F22FF5">
      <w:pPr>
        <w:pStyle w:val="Acknowledgement"/>
        <w:rPr>
          <w:noProof/>
          <w:sz w:val="20"/>
        </w:rPr>
      </w:pPr>
      <w:bookmarkStart w:id="58" w:name="_ENREF_47"/>
      <w:r w:rsidRPr="00F22FF5">
        <w:rPr>
          <w:noProof/>
          <w:sz w:val="20"/>
        </w:rPr>
        <w:t xml:space="preserve">Plaut, D. C. (2002). Graded modality-specific specialisation in semantics: A computational account of optic aphasia. </w:t>
      </w:r>
      <w:r w:rsidRPr="00F22FF5">
        <w:rPr>
          <w:i/>
          <w:noProof/>
          <w:sz w:val="20"/>
        </w:rPr>
        <w:t>Cognitive Neuropsychology, 19</w:t>
      </w:r>
      <w:r w:rsidRPr="00F22FF5">
        <w:rPr>
          <w:noProof/>
          <w:sz w:val="20"/>
        </w:rPr>
        <w:t xml:space="preserve">(7), 603-639. </w:t>
      </w:r>
      <w:bookmarkEnd w:id="58"/>
    </w:p>
    <w:p w:rsidR="00F22FF5" w:rsidRPr="00F22FF5" w:rsidRDefault="00F22FF5" w:rsidP="00F22FF5">
      <w:pPr>
        <w:pStyle w:val="Acknowledgement"/>
        <w:rPr>
          <w:noProof/>
          <w:sz w:val="20"/>
        </w:rPr>
      </w:pPr>
      <w:bookmarkStart w:id="59" w:name="_ENREF_48"/>
      <w:r w:rsidRPr="00F22FF5">
        <w:rPr>
          <w:noProof/>
          <w:sz w:val="20"/>
        </w:rPr>
        <w:t xml:space="preserve">Plaut, D. C., &amp; Behrmann, M. (2011). Complementary neural representations for faces and words: A computational exploration. </w:t>
      </w:r>
      <w:r w:rsidRPr="00F22FF5">
        <w:rPr>
          <w:i/>
          <w:noProof/>
          <w:sz w:val="20"/>
        </w:rPr>
        <w:t>Cognitive Neuropsychology, 28</w:t>
      </w:r>
      <w:r w:rsidRPr="00F22FF5">
        <w:rPr>
          <w:noProof/>
          <w:sz w:val="20"/>
        </w:rPr>
        <w:t xml:space="preserve">(3-4), 251-275. </w:t>
      </w:r>
      <w:bookmarkEnd w:id="59"/>
    </w:p>
    <w:p w:rsidR="00F22FF5" w:rsidRPr="00F22FF5" w:rsidRDefault="00F22FF5" w:rsidP="00F22FF5">
      <w:pPr>
        <w:pStyle w:val="Acknowledgement"/>
        <w:rPr>
          <w:noProof/>
          <w:sz w:val="20"/>
        </w:rPr>
      </w:pPr>
      <w:bookmarkStart w:id="60" w:name="_ENREF_49"/>
      <w:r w:rsidRPr="00F22FF5">
        <w:rPr>
          <w:noProof/>
          <w:sz w:val="20"/>
        </w:rPr>
        <w:t xml:space="preserve">Pobric, G., Jefferies, E., &amp; Lambon Ralph, M. A. (2010). Category-Specific versus Category-General Semantic Impairment Induced by Transcranial Magnetic Stimulation. </w:t>
      </w:r>
      <w:r w:rsidRPr="00F22FF5">
        <w:rPr>
          <w:i/>
          <w:noProof/>
          <w:sz w:val="20"/>
        </w:rPr>
        <w:t>Current Biology, 20</w:t>
      </w:r>
      <w:r w:rsidRPr="00F22FF5">
        <w:rPr>
          <w:noProof/>
          <w:sz w:val="20"/>
        </w:rPr>
        <w:t xml:space="preserve">(10), 964-968. </w:t>
      </w:r>
      <w:bookmarkEnd w:id="60"/>
    </w:p>
    <w:p w:rsidR="00F22FF5" w:rsidRPr="00F22FF5" w:rsidRDefault="00F22FF5" w:rsidP="00F22FF5">
      <w:pPr>
        <w:pStyle w:val="Acknowledgement"/>
        <w:rPr>
          <w:noProof/>
          <w:sz w:val="20"/>
        </w:rPr>
      </w:pPr>
      <w:bookmarkStart w:id="61" w:name="_ENREF_50"/>
      <w:r w:rsidRPr="00F22FF5">
        <w:rPr>
          <w:noProof/>
          <w:sz w:val="20"/>
        </w:rPr>
        <w:t xml:space="preserve">Rogers, T. T., Hocking, J., Mechelli, A., Patterson, K., &amp; Price, C. (2005). Fusiform Activation to Animals is Driven by the Process, Not the Stimulus. </w:t>
      </w:r>
      <w:r w:rsidRPr="00F22FF5">
        <w:rPr>
          <w:i/>
          <w:noProof/>
          <w:sz w:val="20"/>
        </w:rPr>
        <w:t>Journal of Cognitive Neuroscience, 17</w:t>
      </w:r>
      <w:r w:rsidRPr="00F22FF5">
        <w:rPr>
          <w:noProof/>
          <w:sz w:val="20"/>
        </w:rPr>
        <w:t>(3), 434-445. doi: doi:10.1162/0898929053279531</w:t>
      </w:r>
      <w:bookmarkEnd w:id="61"/>
    </w:p>
    <w:p w:rsidR="00F22FF5" w:rsidRPr="00F22FF5" w:rsidRDefault="00F22FF5" w:rsidP="00F22FF5">
      <w:pPr>
        <w:pStyle w:val="Acknowledgement"/>
        <w:rPr>
          <w:noProof/>
          <w:sz w:val="20"/>
        </w:rPr>
      </w:pPr>
      <w:bookmarkStart w:id="62" w:name="_ENREF_51"/>
      <w:r w:rsidRPr="00F22FF5">
        <w:rPr>
          <w:noProof/>
          <w:sz w:val="20"/>
        </w:rPr>
        <w:t xml:space="preserve">Rogers, T. T., Lambon Ralph, M. A., Garrard, P., Bozeat, S., McClelland, J. L., Hodges, J. R., &amp; Patterson, K. (2004). Structure and deterioration of semantic memory: A neuropsychological and computational investigation. </w:t>
      </w:r>
      <w:r w:rsidRPr="00F22FF5">
        <w:rPr>
          <w:i/>
          <w:noProof/>
          <w:sz w:val="20"/>
        </w:rPr>
        <w:t>Psychological Review, 111</w:t>
      </w:r>
      <w:r w:rsidRPr="00F22FF5">
        <w:rPr>
          <w:noProof/>
          <w:sz w:val="20"/>
        </w:rPr>
        <w:t>(1), 205-235. doi: 10.1037/0033-295x.111.1.205</w:t>
      </w:r>
      <w:bookmarkEnd w:id="62"/>
    </w:p>
    <w:p w:rsidR="00F22FF5" w:rsidRPr="00F22FF5" w:rsidRDefault="00F22FF5" w:rsidP="00F22FF5">
      <w:pPr>
        <w:pStyle w:val="Acknowledgement"/>
        <w:rPr>
          <w:noProof/>
          <w:sz w:val="20"/>
        </w:rPr>
      </w:pPr>
      <w:bookmarkStart w:id="63" w:name="_ENREF_52"/>
      <w:r w:rsidRPr="00F22FF5">
        <w:rPr>
          <w:noProof/>
          <w:sz w:val="20"/>
        </w:rPr>
        <w:t xml:space="preserve">Seltzer, B., &amp; Pandya, D. N. (1994). Parietal, temporal, and occipital projections to cortex of the superior temporal sulcus in the rhesus monkey: A retrograde tracer study. </w:t>
      </w:r>
      <w:r w:rsidRPr="00F22FF5">
        <w:rPr>
          <w:i/>
          <w:noProof/>
          <w:sz w:val="20"/>
        </w:rPr>
        <w:t>The Journal of Comparative Neurology, 343</w:t>
      </w:r>
      <w:r w:rsidRPr="00F22FF5">
        <w:rPr>
          <w:noProof/>
          <w:sz w:val="20"/>
        </w:rPr>
        <w:t>(3), 445-463. doi: 10.1002/cne.903430308</w:t>
      </w:r>
      <w:bookmarkEnd w:id="63"/>
    </w:p>
    <w:p w:rsidR="00F22FF5" w:rsidRPr="00F22FF5" w:rsidRDefault="00F22FF5" w:rsidP="00F22FF5">
      <w:pPr>
        <w:pStyle w:val="Acknowledgement"/>
        <w:rPr>
          <w:noProof/>
          <w:sz w:val="20"/>
        </w:rPr>
      </w:pPr>
      <w:bookmarkStart w:id="64" w:name="_ENREF_53"/>
      <w:r w:rsidRPr="00F22FF5">
        <w:rPr>
          <w:noProof/>
          <w:sz w:val="20"/>
        </w:rPr>
        <w:t xml:space="preserve">Tang, Y.-Y., Lu, Q., Geng, X., Stein, E. A., Yang, Y., &amp; Posner, M. I. (2010). Short-term meditation induces white matter changes in the anterior cingulate. </w:t>
      </w:r>
      <w:r w:rsidRPr="00F22FF5">
        <w:rPr>
          <w:i/>
          <w:noProof/>
          <w:sz w:val="20"/>
        </w:rPr>
        <w:t>Proceedings of the National Academy of Sciences, 107</w:t>
      </w:r>
      <w:r w:rsidRPr="00F22FF5">
        <w:rPr>
          <w:noProof/>
          <w:sz w:val="20"/>
        </w:rPr>
        <w:t>(35), 15649-15652. doi: 10.1073/pnas.1011043107</w:t>
      </w:r>
      <w:bookmarkEnd w:id="64"/>
    </w:p>
    <w:p w:rsidR="00F22FF5" w:rsidRPr="00F22FF5" w:rsidRDefault="00F22FF5" w:rsidP="00F22FF5">
      <w:pPr>
        <w:pStyle w:val="Acknowledgement"/>
        <w:rPr>
          <w:noProof/>
          <w:sz w:val="20"/>
        </w:rPr>
      </w:pPr>
      <w:bookmarkStart w:id="65" w:name="_ENREF_54"/>
      <w:r w:rsidRPr="00F22FF5">
        <w:rPr>
          <w:noProof/>
          <w:sz w:val="20"/>
        </w:rPr>
        <w:t>Turkeltaub, P. E., Eickhoff, S. B., Laird, A. R., Fox, M., Wiener, M., &amp; Fox, P. (2012). Minimizing within</w:t>
      </w:r>
      <w:r w:rsidRPr="00F22FF5">
        <w:rPr>
          <w:rFonts w:ascii="宋体" w:eastAsia="宋体" w:hAnsi="宋体" w:cs="宋体" w:hint="eastAsia"/>
          <w:noProof/>
          <w:sz w:val="20"/>
        </w:rPr>
        <w:t>‐</w:t>
      </w:r>
      <w:r w:rsidRPr="00F22FF5">
        <w:rPr>
          <w:noProof/>
          <w:sz w:val="20"/>
        </w:rPr>
        <w:t>experiment and within</w:t>
      </w:r>
      <w:r w:rsidRPr="00F22FF5">
        <w:rPr>
          <w:rFonts w:ascii="宋体" w:eastAsia="宋体" w:hAnsi="宋体" w:cs="宋体" w:hint="eastAsia"/>
          <w:noProof/>
          <w:sz w:val="20"/>
        </w:rPr>
        <w:t>‐</w:t>
      </w:r>
      <w:r w:rsidRPr="00F22FF5">
        <w:rPr>
          <w:noProof/>
          <w:sz w:val="20"/>
        </w:rPr>
        <w:t>group effects in activation likelihood estimation meta</w:t>
      </w:r>
      <w:r w:rsidRPr="00F22FF5">
        <w:rPr>
          <w:rFonts w:ascii="宋体" w:eastAsia="宋体" w:hAnsi="宋体" w:cs="宋体" w:hint="eastAsia"/>
          <w:noProof/>
          <w:sz w:val="20"/>
        </w:rPr>
        <w:t>‐</w:t>
      </w:r>
      <w:r w:rsidRPr="00F22FF5">
        <w:rPr>
          <w:noProof/>
          <w:sz w:val="20"/>
        </w:rPr>
        <w:t xml:space="preserve">analyses. </w:t>
      </w:r>
      <w:r w:rsidRPr="00F22FF5">
        <w:rPr>
          <w:i/>
          <w:noProof/>
          <w:sz w:val="20"/>
        </w:rPr>
        <w:t>Human Brain Mapping, 33</w:t>
      </w:r>
      <w:r w:rsidRPr="00F22FF5">
        <w:rPr>
          <w:noProof/>
          <w:sz w:val="20"/>
        </w:rPr>
        <w:t xml:space="preserve">(1), 1-13. </w:t>
      </w:r>
      <w:bookmarkEnd w:id="65"/>
    </w:p>
    <w:p w:rsidR="00F22FF5" w:rsidRPr="00F22FF5" w:rsidRDefault="00F22FF5" w:rsidP="00F22FF5">
      <w:pPr>
        <w:pStyle w:val="Acknowledgement"/>
        <w:rPr>
          <w:noProof/>
          <w:sz w:val="20"/>
        </w:rPr>
      </w:pPr>
      <w:bookmarkStart w:id="66" w:name="_ENREF_55"/>
      <w:r w:rsidRPr="00F22FF5">
        <w:rPr>
          <w:noProof/>
          <w:sz w:val="20"/>
        </w:rPr>
        <w:lastRenderedPageBreak/>
        <w:t xml:space="preserve">Visser, M., Jefferies, E., &amp; Lambon Ralph, M. A. (2010). Semantic processing in the anterior temporal lobes: A meta-analysis of the functional neuroimaging literature. </w:t>
      </w:r>
      <w:r w:rsidRPr="00F22FF5">
        <w:rPr>
          <w:i/>
          <w:noProof/>
          <w:sz w:val="20"/>
        </w:rPr>
        <w:t>Journal of Cognitive Neuroscience, 22</w:t>
      </w:r>
      <w:r w:rsidRPr="00F22FF5">
        <w:rPr>
          <w:noProof/>
          <w:sz w:val="20"/>
        </w:rPr>
        <w:t xml:space="preserve">(6), 1083-1094. </w:t>
      </w:r>
      <w:bookmarkEnd w:id="66"/>
    </w:p>
    <w:p w:rsidR="00F22FF5" w:rsidRPr="00F22FF5" w:rsidRDefault="00F22FF5" w:rsidP="00F22FF5">
      <w:pPr>
        <w:pStyle w:val="Acknowledgement"/>
        <w:rPr>
          <w:noProof/>
          <w:sz w:val="20"/>
        </w:rPr>
      </w:pPr>
      <w:bookmarkStart w:id="67" w:name="_ENREF_56"/>
      <w:r w:rsidRPr="00F22FF5">
        <w:rPr>
          <w:noProof/>
          <w:sz w:val="20"/>
        </w:rPr>
        <w:t xml:space="preserve">Wakana, S., Jiang, H., Nagae-Poetscher, L. M., van Zijl, P. C. M., &amp; Mori, S. (2004). Fiber Tract–based Atlas of Human White Matter Anatomy1. </w:t>
      </w:r>
      <w:r w:rsidRPr="00F22FF5">
        <w:rPr>
          <w:i/>
          <w:noProof/>
          <w:sz w:val="20"/>
        </w:rPr>
        <w:t>Radiology, 230</w:t>
      </w:r>
      <w:r w:rsidRPr="00F22FF5">
        <w:rPr>
          <w:noProof/>
          <w:sz w:val="20"/>
        </w:rPr>
        <w:t>(1), 77-87. doi: 10.1148/radiol.2301021640</w:t>
      </w:r>
      <w:bookmarkEnd w:id="67"/>
    </w:p>
    <w:p w:rsidR="00F22FF5" w:rsidRPr="00F22FF5" w:rsidRDefault="00F22FF5" w:rsidP="00F22FF5">
      <w:pPr>
        <w:pStyle w:val="Acknowledgement"/>
        <w:rPr>
          <w:noProof/>
          <w:sz w:val="20"/>
        </w:rPr>
      </w:pPr>
      <w:bookmarkStart w:id="68" w:name="_ENREF_57"/>
      <w:r w:rsidRPr="00F22FF5">
        <w:rPr>
          <w:noProof/>
          <w:sz w:val="20"/>
        </w:rPr>
        <w:t xml:space="preserve">Warrington, E. K., &amp; McCarthy, R. (1983). Category specific access dysphasia. </w:t>
      </w:r>
      <w:r w:rsidRPr="00F22FF5">
        <w:rPr>
          <w:i/>
          <w:noProof/>
          <w:sz w:val="20"/>
        </w:rPr>
        <w:t>Brain, 106</w:t>
      </w:r>
      <w:r w:rsidRPr="00F22FF5">
        <w:rPr>
          <w:noProof/>
          <w:sz w:val="20"/>
        </w:rPr>
        <w:t xml:space="preserve">, 859-878. </w:t>
      </w:r>
      <w:bookmarkEnd w:id="68"/>
    </w:p>
    <w:p w:rsidR="00F22FF5" w:rsidRPr="00F22FF5" w:rsidRDefault="00F22FF5" w:rsidP="00F22FF5">
      <w:pPr>
        <w:pStyle w:val="Acknowledgement"/>
        <w:rPr>
          <w:noProof/>
          <w:sz w:val="20"/>
        </w:rPr>
      </w:pPr>
      <w:bookmarkStart w:id="69" w:name="_ENREF_58"/>
      <w:r w:rsidRPr="00F22FF5">
        <w:rPr>
          <w:noProof/>
          <w:sz w:val="20"/>
        </w:rPr>
        <w:t xml:space="preserve">Zhong, Y.-M., &amp; Rockland, K. S. (2003). Inferior Parietal Lobule Projections to Anterior Inferotemporal Cortex (Area TE) in Macaque Monkey. </w:t>
      </w:r>
      <w:r w:rsidRPr="00F22FF5">
        <w:rPr>
          <w:i/>
          <w:noProof/>
          <w:sz w:val="20"/>
        </w:rPr>
        <w:t>Cerebral Cortex, 13</w:t>
      </w:r>
      <w:r w:rsidRPr="00F22FF5">
        <w:rPr>
          <w:noProof/>
          <w:sz w:val="20"/>
        </w:rPr>
        <w:t>(5), 527-540. doi: 10.1093/cercor/13.5.527</w:t>
      </w:r>
      <w:bookmarkEnd w:id="69"/>
    </w:p>
    <w:p w:rsidR="00F22FF5" w:rsidRDefault="00F22FF5" w:rsidP="00F22FF5">
      <w:pPr>
        <w:pStyle w:val="Acknowledgement"/>
        <w:rPr>
          <w:noProof/>
          <w:sz w:val="20"/>
        </w:rPr>
      </w:pPr>
    </w:p>
    <w:p w:rsidR="0075476F" w:rsidRDefault="005D1A3C" w:rsidP="00374318">
      <w:pPr>
        <w:pStyle w:val="Acknowledgement"/>
        <w:rPr>
          <w:rFonts w:eastAsiaTheme="minorEastAsia"/>
          <w:b/>
          <w:lang w:eastAsia="zh-CN"/>
        </w:rPr>
      </w:pPr>
      <w:r>
        <w:fldChar w:fldCharType="end"/>
      </w:r>
    </w:p>
    <w:p w:rsidR="00D73714" w:rsidRDefault="00D73714" w:rsidP="0075476F">
      <w:pPr>
        <w:pStyle w:val="Acknowledgement"/>
      </w:pPr>
      <w:r w:rsidRPr="0064261D">
        <w:rPr>
          <w:b/>
        </w:rPr>
        <w:t>Acknowledgments:</w:t>
      </w:r>
      <w:r>
        <w:t xml:space="preserve"> </w:t>
      </w:r>
    </w:p>
    <w:p w:rsidR="00D73714" w:rsidRPr="000E620C" w:rsidRDefault="00D73714" w:rsidP="00D73714">
      <w:pPr>
        <w:pStyle w:val="Legend"/>
        <w:rPr>
          <w:rFonts w:eastAsiaTheme="minorEastAsia" w:hint="eastAsia"/>
          <w:lang w:eastAsia="zh-CN"/>
        </w:rPr>
      </w:pPr>
      <w:proofErr w:type="gramStart"/>
      <w:r w:rsidRPr="007443BB">
        <w:rPr>
          <w:b/>
        </w:rPr>
        <w:t>Fig. 1</w:t>
      </w:r>
      <w:r>
        <w:t>.</w:t>
      </w:r>
      <w:proofErr w:type="gramEnd"/>
      <w:r>
        <w:t xml:space="preserve"> </w:t>
      </w:r>
      <w:proofErr w:type="gramStart"/>
      <w:r w:rsidR="000E620C">
        <w:rPr>
          <w:rFonts w:eastAsiaTheme="minorEastAsia" w:hint="eastAsia"/>
          <w:lang w:eastAsia="zh-CN"/>
        </w:rPr>
        <w:t>Contrast and conjunction analysis of category-specific activations</w:t>
      </w:r>
      <w:r w:rsidR="001A47B0">
        <w:rPr>
          <w:rFonts w:eastAsiaTheme="minorEastAsia" w:hint="eastAsia"/>
          <w:lang w:eastAsia="zh-CN"/>
        </w:rPr>
        <w:t xml:space="preserve"> for animal and manmade objects</w:t>
      </w:r>
      <w:r w:rsidR="000E620C">
        <w:rPr>
          <w:rFonts w:eastAsiaTheme="minorEastAsia" w:hint="eastAsia"/>
          <w:lang w:eastAsia="zh-CN"/>
        </w:rPr>
        <w:t xml:space="preserve"> from ALE meta-analysis.</w:t>
      </w:r>
      <w:proofErr w:type="gramEnd"/>
      <w:r w:rsidR="000E620C">
        <w:rPr>
          <w:rFonts w:eastAsiaTheme="minorEastAsia" w:hint="eastAsia"/>
          <w:lang w:eastAsia="zh-CN"/>
        </w:rPr>
        <w:t xml:space="preserve"> The red dots in slice views indicate the location of ROIs used in the following </w:t>
      </w:r>
      <w:r w:rsidR="000E620C">
        <w:rPr>
          <w:rFonts w:eastAsiaTheme="minorEastAsia"/>
          <w:lang w:eastAsia="zh-CN"/>
        </w:rPr>
        <w:t>probabilistic</w:t>
      </w:r>
      <w:r w:rsidR="000E620C">
        <w:rPr>
          <w:rFonts w:eastAsiaTheme="minorEastAsia" w:hint="eastAsia"/>
          <w:lang w:eastAsia="zh-CN"/>
        </w:rPr>
        <w:t xml:space="preserve"> tractography analysis on diffusion-weighted images.</w:t>
      </w:r>
    </w:p>
    <w:p w:rsidR="00D73714" w:rsidRDefault="00D73714" w:rsidP="00D73714">
      <w:pPr>
        <w:pStyle w:val="Legend"/>
        <w:rPr>
          <w:rFonts w:eastAsiaTheme="minorEastAsia" w:hint="eastAsia"/>
          <w:lang w:eastAsia="zh-CN"/>
        </w:rPr>
      </w:pPr>
      <w:proofErr w:type="gramStart"/>
      <w:r>
        <w:rPr>
          <w:b/>
        </w:rPr>
        <w:t>Fig. 2.</w:t>
      </w:r>
      <w:proofErr w:type="gramEnd"/>
      <w:r>
        <w:t xml:space="preserve"> </w:t>
      </w:r>
      <w:proofErr w:type="gramStart"/>
      <w:r w:rsidR="000E620C">
        <w:rPr>
          <w:rFonts w:eastAsiaTheme="minorEastAsia" w:hint="eastAsia"/>
          <w:lang w:eastAsia="zh-CN"/>
        </w:rPr>
        <w:t xml:space="preserve">White-matter connectivity of the cortical semantic network for </w:t>
      </w:r>
      <w:r w:rsidR="000E620C">
        <w:rPr>
          <w:rFonts w:eastAsiaTheme="minorEastAsia"/>
          <w:lang w:eastAsia="zh-CN"/>
        </w:rPr>
        <w:t>representing</w:t>
      </w:r>
      <w:r w:rsidR="000E620C">
        <w:rPr>
          <w:rFonts w:eastAsiaTheme="minorEastAsia" w:hint="eastAsia"/>
          <w:lang w:eastAsia="zh-CN"/>
        </w:rPr>
        <w:t xml:space="preserve"> animal and manmade objects</w:t>
      </w:r>
      <w:r w:rsidR="001A47B0">
        <w:rPr>
          <w:rFonts w:eastAsiaTheme="minorEastAsia" w:hint="eastAsia"/>
          <w:lang w:eastAsia="zh-CN"/>
        </w:rPr>
        <w:t xml:space="preserve"> from probabilistic tractography.</w:t>
      </w:r>
      <w:proofErr w:type="gramEnd"/>
      <w:r w:rsidR="001A47B0">
        <w:rPr>
          <w:rFonts w:eastAsiaTheme="minorEastAsia" w:hint="eastAsia"/>
          <w:lang w:eastAsia="zh-CN"/>
        </w:rPr>
        <w:t xml:space="preserve"> (A) Group-averaged tractography of intratemporal and </w:t>
      </w:r>
      <w:proofErr w:type="spellStart"/>
      <w:r w:rsidR="001A47B0">
        <w:rPr>
          <w:rFonts w:eastAsiaTheme="minorEastAsia"/>
          <w:lang w:eastAsia="zh-CN"/>
        </w:rPr>
        <w:t>occipit</w:t>
      </w:r>
      <w:r w:rsidR="001A47B0">
        <w:rPr>
          <w:rFonts w:eastAsiaTheme="minorEastAsia" w:hint="eastAsia"/>
          <w:lang w:eastAsia="zh-CN"/>
        </w:rPr>
        <w:t>o</w:t>
      </w:r>
      <w:proofErr w:type="spellEnd"/>
      <w:r w:rsidR="001A47B0">
        <w:rPr>
          <w:rFonts w:eastAsiaTheme="minorEastAsia" w:hint="eastAsia"/>
          <w:lang w:eastAsia="zh-CN"/>
        </w:rPr>
        <w:t xml:space="preserve">-temporal connectivity </w:t>
      </w:r>
      <w:r w:rsidR="001A47B0">
        <w:rPr>
          <w:rFonts w:eastAsiaTheme="minorEastAsia"/>
          <w:lang w:eastAsia="zh-CN"/>
        </w:rPr>
        <w:t>involving</w:t>
      </w:r>
      <w:r w:rsidR="001A47B0">
        <w:rPr>
          <w:rFonts w:eastAsiaTheme="minorEastAsia" w:hint="eastAsia"/>
          <w:lang w:eastAsia="zh-CN"/>
        </w:rPr>
        <w:t xml:space="preserve"> vATL, lateral and medial pFG and MOG. (B) Group-averaged tractography of </w:t>
      </w:r>
      <w:proofErr w:type="spellStart"/>
      <w:r w:rsidR="001A47B0">
        <w:rPr>
          <w:rFonts w:eastAsiaTheme="minorEastAsia" w:hint="eastAsia"/>
          <w:lang w:eastAsia="zh-CN"/>
        </w:rPr>
        <w:t>parieto</w:t>
      </w:r>
      <w:proofErr w:type="spellEnd"/>
      <w:r w:rsidR="001A47B0">
        <w:rPr>
          <w:rFonts w:eastAsiaTheme="minorEastAsia" w:hint="eastAsia"/>
          <w:lang w:eastAsia="zh-CN"/>
        </w:rPr>
        <w:t xml:space="preserve">-temporal connectivity </w:t>
      </w:r>
      <w:r w:rsidR="001A47B0">
        <w:rPr>
          <w:rFonts w:eastAsiaTheme="minorEastAsia"/>
          <w:lang w:eastAsia="zh-CN"/>
        </w:rPr>
        <w:t>involving</w:t>
      </w:r>
      <w:r w:rsidR="001A47B0">
        <w:rPr>
          <w:rFonts w:eastAsiaTheme="minorEastAsia" w:hint="eastAsia"/>
          <w:lang w:eastAsia="zh-CN"/>
        </w:rPr>
        <w:t xml:space="preserve"> </w:t>
      </w:r>
      <w:proofErr w:type="spellStart"/>
      <w:r w:rsidR="001A47B0">
        <w:rPr>
          <w:rFonts w:eastAsiaTheme="minorEastAsia" w:hint="eastAsia"/>
          <w:lang w:eastAsia="zh-CN"/>
        </w:rPr>
        <w:t>pMTG</w:t>
      </w:r>
      <w:proofErr w:type="spellEnd"/>
      <w:r w:rsidR="001A47B0">
        <w:rPr>
          <w:rFonts w:eastAsiaTheme="minorEastAsia" w:hint="eastAsia"/>
          <w:lang w:eastAsia="zh-CN"/>
        </w:rPr>
        <w:t xml:space="preserve"> and IPL. (C) Group-averaged tractography of </w:t>
      </w:r>
      <w:proofErr w:type="spellStart"/>
      <w:r w:rsidR="001A47B0">
        <w:rPr>
          <w:rFonts w:eastAsiaTheme="minorEastAsia" w:hint="eastAsia"/>
          <w:lang w:eastAsia="zh-CN"/>
        </w:rPr>
        <w:t>parieto</w:t>
      </w:r>
      <w:proofErr w:type="spellEnd"/>
      <w:r w:rsidR="001A47B0">
        <w:rPr>
          <w:rFonts w:eastAsiaTheme="minorEastAsia" w:hint="eastAsia"/>
          <w:lang w:eastAsia="zh-CN"/>
        </w:rPr>
        <w:t xml:space="preserve">-temporal connectivity involving medial </w:t>
      </w:r>
      <w:proofErr w:type="spellStart"/>
      <w:r w:rsidR="001A47B0">
        <w:rPr>
          <w:rFonts w:eastAsiaTheme="minorEastAsia" w:hint="eastAsia"/>
          <w:lang w:eastAsia="zh-CN"/>
        </w:rPr>
        <w:t>pMTG</w:t>
      </w:r>
      <w:proofErr w:type="spellEnd"/>
      <w:r w:rsidR="001A47B0">
        <w:rPr>
          <w:rFonts w:eastAsiaTheme="minorEastAsia" w:hint="eastAsia"/>
          <w:lang w:eastAsia="zh-CN"/>
        </w:rPr>
        <w:t xml:space="preserve"> and SPL</w:t>
      </w:r>
      <w:r w:rsidR="007B0CE6">
        <w:rPr>
          <w:rFonts w:eastAsiaTheme="minorEastAsia" w:hint="eastAsia"/>
          <w:lang w:eastAsia="zh-CN"/>
        </w:rPr>
        <w:t>. (D) Connectivity matrix of probability index for the ventral and IPL dorsal network</w:t>
      </w:r>
      <w:r w:rsidR="00580073">
        <w:rPr>
          <w:rFonts w:eastAsiaTheme="minorEastAsia" w:hint="eastAsia"/>
          <w:lang w:eastAsia="zh-CN"/>
        </w:rPr>
        <w:t xml:space="preserve"> (informed by functional data)</w:t>
      </w:r>
      <w:r w:rsidR="007B0CE6">
        <w:rPr>
          <w:rFonts w:eastAsiaTheme="minorEastAsia" w:hint="eastAsia"/>
          <w:lang w:eastAsia="zh-CN"/>
        </w:rPr>
        <w:t xml:space="preserve">. The size of dots in each cell denotes the value of probability of connectivity from seed ROIs (rows) to target ROIs (columns). </w:t>
      </w:r>
      <w:r w:rsidR="0039444D">
        <w:rPr>
          <w:rFonts w:eastAsiaTheme="minorEastAsia" w:hint="eastAsia"/>
          <w:lang w:eastAsia="zh-CN"/>
        </w:rPr>
        <w:t>Only those survived from our two-level thresholding (exceeds 1% at least in half of the participants) were additionally noted with a red number (</w:t>
      </w:r>
      <w:r w:rsidR="0039444D" w:rsidRPr="0039444D">
        <w:rPr>
          <w:rFonts w:eastAsiaTheme="minorEastAsia" w:hint="eastAsia"/>
          <w:b/>
          <w:lang w:eastAsia="zh-CN"/>
        </w:rPr>
        <w:t>bold</w:t>
      </w:r>
      <w:r w:rsidR="0039444D">
        <w:rPr>
          <w:rFonts w:eastAsiaTheme="minorEastAsia" w:hint="eastAsia"/>
          <w:lang w:eastAsia="zh-CN"/>
        </w:rPr>
        <w:t xml:space="preserve"> = 5% thresholding; </w:t>
      </w:r>
      <w:r w:rsidR="0039444D" w:rsidRPr="0039444D">
        <w:rPr>
          <w:rFonts w:eastAsiaTheme="minorEastAsia" w:hint="eastAsia"/>
          <w:i/>
          <w:lang w:eastAsia="zh-CN"/>
        </w:rPr>
        <w:t>italic</w:t>
      </w:r>
      <w:r w:rsidR="0039444D">
        <w:rPr>
          <w:rFonts w:eastAsiaTheme="minorEastAsia" w:hint="eastAsia"/>
          <w:lang w:eastAsia="zh-CN"/>
        </w:rPr>
        <w:t xml:space="preserve"> = 2.5%; </w:t>
      </w:r>
      <w:r w:rsidR="0039444D" w:rsidRPr="0039444D">
        <w:rPr>
          <w:rFonts w:eastAsiaTheme="minorEastAsia" w:hint="eastAsia"/>
          <w:i/>
          <w:u w:val="single"/>
          <w:lang w:eastAsia="zh-CN"/>
        </w:rPr>
        <w:t>italic</w:t>
      </w:r>
      <w:r w:rsidR="0039444D">
        <w:rPr>
          <w:rFonts w:eastAsiaTheme="minorEastAsia" w:hint="eastAsia"/>
          <w:lang w:eastAsia="zh-CN"/>
        </w:rPr>
        <w:t xml:space="preserve"> = 1%). </w:t>
      </w:r>
      <w:r w:rsidR="007B0CE6">
        <w:rPr>
          <w:rFonts w:eastAsiaTheme="minorEastAsia" w:hint="eastAsia"/>
          <w:lang w:eastAsia="zh-CN"/>
        </w:rPr>
        <w:t>For example, the number 0.425 in row 2 and column 4</w:t>
      </w:r>
      <w:r w:rsidR="0039444D">
        <w:rPr>
          <w:rFonts w:eastAsiaTheme="minorEastAsia" w:hint="eastAsia"/>
          <w:lang w:eastAsia="zh-CN"/>
        </w:rPr>
        <w:t xml:space="preserve"> shows that the probability of streamlines coming out from lateral pFG heading into medial pFG.</w:t>
      </w:r>
      <w:r w:rsidR="00580073">
        <w:rPr>
          <w:rFonts w:eastAsiaTheme="minorEastAsia" w:hint="eastAsia"/>
          <w:lang w:eastAsia="zh-CN"/>
        </w:rPr>
        <w:t xml:space="preserve"> (E) Connectivity matrix of probability index for the SPL dorsal </w:t>
      </w:r>
      <w:r w:rsidR="00580073">
        <w:rPr>
          <w:rFonts w:eastAsiaTheme="minorEastAsia"/>
          <w:lang w:eastAsia="zh-CN"/>
        </w:rPr>
        <w:t>network (</w:t>
      </w:r>
      <w:r w:rsidR="00580073">
        <w:rPr>
          <w:rFonts w:eastAsiaTheme="minorEastAsia" w:hint="eastAsia"/>
          <w:lang w:eastAsia="zh-CN"/>
        </w:rPr>
        <w:t>structural data-driven).</w:t>
      </w:r>
    </w:p>
    <w:p w:rsidR="00580073" w:rsidRDefault="00580073" w:rsidP="00D73714">
      <w:pPr>
        <w:pStyle w:val="Legend"/>
        <w:rPr>
          <w:rFonts w:eastAsiaTheme="minorEastAsia" w:hint="eastAsia"/>
          <w:lang w:eastAsia="zh-CN"/>
        </w:rPr>
      </w:pPr>
      <w:proofErr w:type="gramStart"/>
      <w:r>
        <w:rPr>
          <w:b/>
        </w:rPr>
        <w:t xml:space="preserve">Fig. </w:t>
      </w:r>
      <w:r>
        <w:rPr>
          <w:rFonts w:eastAsiaTheme="minorEastAsia" w:hint="eastAsia"/>
          <w:b/>
          <w:lang w:eastAsia="zh-CN"/>
        </w:rPr>
        <w:t>3</w:t>
      </w:r>
      <w:r>
        <w:rPr>
          <w:b/>
        </w:rPr>
        <w:t>.</w:t>
      </w:r>
      <w:proofErr w:type="gramEnd"/>
      <w:r>
        <w:rPr>
          <w:rFonts w:eastAsiaTheme="minorEastAsia" w:hint="eastAsia"/>
          <w:b/>
          <w:lang w:eastAsia="zh-CN"/>
        </w:rPr>
        <w:t xml:space="preserve"> </w:t>
      </w:r>
      <w:r>
        <w:rPr>
          <w:rFonts w:eastAsiaTheme="minorEastAsia" w:hint="eastAsia"/>
          <w:lang w:eastAsia="zh-CN"/>
        </w:rPr>
        <w:t xml:space="preserve">The summary of the cortical semantic network revealed in our ALE meta-analysis and </w:t>
      </w:r>
      <w:r w:rsidR="0082178D">
        <w:rPr>
          <w:rFonts w:eastAsiaTheme="minorEastAsia" w:hint="eastAsia"/>
          <w:lang w:eastAsia="zh-CN"/>
        </w:rPr>
        <w:t xml:space="preserve">probabilistic tractography </w:t>
      </w:r>
      <w:r>
        <w:rPr>
          <w:rFonts w:eastAsiaTheme="minorEastAsia" w:hint="eastAsia"/>
          <w:lang w:eastAsia="zh-CN"/>
        </w:rPr>
        <w:t>(</w:t>
      </w:r>
      <w:r w:rsidR="0082178D">
        <w:rPr>
          <w:rFonts w:eastAsiaTheme="minorEastAsia" w:hint="eastAsia"/>
          <w:lang w:eastAsia="zh-CN"/>
        </w:rPr>
        <w:t>A</w:t>
      </w:r>
      <w:r>
        <w:rPr>
          <w:rFonts w:eastAsiaTheme="minorEastAsia" w:hint="eastAsia"/>
          <w:lang w:eastAsia="zh-CN"/>
        </w:rPr>
        <w:t>)</w:t>
      </w:r>
      <w:r w:rsidR="0082178D">
        <w:rPr>
          <w:rFonts w:eastAsiaTheme="minorEastAsia" w:hint="eastAsia"/>
          <w:lang w:eastAsia="zh-CN"/>
        </w:rPr>
        <w:t xml:space="preserve"> and the architecture of the neuro-computational model designed to reflect the anatomical structure of the semantic network (B). The red letters in (B) indicate the loci </w:t>
      </w:r>
      <w:r w:rsidR="00CD3BA4">
        <w:rPr>
          <w:rFonts w:eastAsiaTheme="minorEastAsia" w:hint="eastAsia"/>
          <w:lang w:eastAsia="zh-CN"/>
        </w:rPr>
        <w:t xml:space="preserve">of lesion applied when simulating the four patterns of semantic impairments in Figure 4D-G. </w:t>
      </w:r>
      <w:proofErr w:type="gramStart"/>
      <w:r w:rsidR="00CD3BA4">
        <w:rPr>
          <w:rFonts w:eastAsiaTheme="minorEastAsia" w:hint="eastAsia"/>
          <w:lang w:eastAsia="zh-CN"/>
        </w:rPr>
        <w:t xml:space="preserve">Green </w:t>
      </w:r>
      <w:r w:rsidR="00CD3BA4">
        <w:rPr>
          <w:rFonts w:eastAsiaTheme="minorEastAsia"/>
          <w:lang w:eastAsia="zh-CN"/>
        </w:rPr>
        <w:t>“</w:t>
      </w:r>
      <w:r w:rsidR="00CD3BA4">
        <w:rPr>
          <w:rFonts w:eastAsiaTheme="minorEastAsia" w:hint="eastAsia"/>
          <w:lang w:eastAsia="zh-CN"/>
        </w:rPr>
        <w:t>S</w:t>
      </w:r>
      <w:r w:rsidR="00CD3BA4">
        <w:rPr>
          <w:rFonts w:eastAsiaTheme="minorEastAsia"/>
          <w:lang w:eastAsia="zh-CN"/>
        </w:rPr>
        <w:t>”</w:t>
      </w:r>
      <w:r w:rsidR="00CD3BA4">
        <w:rPr>
          <w:rFonts w:eastAsiaTheme="minorEastAsia" w:hint="eastAsia"/>
          <w:lang w:eastAsia="zh-CN"/>
        </w:rPr>
        <w:t xml:space="preserve"> for semantic dementia, red </w:t>
      </w:r>
      <w:r w:rsidR="00CD3BA4">
        <w:rPr>
          <w:rFonts w:eastAsiaTheme="minorEastAsia"/>
          <w:lang w:eastAsia="zh-CN"/>
        </w:rPr>
        <w:t>“</w:t>
      </w:r>
      <w:r w:rsidR="00CD3BA4">
        <w:rPr>
          <w:rFonts w:eastAsiaTheme="minorEastAsia" w:hint="eastAsia"/>
          <w:lang w:eastAsia="zh-CN"/>
        </w:rPr>
        <w:t>H</w:t>
      </w:r>
      <w:r w:rsidR="00CD3BA4">
        <w:rPr>
          <w:rFonts w:eastAsiaTheme="minorEastAsia"/>
          <w:lang w:eastAsia="zh-CN"/>
        </w:rPr>
        <w:t>”</w:t>
      </w:r>
      <w:r w:rsidR="00CD3BA4">
        <w:rPr>
          <w:rFonts w:eastAsiaTheme="minorEastAsia" w:hint="eastAsia"/>
          <w:lang w:eastAsia="zh-CN"/>
        </w:rPr>
        <w:t xml:space="preserve"> for Simplex Herpes Virus Encephalitis; blue </w:t>
      </w:r>
      <w:r w:rsidR="00CD3BA4">
        <w:rPr>
          <w:rFonts w:eastAsiaTheme="minorEastAsia"/>
          <w:lang w:eastAsia="zh-CN"/>
        </w:rPr>
        <w:t>“</w:t>
      </w:r>
      <w:r w:rsidR="00CD3BA4">
        <w:rPr>
          <w:rFonts w:eastAsiaTheme="minorEastAsia" w:hint="eastAsia"/>
          <w:lang w:eastAsia="zh-CN"/>
        </w:rPr>
        <w:t>T</w:t>
      </w:r>
      <w:r w:rsidR="00CD3BA4">
        <w:rPr>
          <w:rFonts w:eastAsiaTheme="minorEastAsia"/>
          <w:lang w:eastAsia="zh-CN"/>
        </w:rPr>
        <w:t>”</w:t>
      </w:r>
      <w:r w:rsidR="00CD3BA4">
        <w:rPr>
          <w:rFonts w:eastAsiaTheme="minorEastAsia" w:hint="eastAsia"/>
          <w:lang w:eastAsia="zh-CN"/>
        </w:rPr>
        <w:t xml:space="preserve"> for lateral parietal </w:t>
      </w:r>
      <w:r w:rsidR="00395037">
        <w:rPr>
          <w:rFonts w:eastAsiaTheme="minorEastAsia" w:hint="eastAsia"/>
          <w:lang w:eastAsia="zh-CN"/>
        </w:rPr>
        <w:t xml:space="preserve">tumor patients; and orange </w:t>
      </w:r>
      <w:r w:rsidR="00395037">
        <w:rPr>
          <w:rFonts w:eastAsiaTheme="minorEastAsia"/>
          <w:lang w:eastAsia="zh-CN"/>
        </w:rPr>
        <w:t>“</w:t>
      </w:r>
      <w:r w:rsidR="00395037">
        <w:rPr>
          <w:rFonts w:eastAsiaTheme="minorEastAsia" w:hint="eastAsia"/>
          <w:lang w:eastAsia="zh-CN"/>
        </w:rPr>
        <w:t>P</w:t>
      </w:r>
      <w:r w:rsidR="00395037">
        <w:rPr>
          <w:rFonts w:eastAsiaTheme="minorEastAsia"/>
          <w:lang w:eastAsia="zh-CN"/>
        </w:rPr>
        <w:t>”</w:t>
      </w:r>
      <w:r w:rsidR="00395037">
        <w:rPr>
          <w:rFonts w:eastAsiaTheme="minorEastAsia" w:hint="eastAsia"/>
          <w:lang w:eastAsia="zh-CN"/>
        </w:rPr>
        <w:t xml:space="preserve"> for pure alexia.</w:t>
      </w:r>
      <w:proofErr w:type="gramEnd"/>
    </w:p>
    <w:p w:rsidR="00395037" w:rsidRDefault="00395037" w:rsidP="00D73714">
      <w:pPr>
        <w:pStyle w:val="Legend"/>
        <w:rPr>
          <w:rFonts w:eastAsiaTheme="minorEastAsia" w:hint="eastAsia"/>
          <w:lang w:eastAsia="zh-CN"/>
        </w:rPr>
      </w:pPr>
      <w:proofErr w:type="gramStart"/>
      <w:r w:rsidRPr="00395037">
        <w:rPr>
          <w:rFonts w:eastAsiaTheme="minorEastAsia" w:hint="eastAsia"/>
          <w:b/>
          <w:lang w:eastAsia="zh-CN"/>
        </w:rPr>
        <w:t>Fig. 4.</w:t>
      </w:r>
      <w:proofErr w:type="gramEnd"/>
      <w:r w:rsidRPr="00395037">
        <w:rPr>
          <w:rFonts w:eastAsiaTheme="minorEastAsia" w:hint="eastAsia"/>
          <w:b/>
          <w:lang w:eastAsia="zh-CN"/>
        </w:rPr>
        <w:t xml:space="preserve"> </w:t>
      </w:r>
      <w:r w:rsidR="009C4A01">
        <w:rPr>
          <w:rFonts w:eastAsiaTheme="minorEastAsia" w:hint="eastAsia"/>
          <w:lang w:eastAsia="zh-CN"/>
        </w:rPr>
        <w:t xml:space="preserve">Model simulation results for category-specific activation in both sighted and </w:t>
      </w:r>
      <w:r w:rsidR="009C4A01">
        <w:rPr>
          <w:rFonts w:eastAsiaTheme="minorEastAsia"/>
          <w:lang w:eastAsia="zh-CN"/>
        </w:rPr>
        <w:t>congenitally</w:t>
      </w:r>
      <w:r w:rsidR="009C4A01">
        <w:rPr>
          <w:rFonts w:eastAsiaTheme="minorEastAsia" w:hint="eastAsia"/>
          <w:lang w:eastAsia="zh-CN"/>
        </w:rPr>
        <w:t xml:space="preserve"> blind </w:t>
      </w:r>
      <w:r w:rsidR="009C4A01">
        <w:rPr>
          <w:rFonts w:eastAsiaTheme="minorEastAsia"/>
          <w:lang w:eastAsia="zh-CN"/>
        </w:rPr>
        <w:t>individuals</w:t>
      </w:r>
      <w:r w:rsidR="009C4A01">
        <w:rPr>
          <w:rFonts w:eastAsiaTheme="minorEastAsia" w:hint="eastAsia"/>
          <w:lang w:eastAsia="zh-CN"/>
        </w:rPr>
        <w:t xml:space="preserve"> and semantic impairment in four patient groups. </w:t>
      </w:r>
      <w:r w:rsidR="006B3C19">
        <w:rPr>
          <w:rFonts w:eastAsiaTheme="minorEastAsia" w:hint="eastAsia"/>
          <w:lang w:eastAsia="zh-CN"/>
        </w:rPr>
        <w:t xml:space="preserve">(A-B) </w:t>
      </w:r>
      <w:r w:rsidR="009C4A01">
        <w:rPr>
          <w:rFonts w:eastAsiaTheme="minorEastAsia" w:hint="eastAsia"/>
          <w:lang w:eastAsia="zh-CN"/>
        </w:rPr>
        <w:t xml:space="preserve">Unit activations in pFG, </w:t>
      </w:r>
      <w:proofErr w:type="spellStart"/>
      <w:r w:rsidR="009C4A01">
        <w:rPr>
          <w:rFonts w:eastAsiaTheme="minorEastAsia" w:hint="eastAsia"/>
          <w:lang w:eastAsia="zh-CN"/>
        </w:rPr>
        <w:t>pMTG</w:t>
      </w:r>
      <w:proofErr w:type="spellEnd"/>
      <w:r w:rsidR="009C4A01">
        <w:rPr>
          <w:rFonts w:eastAsiaTheme="minorEastAsia" w:hint="eastAsia"/>
          <w:lang w:eastAsia="zh-CN"/>
        </w:rPr>
        <w:t xml:space="preserve">, IPL, and SPL in models trained with visual representations and tested (A) when visual representations of objects </w:t>
      </w:r>
      <w:r w:rsidR="006B3C19">
        <w:rPr>
          <w:rFonts w:eastAsiaTheme="minorEastAsia" w:hint="eastAsia"/>
          <w:lang w:eastAsia="zh-CN"/>
        </w:rPr>
        <w:t xml:space="preserve">were provided as input or </w:t>
      </w:r>
      <w:r w:rsidR="009C4A01">
        <w:rPr>
          <w:rFonts w:eastAsiaTheme="minorEastAsia" w:hint="eastAsia"/>
          <w:lang w:eastAsia="zh-CN"/>
        </w:rPr>
        <w:t>(B) name representations of objects were provided</w:t>
      </w:r>
      <w:r w:rsidR="006B3C19">
        <w:rPr>
          <w:rFonts w:eastAsiaTheme="minorEastAsia" w:hint="eastAsia"/>
          <w:lang w:eastAsia="zh-CN"/>
        </w:rPr>
        <w:t xml:space="preserve"> as input; and (C) unit activations in models trained without visual representations and tested with name representations were provided as inputs. (D-G) </w:t>
      </w:r>
      <w:proofErr w:type="gramStart"/>
      <w:r w:rsidR="006B3C19">
        <w:rPr>
          <w:rFonts w:eastAsiaTheme="minorEastAsia" w:hint="eastAsia"/>
          <w:lang w:eastAsia="zh-CN"/>
        </w:rPr>
        <w:t xml:space="preserve">The accuracy of naming animal or manmade objects from the sighted models when disruptions were applied to different loci of the model to </w:t>
      </w:r>
      <w:r w:rsidR="00951A79">
        <w:rPr>
          <w:rFonts w:eastAsiaTheme="minorEastAsia" w:hint="eastAsia"/>
          <w:lang w:eastAsia="zh-CN"/>
        </w:rPr>
        <w:t>account of semantic dementia (D), Herpes Simplex Virus Encephalitis (E), lateral parietal tumor patients (F), and pure alexia (G).</w:t>
      </w:r>
      <w:proofErr w:type="gramEnd"/>
      <w:r w:rsidR="00951A79">
        <w:rPr>
          <w:rFonts w:eastAsiaTheme="minorEastAsia" w:hint="eastAsia"/>
          <w:lang w:eastAsia="zh-CN"/>
        </w:rPr>
        <w:t xml:space="preserve"> The line graphs show how naming accuracy </w:t>
      </w:r>
      <w:r w:rsidR="00951A79">
        <w:rPr>
          <w:rFonts w:eastAsiaTheme="minorEastAsia" w:hint="eastAsia"/>
          <w:lang w:eastAsia="zh-CN"/>
        </w:rPr>
        <w:lastRenderedPageBreak/>
        <w:t xml:space="preserve">declines as a function of level of severity (proportion of connections preserved), and the bar graphs show the direct comparison between the model data (averaged across all lesion levels) and patient data from previous literature. (H-I) The tendency of category related impairments (measured as naming accuracy of animal concepts minus manmade objects) associated with the lesion severity in model (H) and patient (I). </w:t>
      </w:r>
      <w:r w:rsidR="000B4B80">
        <w:rPr>
          <w:rFonts w:eastAsiaTheme="minorEastAsia" w:hint="eastAsia"/>
          <w:lang w:eastAsia="zh-CN"/>
        </w:rPr>
        <w:t xml:space="preserve">The </w:t>
      </w:r>
      <w:r w:rsidR="000B4B80">
        <w:rPr>
          <w:rFonts w:eastAsiaTheme="minorEastAsia"/>
          <w:lang w:eastAsia="zh-CN"/>
        </w:rPr>
        <w:t>regression</w:t>
      </w:r>
      <w:r w:rsidR="000B4B80">
        <w:rPr>
          <w:rFonts w:eastAsiaTheme="minorEastAsia" w:hint="eastAsia"/>
          <w:lang w:eastAsia="zh-CN"/>
        </w:rPr>
        <w:t xml:space="preserve"> function and R</w:t>
      </w:r>
      <w:r w:rsidR="000B4B80" w:rsidRPr="000B4B80">
        <w:rPr>
          <w:rFonts w:eastAsiaTheme="minorEastAsia" w:hint="eastAsia"/>
          <w:vertAlign w:val="superscript"/>
          <w:lang w:eastAsia="zh-CN"/>
        </w:rPr>
        <w:t>2</w:t>
      </w:r>
      <w:r w:rsidR="000B4B80">
        <w:rPr>
          <w:rFonts w:eastAsiaTheme="minorEastAsia" w:hint="eastAsia"/>
          <w:lang w:eastAsia="zh-CN"/>
        </w:rPr>
        <w:t xml:space="preserve"> are represented in corresponding color.</w:t>
      </w:r>
    </w:p>
    <w:p w:rsidR="0075490D" w:rsidRPr="0075490D" w:rsidRDefault="0075490D" w:rsidP="00D73714">
      <w:pPr>
        <w:pStyle w:val="Legend"/>
        <w:rPr>
          <w:rFonts w:eastAsiaTheme="minorEastAsia" w:hint="eastAsia"/>
          <w:b/>
          <w:lang w:eastAsia="zh-CN"/>
        </w:rPr>
      </w:pPr>
      <w:proofErr w:type="gramStart"/>
      <w:r w:rsidRPr="0075490D">
        <w:rPr>
          <w:rFonts w:eastAsiaTheme="minorEastAsia" w:hint="eastAsia"/>
          <w:b/>
          <w:lang w:eastAsia="zh-CN"/>
        </w:rPr>
        <w:t>Fig. 5.</w:t>
      </w:r>
      <w:proofErr w:type="gramEnd"/>
      <w:r w:rsidRPr="0075490D">
        <w:rPr>
          <w:rFonts w:eastAsiaTheme="minorEastAsia" w:hint="eastAsia"/>
          <w:b/>
          <w:lang w:eastAsia="zh-CN"/>
        </w:rPr>
        <w:t xml:space="preserve"> </w:t>
      </w:r>
      <w:proofErr w:type="gramStart"/>
      <w:r w:rsidRPr="0075490D">
        <w:rPr>
          <w:rFonts w:eastAsiaTheme="minorEastAsia" w:hint="eastAsia"/>
          <w:lang w:eastAsia="zh-CN"/>
        </w:rPr>
        <w:t>A s</w:t>
      </w:r>
      <w:r>
        <w:rPr>
          <w:rFonts w:eastAsiaTheme="minorEastAsia" w:hint="eastAsia"/>
          <w:lang w:eastAsia="zh-CN"/>
        </w:rPr>
        <w:t xml:space="preserve">ummary of our general framework for working back and forth between neuroimaging, both functional and </w:t>
      </w:r>
      <w:r>
        <w:rPr>
          <w:rFonts w:eastAsiaTheme="minorEastAsia"/>
          <w:lang w:eastAsia="zh-CN"/>
        </w:rPr>
        <w:t>structural</w:t>
      </w:r>
      <w:r>
        <w:rPr>
          <w:rFonts w:eastAsiaTheme="minorEastAsia" w:hint="eastAsia"/>
          <w:lang w:eastAsia="zh-CN"/>
        </w:rPr>
        <w:t>, and computational techniques to understand the architecture and function of brain network.</w:t>
      </w:r>
      <w:proofErr w:type="gramEnd"/>
    </w:p>
    <w:p w:rsidR="004A1D30" w:rsidRDefault="004A1D30">
      <w:pPr>
        <w:rPr>
          <w:kern w:val="28"/>
          <w:sz w:val="24"/>
          <w:szCs w:val="24"/>
          <w:lang w:eastAsia="zh-CN"/>
        </w:rPr>
      </w:pPr>
      <w:r>
        <w:rPr>
          <w:lang w:eastAsia="zh-CN"/>
        </w:rPr>
        <w:br w:type="page"/>
      </w:r>
    </w:p>
    <w:p w:rsidR="005951DD" w:rsidRPr="004A1D30" w:rsidRDefault="005951DD" w:rsidP="00D73714">
      <w:pPr>
        <w:pStyle w:val="Legend"/>
        <w:rPr>
          <w:rFonts w:eastAsiaTheme="minorEastAsia"/>
          <w:lang w:eastAsia="zh-CN"/>
        </w:rPr>
      </w:pPr>
    </w:p>
    <w:p w:rsidR="00D73714" w:rsidRDefault="00D73714" w:rsidP="00D73714">
      <w:pPr>
        <w:pStyle w:val="SOMHead"/>
      </w:pPr>
      <w:r>
        <w:t>Supplementary Materials:</w:t>
      </w:r>
    </w:p>
    <w:p w:rsidR="00D73714" w:rsidRDefault="00D73714" w:rsidP="00D73714">
      <w:pPr>
        <w:pStyle w:val="SOMContent"/>
      </w:pPr>
      <w:r>
        <w:t>Materials and Methods</w:t>
      </w:r>
    </w:p>
    <w:p w:rsidR="00D73714" w:rsidRPr="004D1D2F" w:rsidRDefault="004D1D2F" w:rsidP="00D73714">
      <w:pPr>
        <w:pStyle w:val="SOMContent"/>
        <w:rPr>
          <w:rFonts w:eastAsiaTheme="minorEastAsia" w:hint="eastAsia"/>
          <w:lang w:eastAsia="zh-CN"/>
        </w:rPr>
      </w:pPr>
      <w:r>
        <w:t>Figures S1-S</w:t>
      </w:r>
      <w:r>
        <w:rPr>
          <w:rFonts w:eastAsiaTheme="minorEastAsia" w:hint="eastAsia"/>
          <w:lang w:eastAsia="zh-CN"/>
        </w:rPr>
        <w:t>2</w:t>
      </w:r>
    </w:p>
    <w:p w:rsidR="000752CF" w:rsidRDefault="000752CF">
      <w:pPr>
        <w:rPr>
          <w:rFonts w:eastAsia="Times New Roman"/>
          <w:sz w:val="24"/>
          <w:szCs w:val="24"/>
        </w:rPr>
      </w:pPr>
      <w:r>
        <w:br w:type="page"/>
      </w:r>
    </w:p>
    <w:p w:rsidR="000752CF" w:rsidRDefault="000752CF" w:rsidP="000752CF">
      <w:pPr>
        <w:pStyle w:val="Legend"/>
        <w:rPr>
          <w:rFonts w:eastAsiaTheme="minorEastAsia"/>
          <w:lang w:eastAsia="zh-CN"/>
        </w:rPr>
      </w:pPr>
      <w:r w:rsidRPr="007443BB">
        <w:rPr>
          <w:b/>
        </w:rPr>
        <w:lastRenderedPageBreak/>
        <w:t xml:space="preserve">Table </w:t>
      </w:r>
      <w:r>
        <w:rPr>
          <w:rFonts w:eastAsiaTheme="minorEastAsia" w:hint="eastAsia"/>
          <w:b/>
          <w:lang w:eastAsia="zh-CN"/>
        </w:rPr>
        <w:t>S</w:t>
      </w:r>
      <w:r w:rsidRPr="007443BB">
        <w:rPr>
          <w:b/>
        </w:rPr>
        <w:t>1.</w:t>
      </w:r>
      <w:r>
        <w:t xml:space="preserve"> </w:t>
      </w:r>
      <w:proofErr w:type="gramStart"/>
      <w:r>
        <w:rPr>
          <w:rFonts w:hint="eastAsia"/>
          <w:lang w:eastAsia="zh-CN"/>
        </w:rPr>
        <w:t>Con</w:t>
      </w:r>
      <w:r>
        <w:rPr>
          <w:rFonts w:eastAsiaTheme="minorEastAsia" w:hint="eastAsia"/>
          <w:lang w:eastAsia="zh-CN"/>
        </w:rPr>
        <w:t>junction and con</w:t>
      </w:r>
      <w:r>
        <w:rPr>
          <w:rFonts w:hint="eastAsia"/>
          <w:lang w:eastAsia="zh-CN"/>
        </w:rPr>
        <w:t xml:space="preserve">trast analysis of animal and manmade </w:t>
      </w:r>
      <w:r>
        <w:rPr>
          <w:rFonts w:eastAsiaTheme="minorEastAsia" w:hint="eastAsia"/>
          <w:lang w:eastAsia="zh-CN"/>
        </w:rPr>
        <w:t>effect</w:t>
      </w:r>
      <w:r>
        <w:rPr>
          <w:rFonts w:hint="eastAsia"/>
          <w:lang w:eastAsia="zh-CN"/>
        </w:rPr>
        <w:t>s</w:t>
      </w:r>
      <w:r>
        <w:rPr>
          <w:rFonts w:eastAsiaTheme="minorEastAsia" w:hint="eastAsia"/>
          <w:lang w:eastAsia="zh-CN"/>
        </w:rPr>
        <w:t xml:space="preserve"> in ALE meta-analysis</w:t>
      </w:r>
      <w:r>
        <w:rPr>
          <w:rFonts w:hint="eastAsia"/>
          <w:lang w:eastAsia="zh-CN"/>
        </w:rPr>
        <w:t>.</w:t>
      </w:r>
      <w:proofErr w:type="gramEnd"/>
    </w:p>
    <w:tbl>
      <w:tblPr>
        <w:tblW w:w="10793" w:type="dxa"/>
        <w:tblInd w:w="-881" w:type="dxa"/>
        <w:tblLook w:val="04A0"/>
      </w:tblPr>
      <w:tblGrid>
        <w:gridCol w:w="1053"/>
        <w:gridCol w:w="362"/>
        <w:gridCol w:w="1376"/>
        <w:gridCol w:w="3540"/>
        <w:gridCol w:w="686"/>
        <w:gridCol w:w="877"/>
        <w:gridCol w:w="536"/>
        <w:gridCol w:w="130"/>
        <w:gridCol w:w="236"/>
        <w:gridCol w:w="658"/>
        <w:gridCol w:w="1559"/>
        <w:gridCol w:w="142"/>
      </w:tblGrid>
      <w:tr w:rsidR="000752CF" w:rsidRPr="0061056C" w:rsidTr="007631A0">
        <w:trPr>
          <w:trHeight w:val="315"/>
        </w:trPr>
        <w:tc>
          <w:tcPr>
            <w:tcW w:w="1053" w:type="dxa"/>
            <w:tcBorders>
              <w:top w:val="single" w:sz="4" w:space="0" w:color="auto"/>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Cluster</w:t>
            </w:r>
          </w:p>
        </w:tc>
        <w:tc>
          <w:tcPr>
            <w:tcW w:w="1376" w:type="dxa"/>
            <w:gridSpan w:val="2"/>
            <w:tcBorders>
              <w:top w:val="single" w:sz="4" w:space="0" w:color="auto"/>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Hemisphere</w:t>
            </w:r>
          </w:p>
        </w:tc>
        <w:tc>
          <w:tcPr>
            <w:tcW w:w="3540" w:type="dxa"/>
            <w:tcBorders>
              <w:top w:val="single" w:sz="4" w:space="0" w:color="auto"/>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Region (Brodmann's area)</w:t>
            </w:r>
          </w:p>
        </w:tc>
        <w:tc>
          <w:tcPr>
            <w:tcW w:w="2099" w:type="dxa"/>
            <w:gridSpan w:val="3"/>
            <w:tcBorders>
              <w:top w:val="single" w:sz="4" w:space="0" w:color="auto"/>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lang w:eastAsia="zh-CN"/>
              </w:rPr>
            </w:pPr>
            <w:r w:rsidRPr="00144A4E">
              <w:rPr>
                <w:rFonts w:eastAsia="SimSun"/>
                <w:color w:val="000000"/>
                <w:sz w:val="24"/>
                <w:szCs w:val="24"/>
              </w:rPr>
              <w:t>Weighted Center (x,</w:t>
            </w:r>
            <w:r>
              <w:rPr>
                <w:rFonts w:hint="eastAsia"/>
                <w:color w:val="000000"/>
                <w:sz w:val="24"/>
                <w:szCs w:val="24"/>
                <w:lang w:eastAsia="zh-CN"/>
              </w:rPr>
              <w:t xml:space="preserve"> </w:t>
            </w:r>
            <w:r w:rsidRPr="00144A4E">
              <w:rPr>
                <w:rFonts w:eastAsia="SimSun"/>
                <w:color w:val="000000"/>
                <w:sz w:val="24"/>
                <w:szCs w:val="24"/>
              </w:rPr>
              <w:t>y,</w:t>
            </w:r>
            <w:r>
              <w:rPr>
                <w:rFonts w:hint="eastAsia"/>
                <w:color w:val="000000"/>
                <w:sz w:val="24"/>
                <w:szCs w:val="24"/>
                <w:lang w:eastAsia="zh-CN"/>
              </w:rPr>
              <w:t xml:space="preserve"> </w:t>
            </w:r>
            <w:r w:rsidRPr="00144A4E">
              <w:rPr>
                <w:rFonts w:eastAsia="SimSun"/>
                <w:color w:val="000000"/>
                <w:sz w:val="24"/>
                <w:szCs w:val="24"/>
              </w:rPr>
              <w:t>z)</w:t>
            </w:r>
            <w:r>
              <w:rPr>
                <w:rFonts w:eastAsia="SimSun" w:hint="eastAsia"/>
                <w:color w:val="000000"/>
                <w:sz w:val="24"/>
                <w:szCs w:val="24"/>
                <w:lang w:eastAsia="zh-CN"/>
              </w:rPr>
              <w:t xml:space="preserve"> in MNI</w:t>
            </w:r>
          </w:p>
        </w:tc>
        <w:tc>
          <w:tcPr>
            <w:tcW w:w="1024" w:type="dxa"/>
            <w:gridSpan w:val="3"/>
            <w:tcBorders>
              <w:top w:val="single" w:sz="4" w:space="0" w:color="auto"/>
              <w:left w:val="nil"/>
              <w:bottom w:val="single" w:sz="4" w:space="0" w:color="auto"/>
              <w:right w:val="nil"/>
            </w:tcBorders>
            <w:shd w:val="clear" w:color="auto" w:fill="auto"/>
            <w:noWrap/>
            <w:vAlign w:val="center"/>
            <w:hideMark/>
          </w:tcPr>
          <w:p w:rsidR="000752CF" w:rsidRPr="0061056C" w:rsidRDefault="000752CF" w:rsidP="007631A0">
            <w:pPr>
              <w:jc w:val="center"/>
              <w:rPr>
                <w:rFonts w:eastAsia="SimSun"/>
                <w:color w:val="000000"/>
                <w:sz w:val="24"/>
                <w:szCs w:val="24"/>
              </w:rPr>
            </w:pPr>
            <w:r w:rsidRPr="0061056C">
              <w:rPr>
                <w:rFonts w:eastAsia="SimSun"/>
                <w:color w:val="000000"/>
                <w:sz w:val="24"/>
                <w:szCs w:val="24"/>
              </w:rPr>
              <w:t>Volume (mm</w:t>
            </w:r>
            <w:r w:rsidRPr="0061056C">
              <w:rPr>
                <w:rFonts w:eastAsia="SimSun"/>
                <w:color w:val="000000"/>
                <w:sz w:val="24"/>
                <w:szCs w:val="24"/>
                <w:vertAlign w:val="superscript"/>
              </w:rPr>
              <w:t>3</w:t>
            </w:r>
            <w:r w:rsidRPr="0061056C">
              <w:rPr>
                <w:rFonts w:eastAsia="SimSun"/>
                <w:color w:val="000000"/>
                <w:sz w:val="24"/>
                <w:szCs w:val="24"/>
              </w:rPr>
              <w:t>)</w:t>
            </w:r>
          </w:p>
        </w:tc>
        <w:tc>
          <w:tcPr>
            <w:tcW w:w="1701" w:type="dxa"/>
            <w:gridSpan w:val="2"/>
            <w:tcBorders>
              <w:top w:val="single" w:sz="4" w:space="0" w:color="auto"/>
              <w:left w:val="nil"/>
              <w:bottom w:val="single" w:sz="4" w:space="0" w:color="auto"/>
              <w:right w:val="nil"/>
            </w:tcBorders>
            <w:shd w:val="clear" w:color="auto" w:fill="auto"/>
            <w:noWrap/>
            <w:vAlign w:val="center"/>
            <w:hideMark/>
          </w:tcPr>
          <w:p w:rsidR="000752CF" w:rsidRPr="0061056C" w:rsidRDefault="000752CF" w:rsidP="007631A0">
            <w:pPr>
              <w:jc w:val="center"/>
              <w:rPr>
                <w:rFonts w:eastAsia="SimSun"/>
                <w:color w:val="000000"/>
                <w:sz w:val="24"/>
                <w:szCs w:val="24"/>
              </w:rPr>
            </w:pPr>
            <w:r w:rsidRPr="0061056C">
              <w:rPr>
                <w:rFonts w:eastAsia="SimSun"/>
                <w:color w:val="000000"/>
                <w:sz w:val="24"/>
                <w:szCs w:val="24"/>
              </w:rPr>
              <w:t>ALE</w:t>
            </w:r>
            <w:r w:rsidRPr="0061056C">
              <w:rPr>
                <w:rFonts w:eastAsia="SimSun"/>
                <w:color w:val="000000"/>
                <w:sz w:val="24"/>
                <w:szCs w:val="24"/>
                <w:lang w:eastAsia="zh-CN"/>
              </w:rPr>
              <w:t xml:space="preserve"> </w:t>
            </w:r>
            <w:r w:rsidRPr="0061056C">
              <w:rPr>
                <w:rFonts w:eastAsia="SimSun"/>
                <w:color w:val="000000"/>
                <w:sz w:val="24"/>
                <w:szCs w:val="24"/>
              </w:rPr>
              <w:t>Statistics ( × 10</w:t>
            </w:r>
            <w:r w:rsidRPr="0061056C">
              <w:rPr>
                <w:rFonts w:eastAsia="SimSun"/>
                <w:color w:val="000000"/>
                <w:sz w:val="24"/>
                <w:szCs w:val="24"/>
                <w:vertAlign w:val="superscript"/>
                <w:lang w:eastAsia="zh-CN"/>
              </w:rPr>
              <w:t>-3</w:t>
            </w:r>
            <w:r w:rsidRPr="0061056C">
              <w:rPr>
                <w:rFonts w:eastAsia="SimSun"/>
                <w:color w:val="000000"/>
                <w:sz w:val="24"/>
                <w:szCs w:val="24"/>
              </w:rPr>
              <w:t>)</w:t>
            </w:r>
          </w:p>
        </w:tc>
      </w:tr>
      <w:tr w:rsidR="000752CF" w:rsidRPr="0061056C" w:rsidTr="007631A0">
        <w:trPr>
          <w:gridAfter w:val="1"/>
          <w:wAfter w:w="142" w:type="dxa"/>
          <w:trHeight w:val="315"/>
        </w:trPr>
        <w:tc>
          <w:tcPr>
            <w:tcW w:w="2429" w:type="dxa"/>
            <w:gridSpan w:val="3"/>
            <w:tcBorders>
              <w:top w:val="nil"/>
              <w:left w:val="nil"/>
              <w:bottom w:val="nil"/>
              <w:right w:val="nil"/>
            </w:tcBorders>
            <w:shd w:val="clear" w:color="auto" w:fill="auto"/>
            <w:noWrap/>
            <w:vAlign w:val="center"/>
            <w:hideMark/>
          </w:tcPr>
          <w:p w:rsidR="000752CF" w:rsidRPr="00144A4E" w:rsidRDefault="000752CF" w:rsidP="007631A0">
            <w:pPr>
              <w:rPr>
                <w:rFonts w:eastAsia="SimSun"/>
                <w:color w:val="000000"/>
                <w:sz w:val="24"/>
                <w:szCs w:val="24"/>
              </w:rPr>
            </w:pPr>
            <w:r w:rsidRPr="00144A4E">
              <w:rPr>
                <w:rFonts w:eastAsia="SimSun"/>
                <w:color w:val="000000"/>
                <w:sz w:val="24"/>
                <w:szCs w:val="24"/>
              </w:rPr>
              <w:t>Conjunction</w:t>
            </w:r>
          </w:p>
        </w:tc>
        <w:tc>
          <w:tcPr>
            <w:tcW w:w="3540"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686"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1543" w:type="dxa"/>
            <w:gridSpan w:val="3"/>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236"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658"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1559"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r>
      <w:tr w:rsidR="000752CF" w:rsidRPr="0061056C" w:rsidTr="007631A0">
        <w:trPr>
          <w:gridAfter w:val="1"/>
          <w:wAfter w:w="142" w:type="dxa"/>
          <w:trHeight w:val="315"/>
        </w:trPr>
        <w:tc>
          <w:tcPr>
            <w:tcW w:w="1415" w:type="dxa"/>
            <w:gridSpan w:val="2"/>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1</w:t>
            </w:r>
          </w:p>
        </w:tc>
        <w:tc>
          <w:tcPr>
            <w:tcW w:w="1014"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Left</w:t>
            </w:r>
          </w:p>
        </w:tc>
        <w:tc>
          <w:tcPr>
            <w:tcW w:w="3540"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Fusiform gyrus (BA 19/37)</w:t>
            </w:r>
          </w:p>
        </w:tc>
        <w:tc>
          <w:tcPr>
            <w:tcW w:w="686"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-35</w:t>
            </w:r>
          </w:p>
        </w:tc>
        <w:tc>
          <w:tcPr>
            <w:tcW w:w="877"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-53</w:t>
            </w:r>
          </w:p>
        </w:tc>
        <w:tc>
          <w:tcPr>
            <w:tcW w:w="536"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-13</w:t>
            </w:r>
          </w:p>
        </w:tc>
        <w:tc>
          <w:tcPr>
            <w:tcW w:w="1024" w:type="dxa"/>
            <w:gridSpan w:val="3"/>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1120</w:t>
            </w:r>
          </w:p>
        </w:tc>
        <w:tc>
          <w:tcPr>
            <w:tcW w:w="1559" w:type="dxa"/>
            <w:tcBorders>
              <w:top w:val="nil"/>
              <w:left w:val="nil"/>
              <w:bottom w:val="nil"/>
              <w:right w:val="nil"/>
            </w:tcBorders>
            <w:shd w:val="clear" w:color="auto" w:fill="auto"/>
            <w:noWrap/>
            <w:vAlign w:val="center"/>
            <w:hideMark/>
          </w:tcPr>
          <w:p w:rsidR="000752CF" w:rsidRPr="0061056C" w:rsidRDefault="000752CF" w:rsidP="007631A0">
            <w:pPr>
              <w:jc w:val="center"/>
              <w:rPr>
                <w:rFonts w:eastAsia="SimSun"/>
                <w:color w:val="000000"/>
                <w:sz w:val="24"/>
                <w:szCs w:val="24"/>
                <w:lang w:eastAsia="zh-CN"/>
              </w:rPr>
            </w:pPr>
            <w:r>
              <w:rPr>
                <w:color w:val="000000"/>
                <w:sz w:val="24"/>
                <w:szCs w:val="24"/>
              </w:rPr>
              <w:t>1</w:t>
            </w:r>
            <w:r>
              <w:rPr>
                <w:rFonts w:hint="eastAsia"/>
                <w:color w:val="000000"/>
                <w:sz w:val="24"/>
                <w:szCs w:val="24"/>
                <w:lang w:eastAsia="zh-CN"/>
              </w:rPr>
              <w:t>3.4</w:t>
            </w:r>
          </w:p>
        </w:tc>
      </w:tr>
      <w:tr w:rsidR="000752CF" w:rsidRPr="0061056C" w:rsidTr="007631A0">
        <w:trPr>
          <w:gridAfter w:val="1"/>
          <w:wAfter w:w="142" w:type="dxa"/>
          <w:trHeight w:val="315"/>
        </w:trPr>
        <w:tc>
          <w:tcPr>
            <w:tcW w:w="1415" w:type="dxa"/>
            <w:gridSpan w:val="2"/>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2</w:t>
            </w:r>
          </w:p>
        </w:tc>
        <w:tc>
          <w:tcPr>
            <w:tcW w:w="1014"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Left</w:t>
            </w:r>
          </w:p>
        </w:tc>
        <w:tc>
          <w:tcPr>
            <w:tcW w:w="3540"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Fusiform gyrus (BA 19/37)</w:t>
            </w:r>
          </w:p>
        </w:tc>
        <w:tc>
          <w:tcPr>
            <w:tcW w:w="686"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-47</w:t>
            </w:r>
          </w:p>
        </w:tc>
        <w:tc>
          <w:tcPr>
            <w:tcW w:w="877"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-62</w:t>
            </w:r>
          </w:p>
        </w:tc>
        <w:tc>
          <w:tcPr>
            <w:tcW w:w="536"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-10</w:t>
            </w:r>
          </w:p>
        </w:tc>
        <w:tc>
          <w:tcPr>
            <w:tcW w:w="1024" w:type="dxa"/>
            <w:gridSpan w:val="3"/>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440</w:t>
            </w:r>
          </w:p>
        </w:tc>
        <w:tc>
          <w:tcPr>
            <w:tcW w:w="1559" w:type="dxa"/>
            <w:tcBorders>
              <w:top w:val="nil"/>
              <w:left w:val="nil"/>
              <w:bottom w:val="nil"/>
              <w:right w:val="nil"/>
            </w:tcBorders>
            <w:shd w:val="clear" w:color="auto" w:fill="auto"/>
            <w:noWrap/>
            <w:vAlign w:val="center"/>
            <w:hideMark/>
          </w:tcPr>
          <w:p w:rsidR="000752CF" w:rsidRPr="0061056C" w:rsidRDefault="000752CF" w:rsidP="007631A0">
            <w:pPr>
              <w:jc w:val="center"/>
              <w:rPr>
                <w:rFonts w:eastAsia="SimSun"/>
                <w:color w:val="000000"/>
                <w:sz w:val="24"/>
                <w:szCs w:val="24"/>
                <w:lang w:eastAsia="zh-CN"/>
              </w:rPr>
            </w:pPr>
            <w:r>
              <w:rPr>
                <w:color w:val="000000"/>
                <w:sz w:val="24"/>
                <w:szCs w:val="24"/>
              </w:rPr>
              <w:t>1</w:t>
            </w:r>
            <w:r>
              <w:rPr>
                <w:rFonts w:hint="eastAsia"/>
                <w:color w:val="000000"/>
                <w:sz w:val="24"/>
                <w:szCs w:val="24"/>
                <w:lang w:eastAsia="zh-CN"/>
              </w:rPr>
              <w:t>2.8</w:t>
            </w:r>
          </w:p>
        </w:tc>
      </w:tr>
      <w:tr w:rsidR="000752CF" w:rsidRPr="0061056C" w:rsidTr="007631A0">
        <w:trPr>
          <w:gridAfter w:val="1"/>
          <w:wAfter w:w="142" w:type="dxa"/>
          <w:trHeight w:val="315"/>
        </w:trPr>
        <w:tc>
          <w:tcPr>
            <w:tcW w:w="1415" w:type="dxa"/>
            <w:gridSpan w:val="2"/>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3</w:t>
            </w:r>
          </w:p>
        </w:tc>
        <w:tc>
          <w:tcPr>
            <w:tcW w:w="1014" w:type="dxa"/>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Left</w:t>
            </w:r>
          </w:p>
        </w:tc>
        <w:tc>
          <w:tcPr>
            <w:tcW w:w="3540" w:type="dxa"/>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IFG (BA 9/44)</w:t>
            </w:r>
          </w:p>
        </w:tc>
        <w:tc>
          <w:tcPr>
            <w:tcW w:w="686" w:type="dxa"/>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-52</w:t>
            </w:r>
          </w:p>
        </w:tc>
        <w:tc>
          <w:tcPr>
            <w:tcW w:w="877" w:type="dxa"/>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9</w:t>
            </w:r>
          </w:p>
        </w:tc>
        <w:tc>
          <w:tcPr>
            <w:tcW w:w="536" w:type="dxa"/>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22</w:t>
            </w:r>
          </w:p>
        </w:tc>
        <w:tc>
          <w:tcPr>
            <w:tcW w:w="1024" w:type="dxa"/>
            <w:gridSpan w:val="3"/>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200</w:t>
            </w:r>
          </w:p>
        </w:tc>
        <w:tc>
          <w:tcPr>
            <w:tcW w:w="1559" w:type="dxa"/>
            <w:tcBorders>
              <w:top w:val="nil"/>
              <w:left w:val="nil"/>
              <w:right w:val="nil"/>
            </w:tcBorders>
            <w:shd w:val="clear" w:color="auto" w:fill="auto"/>
            <w:noWrap/>
            <w:vAlign w:val="center"/>
            <w:hideMark/>
          </w:tcPr>
          <w:p w:rsidR="000752CF" w:rsidRPr="0061056C" w:rsidRDefault="000752CF" w:rsidP="007631A0">
            <w:pPr>
              <w:jc w:val="center"/>
              <w:rPr>
                <w:rFonts w:eastAsia="SimSun"/>
                <w:color w:val="000000"/>
                <w:sz w:val="24"/>
                <w:szCs w:val="24"/>
                <w:lang w:eastAsia="zh-CN"/>
              </w:rPr>
            </w:pPr>
            <w:r w:rsidRPr="0061056C">
              <w:rPr>
                <w:color w:val="000000"/>
                <w:sz w:val="24"/>
                <w:szCs w:val="24"/>
              </w:rPr>
              <w:t>9</w:t>
            </w:r>
            <w:r>
              <w:rPr>
                <w:rFonts w:hint="eastAsia"/>
                <w:color w:val="000000"/>
                <w:sz w:val="24"/>
                <w:szCs w:val="24"/>
                <w:lang w:eastAsia="zh-CN"/>
              </w:rPr>
              <w:t>.5</w:t>
            </w:r>
          </w:p>
        </w:tc>
      </w:tr>
      <w:tr w:rsidR="000752CF" w:rsidRPr="0061056C" w:rsidTr="007631A0">
        <w:trPr>
          <w:gridAfter w:val="1"/>
          <w:wAfter w:w="142" w:type="dxa"/>
          <w:trHeight w:val="315"/>
        </w:trPr>
        <w:tc>
          <w:tcPr>
            <w:tcW w:w="1415" w:type="dxa"/>
            <w:gridSpan w:val="2"/>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4</w:t>
            </w:r>
          </w:p>
        </w:tc>
        <w:tc>
          <w:tcPr>
            <w:tcW w:w="1014" w:type="dxa"/>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Right</w:t>
            </w:r>
          </w:p>
        </w:tc>
        <w:tc>
          <w:tcPr>
            <w:tcW w:w="3540" w:type="dxa"/>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Fusiform gyrus (BA 37)</w:t>
            </w:r>
          </w:p>
        </w:tc>
        <w:tc>
          <w:tcPr>
            <w:tcW w:w="686" w:type="dxa"/>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38</w:t>
            </w:r>
          </w:p>
        </w:tc>
        <w:tc>
          <w:tcPr>
            <w:tcW w:w="877" w:type="dxa"/>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-53</w:t>
            </w:r>
          </w:p>
        </w:tc>
        <w:tc>
          <w:tcPr>
            <w:tcW w:w="536" w:type="dxa"/>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-14</w:t>
            </w:r>
          </w:p>
        </w:tc>
        <w:tc>
          <w:tcPr>
            <w:tcW w:w="1024" w:type="dxa"/>
            <w:gridSpan w:val="3"/>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192</w:t>
            </w:r>
          </w:p>
        </w:tc>
        <w:tc>
          <w:tcPr>
            <w:tcW w:w="1559" w:type="dxa"/>
            <w:tcBorders>
              <w:top w:val="nil"/>
              <w:left w:val="nil"/>
              <w:bottom w:val="single" w:sz="4" w:space="0" w:color="auto"/>
              <w:right w:val="nil"/>
            </w:tcBorders>
            <w:shd w:val="clear" w:color="auto" w:fill="auto"/>
            <w:noWrap/>
            <w:vAlign w:val="center"/>
            <w:hideMark/>
          </w:tcPr>
          <w:p w:rsidR="000752CF" w:rsidRPr="0061056C" w:rsidRDefault="000752CF" w:rsidP="007631A0">
            <w:pPr>
              <w:jc w:val="center"/>
              <w:rPr>
                <w:rFonts w:eastAsia="SimSun"/>
                <w:color w:val="000000"/>
                <w:sz w:val="24"/>
                <w:szCs w:val="24"/>
                <w:lang w:eastAsia="zh-CN"/>
              </w:rPr>
            </w:pPr>
            <w:r w:rsidRPr="0061056C">
              <w:rPr>
                <w:color w:val="000000"/>
                <w:sz w:val="24"/>
                <w:szCs w:val="24"/>
              </w:rPr>
              <w:t>1</w:t>
            </w:r>
            <w:r>
              <w:rPr>
                <w:rFonts w:hint="eastAsia"/>
                <w:color w:val="000000"/>
                <w:sz w:val="24"/>
                <w:szCs w:val="24"/>
                <w:lang w:eastAsia="zh-CN"/>
              </w:rPr>
              <w:t>1.6</w:t>
            </w:r>
          </w:p>
        </w:tc>
      </w:tr>
      <w:tr w:rsidR="000752CF" w:rsidRPr="0061056C" w:rsidTr="007631A0">
        <w:trPr>
          <w:trHeight w:val="315"/>
        </w:trPr>
        <w:tc>
          <w:tcPr>
            <w:tcW w:w="1415" w:type="dxa"/>
            <w:gridSpan w:val="2"/>
            <w:tcBorders>
              <w:top w:val="single" w:sz="4" w:space="0" w:color="auto"/>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1014" w:type="dxa"/>
            <w:tcBorders>
              <w:top w:val="single" w:sz="4" w:space="0" w:color="auto"/>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3540" w:type="dxa"/>
            <w:tcBorders>
              <w:top w:val="single" w:sz="4" w:space="0" w:color="auto"/>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2099" w:type="dxa"/>
            <w:gridSpan w:val="3"/>
            <w:tcBorders>
              <w:top w:val="single" w:sz="4" w:space="0" w:color="auto"/>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1024" w:type="dxa"/>
            <w:gridSpan w:val="3"/>
            <w:tcBorders>
              <w:top w:val="single" w:sz="4" w:space="0" w:color="auto"/>
              <w:left w:val="nil"/>
              <w:bottom w:val="single" w:sz="4" w:space="0" w:color="auto"/>
              <w:right w:val="nil"/>
            </w:tcBorders>
            <w:shd w:val="clear" w:color="auto" w:fill="auto"/>
            <w:noWrap/>
            <w:vAlign w:val="center"/>
            <w:hideMark/>
          </w:tcPr>
          <w:p w:rsidR="000752CF" w:rsidRPr="0061056C" w:rsidRDefault="000752CF" w:rsidP="007631A0">
            <w:pPr>
              <w:jc w:val="center"/>
              <w:rPr>
                <w:rFonts w:eastAsia="SimSun"/>
                <w:color w:val="000000"/>
                <w:sz w:val="24"/>
                <w:szCs w:val="24"/>
              </w:rPr>
            </w:pPr>
          </w:p>
        </w:tc>
        <w:tc>
          <w:tcPr>
            <w:tcW w:w="1701" w:type="dxa"/>
            <w:gridSpan w:val="2"/>
            <w:tcBorders>
              <w:top w:val="single" w:sz="4" w:space="0" w:color="auto"/>
              <w:left w:val="nil"/>
              <w:bottom w:val="single" w:sz="4" w:space="0" w:color="auto"/>
              <w:right w:val="nil"/>
            </w:tcBorders>
            <w:shd w:val="clear" w:color="auto" w:fill="auto"/>
            <w:noWrap/>
            <w:vAlign w:val="center"/>
            <w:hideMark/>
          </w:tcPr>
          <w:p w:rsidR="000752CF" w:rsidRPr="0061056C" w:rsidRDefault="000752CF" w:rsidP="007631A0">
            <w:pPr>
              <w:jc w:val="center"/>
              <w:rPr>
                <w:rFonts w:eastAsia="SimSun"/>
                <w:color w:val="000000"/>
                <w:sz w:val="24"/>
                <w:szCs w:val="24"/>
              </w:rPr>
            </w:pPr>
          </w:p>
        </w:tc>
      </w:tr>
      <w:tr w:rsidR="000752CF" w:rsidRPr="0061056C" w:rsidTr="007631A0">
        <w:trPr>
          <w:trHeight w:val="315"/>
        </w:trPr>
        <w:tc>
          <w:tcPr>
            <w:tcW w:w="1415" w:type="dxa"/>
            <w:gridSpan w:val="2"/>
            <w:tcBorders>
              <w:top w:val="single" w:sz="4" w:space="0" w:color="auto"/>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Cluster</w:t>
            </w:r>
          </w:p>
        </w:tc>
        <w:tc>
          <w:tcPr>
            <w:tcW w:w="1014" w:type="dxa"/>
            <w:tcBorders>
              <w:top w:val="single" w:sz="4" w:space="0" w:color="auto"/>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Hemisphere</w:t>
            </w:r>
          </w:p>
        </w:tc>
        <w:tc>
          <w:tcPr>
            <w:tcW w:w="3540" w:type="dxa"/>
            <w:tcBorders>
              <w:top w:val="single" w:sz="4" w:space="0" w:color="auto"/>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Region (Brodmann's area)</w:t>
            </w:r>
          </w:p>
        </w:tc>
        <w:tc>
          <w:tcPr>
            <w:tcW w:w="2099" w:type="dxa"/>
            <w:gridSpan w:val="3"/>
            <w:tcBorders>
              <w:top w:val="single" w:sz="4" w:space="0" w:color="auto"/>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lang w:eastAsia="zh-CN"/>
              </w:rPr>
            </w:pPr>
            <w:r w:rsidRPr="00144A4E">
              <w:rPr>
                <w:rFonts w:eastAsia="SimSun"/>
                <w:color w:val="000000"/>
                <w:sz w:val="24"/>
                <w:szCs w:val="24"/>
              </w:rPr>
              <w:t>Weighted Center (x,</w:t>
            </w:r>
            <w:r>
              <w:rPr>
                <w:rFonts w:hint="eastAsia"/>
                <w:color w:val="000000"/>
                <w:sz w:val="24"/>
                <w:szCs w:val="24"/>
                <w:lang w:eastAsia="zh-CN"/>
              </w:rPr>
              <w:t xml:space="preserve"> </w:t>
            </w:r>
            <w:r w:rsidRPr="00144A4E">
              <w:rPr>
                <w:rFonts w:eastAsia="SimSun"/>
                <w:color w:val="000000"/>
                <w:sz w:val="24"/>
                <w:szCs w:val="24"/>
              </w:rPr>
              <w:t>y,</w:t>
            </w:r>
            <w:r>
              <w:rPr>
                <w:rFonts w:hint="eastAsia"/>
                <w:color w:val="000000"/>
                <w:sz w:val="24"/>
                <w:szCs w:val="24"/>
                <w:lang w:eastAsia="zh-CN"/>
              </w:rPr>
              <w:t xml:space="preserve"> </w:t>
            </w:r>
            <w:r w:rsidRPr="00144A4E">
              <w:rPr>
                <w:rFonts w:eastAsia="SimSun"/>
                <w:color w:val="000000"/>
                <w:sz w:val="24"/>
                <w:szCs w:val="24"/>
              </w:rPr>
              <w:t>z)</w:t>
            </w:r>
            <w:r>
              <w:rPr>
                <w:rFonts w:eastAsia="SimSun" w:hint="eastAsia"/>
                <w:color w:val="000000"/>
                <w:sz w:val="24"/>
                <w:szCs w:val="24"/>
                <w:lang w:eastAsia="zh-CN"/>
              </w:rPr>
              <w:t xml:space="preserve"> in MNI</w:t>
            </w:r>
          </w:p>
        </w:tc>
        <w:tc>
          <w:tcPr>
            <w:tcW w:w="1024" w:type="dxa"/>
            <w:gridSpan w:val="3"/>
            <w:tcBorders>
              <w:top w:val="single" w:sz="4" w:space="0" w:color="auto"/>
              <w:left w:val="nil"/>
              <w:bottom w:val="single" w:sz="4" w:space="0" w:color="auto"/>
              <w:right w:val="nil"/>
            </w:tcBorders>
            <w:shd w:val="clear" w:color="auto" w:fill="auto"/>
            <w:noWrap/>
            <w:vAlign w:val="center"/>
            <w:hideMark/>
          </w:tcPr>
          <w:p w:rsidR="000752CF" w:rsidRPr="0061056C" w:rsidRDefault="000752CF" w:rsidP="007631A0">
            <w:pPr>
              <w:jc w:val="center"/>
              <w:rPr>
                <w:rFonts w:eastAsia="SimSun"/>
                <w:color w:val="000000"/>
                <w:sz w:val="24"/>
                <w:szCs w:val="24"/>
              </w:rPr>
            </w:pPr>
            <w:r w:rsidRPr="0061056C">
              <w:rPr>
                <w:rFonts w:eastAsia="SimSun"/>
                <w:color w:val="000000"/>
                <w:sz w:val="24"/>
                <w:szCs w:val="24"/>
              </w:rPr>
              <w:t>Volume (mm</w:t>
            </w:r>
            <w:r w:rsidRPr="0061056C">
              <w:rPr>
                <w:rFonts w:eastAsia="SimSun"/>
                <w:color w:val="000000"/>
                <w:sz w:val="24"/>
                <w:szCs w:val="24"/>
                <w:vertAlign w:val="superscript"/>
              </w:rPr>
              <w:t>3</w:t>
            </w:r>
            <w:r w:rsidRPr="0061056C">
              <w:rPr>
                <w:rFonts w:eastAsia="SimSun"/>
                <w:color w:val="000000"/>
                <w:sz w:val="24"/>
                <w:szCs w:val="24"/>
              </w:rPr>
              <w:t>)</w:t>
            </w:r>
          </w:p>
        </w:tc>
        <w:tc>
          <w:tcPr>
            <w:tcW w:w="1701" w:type="dxa"/>
            <w:gridSpan w:val="2"/>
            <w:tcBorders>
              <w:top w:val="single" w:sz="4" w:space="0" w:color="auto"/>
              <w:left w:val="nil"/>
              <w:bottom w:val="single" w:sz="4" w:space="0" w:color="auto"/>
              <w:right w:val="nil"/>
            </w:tcBorders>
            <w:shd w:val="clear" w:color="auto" w:fill="auto"/>
            <w:noWrap/>
            <w:vAlign w:val="center"/>
            <w:hideMark/>
          </w:tcPr>
          <w:p w:rsidR="000752CF" w:rsidRPr="0061056C" w:rsidRDefault="000752CF" w:rsidP="007631A0">
            <w:pPr>
              <w:jc w:val="center"/>
              <w:rPr>
                <w:rFonts w:eastAsia="SimSun"/>
                <w:color w:val="000000"/>
                <w:sz w:val="24"/>
                <w:szCs w:val="24"/>
                <w:lang w:eastAsia="zh-CN"/>
              </w:rPr>
            </w:pPr>
            <w:r w:rsidRPr="0061056C">
              <w:rPr>
                <w:rFonts w:eastAsia="SimSun"/>
                <w:color w:val="000000"/>
                <w:sz w:val="24"/>
                <w:szCs w:val="24"/>
              </w:rPr>
              <w:t>ALE</w:t>
            </w:r>
            <w:r w:rsidRPr="0061056C">
              <w:rPr>
                <w:rFonts w:eastAsia="SimSun"/>
                <w:color w:val="000000"/>
                <w:sz w:val="24"/>
                <w:szCs w:val="24"/>
                <w:lang w:eastAsia="zh-CN"/>
              </w:rPr>
              <w:t xml:space="preserve"> </w:t>
            </w:r>
            <w:r>
              <w:rPr>
                <w:rFonts w:eastAsia="SimSun"/>
                <w:color w:val="000000"/>
                <w:sz w:val="24"/>
                <w:szCs w:val="24"/>
              </w:rPr>
              <w:t>Statistics</w:t>
            </w:r>
          </w:p>
        </w:tc>
      </w:tr>
      <w:tr w:rsidR="000752CF" w:rsidRPr="0061056C" w:rsidTr="007631A0">
        <w:trPr>
          <w:gridAfter w:val="1"/>
          <w:wAfter w:w="142" w:type="dxa"/>
          <w:trHeight w:val="315"/>
        </w:trPr>
        <w:tc>
          <w:tcPr>
            <w:tcW w:w="2429" w:type="dxa"/>
            <w:gridSpan w:val="3"/>
            <w:tcBorders>
              <w:top w:val="nil"/>
              <w:left w:val="nil"/>
              <w:bottom w:val="nil"/>
              <w:right w:val="nil"/>
            </w:tcBorders>
            <w:shd w:val="clear" w:color="auto" w:fill="auto"/>
            <w:noWrap/>
            <w:vAlign w:val="center"/>
            <w:hideMark/>
          </w:tcPr>
          <w:p w:rsidR="000752CF" w:rsidRPr="00144A4E" w:rsidRDefault="000752CF" w:rsidP="007631A0">
            <w:pPr>
              <w:rPr>
                <w:rFonts w:eastAsia="SimSun"/>
                <w:color w:val="000000"/>
                <w:sz w:val="24"/>
                <w:szCs w:val="24"/>
              </w:rPr>
            </w:pPr>
            <w:r w:rsidRPr="0061056C">
              <w:rPr>
                <w:rFonts w:eastAsia="SimSun"/>
                <w:color w:val="000000"/>
                <w:sz w:val="24"/>
                <w:szCs w:val="24"/>
              </w:rPr>
              <w:t>Animal vs. manmade</w:t>
            </w:r>
          </w:p>
        </w:tc>
        <w:tc>
          <w:tcPr>
            <w:tcW w:w="3540"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686"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877"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536"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1024" w:type="dxa"/>
            <w:gridSpan w:val="3"/>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1559"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r>
      <w:tr w:rsidR="000752CF" w:rsidRPr="0061056C" w:rsidTr="007631A0">
        <w:trPr>
          <w:gridAfter w:val="1"/>
          <w:wAfter w:w="142" w:type="dxa"/>
          <w:trHeight w:val="315"/>
        </w:trPr>
        <w:tc>
          <w:tcPr>
            <w:tcW w:w="1053"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61056C">
              <w:rPr>
                <w:rFonts w:eastAsia="SimSun"/>
                <w:color w:val="000000"/>
                <w:sz w:val="24"/>
                <w:szCs w:val="24"/>
              </w:rPr>
              <w:t>1</w:t>
            </w:r>
          </w:p>
        </w:tc>
        <w:tc>
          <w:tcPr>
            <w:tcW w:w="1376" w:type="dxa"/>
            <w:gridSpan w:val="2"/>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Left</w:t>
            </w:r>
          </w:p>
        </w:tc>
        <w:tc>
          <w:tcPr>
            <w:tcW w:w="3540"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MOG (BA 18)</w:t>
            </w:r>
          </w:p>
        </w:tc>
        <w:tc>
          <w:tcPr>
            <w:tcW w:w="686"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-39</w:t>
            </w:r>
          </w:p>
        </w:tc>
        <w:tc>
          <w:tcPr>
            <w:tcW w:w="877"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-83</w:t>
            </w:r>
          </w:p>
        </w:tc>
        <w:tc>
          <w:tcPr>
            <w:tcW w:w="536"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0</w:t>
            </w:r>
          </w:p>
        </w:tc>
        <w:tc>
          <w:tcPr>
            <w:tcW w:w="1024" w:type="dxa"/>
            <w:gridSpan w:val="3"/>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704</w:t>
            </w:r>
          </w:p>
        </w:tc>
        <w:tc>
          <w:tcPr>
            <w:tcW w:w="1559" w:type="dxa"/>
            <w:tcBorders>
              <w:top w:val="nil"/>
              <w:left w:val="nil"/>
              <w:bottom w:val="nil"/>
              <w:right w:val="nil"/>
            </w:tcBorders>
            <w:shd w:val="clear" w:color="auto" w:fill="auto"/>
            <w:noWrap/>
            <w:vAlign w:val="center"/>
            <w:hideMark/>
          </w:tcPr>
          <w:p w:rsidR="000752CF" w:rsidRPr="0061056C" w:rsidRDefault="000752CF" w:rsidP="007631A0">
            <w:pPr>
              <w:jc w:val="center"/>
              <w:rPr>
                <w:rFonts w:eastAsia="SimSun"/>
                <w:color w:val="000000"/>
                <w:sz w:val="24"/>
                <w:szCs w:val="24"/>
                <w:lang w:eastAsia="zh-CN"/>
              </w:rPr>
            </w:pPr>
            <w:r>
              <w:rPr>
                <w:color w:val="000000"/>
                <w:sz w:val="24"/>
                <w:szCs w:val="24"/>
              </w:rPr>
              <w:t>2</w:t>
            </w:r>
            <w:r>
              <w:rPr>
                <w:rFonts w:hint="eastAsia"/>
                <w:color w:val="000000"/>
                <w:sz w:val="24"/>
                <w:szCs w:val="24"/>
                <w:lang w:eastAsia="zh-CN"/>
              </w:rPr>
              <w:t>.</w:t>
            </w:r>
            <w:r>
              <w:rPr>
                <w:color w:val="000000"/>
                <w:sz w:val="24"/>
                <w:szCs w:val="24"/>
              </w:rPr>
              <w:t>95</w:t>
            </w:r>
          </w:p>
        </w:tc>
      </w:tr>
      <w:tr w:rsidR="000752CF" w:rsidRPr="0061056C" w:rsidTr="007631A0">
        <w:trPr>
          <w:gridAfter w:val="1"/>
          <w:wAfter w:w="142" w:type="dxa"/>
          <w:trHeight w:val="315"/>
        </w:trPr>
        <w:tc>
          <w:tcPr>
            <w:tcW w:w="1053"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61056C">
              <w:rPr>
                <w:rFonts w:eastAsia="SimSun"/>
                <w:color w:val="000000"/>
                <w:sz w:val="24"/>
                <w:szCs w:val="24"/>
              </w:rPr>
              <w:t>2</w:t>
            </w:r>
          </w:p>
        </w:tc>
        <w:tc>
          <w:tcPr>
            <w:tcW w:w="1376" w:type="dxa"/>
            <w:gridSpan w:val="2"/>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Right</w:t>
            </w:r>
          </w:p>
        </w:tc>
        <w:tc>
          <w:tcPr>
            <w:tcW w:w="3540"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Fusiform gyrus (BA 20/37)</w:t>
            </w:r>
          </w:p>
        </w:tc>
        <w:tc>
          <w:tcPr>
            <w:tcW w:w="686"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46</w:t>
            </w:r>
          </w:p>
        </w:tc>
        <w:tc>
          <w:tcPr>
            <w:tcW w:w="877"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-55</w:t>
            </w:r>
          </w:p>
        </w:tc>
        <w:tc>
          <w:tcPr>
            <w:tcW w:w="536"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-19</w:t>
            </w:r>
          </w:p>
        </w:tc>
        <w:tc>
          <w:tcPr>
            <w:tcW w:w="1024" w:type="dxa"/>
            <w:gridSpan w:val="3"/>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2672</w:t>
            </w:r>
          </w:p>
        </w:tc>
        <w:tc>
          <w:tcPr>
            <w:tcW w:w="1559" w:type="dxa"/>
            <w:tcBorders>
              <w:top w:val="nil"/>
              <w:left w:val="nil"/>
              <w:bottom w:val="nil"/>
              <w:right w:val="nil"/>
            </w:tcBorders>
            <w:shd w:val="clear" w:color="auto" w:fill="auto"/>
            <w:noWrap/>
            <w:vAlign w:val="center"/>
            <w:hideMark/>
          </w:tcPr>
          <w:p w:rsidR="000752CF" w:rsidRPr="0061056C" w:rsidRDefault="000752CF" w:rsidP="007631A0">
            <w:pPr>
              <w:jc w:val="center"/>
              <w:rPr>
                <w:rFonts w:eastAsia="SimSun"/>
                <w:color w:val="000000"/>
                <w:sz w:val="24"/>
                <w:szCs w:val="24"/>
                <w:lang w:eastAsia="zh-CN"/>
              </w:rPr>
            </w:pPr>
            <w:r>
              <w:rPr>
                <w:color w:val="000000"/>
                <w:sz w:val="24"/>
                <w:szCs w:val="24"/>
              </w:rPr>
              <w:t>3</w:t>
            </w:r>
            <w:r>
              <w:rPr>
                <w:rFonts w:hint="eastAsia"/>
                <w:color w:val="000000"/>
                <w:sz w:val="24"/>
                <w:szCs w:val="24"/>
                <w:lang w:eastAsia="zh-CN"/>
              </w:rPr>
              <w:t>.</w:t>
            </w:r>
            <w:r>
              <w:rPr>
                <w:color w:val="000000"/>
                <w:sz w:val="24"/>
                <w:szCs w:val="24"/>
              </w:rPr>
              <w:t>89</w:t>
            </w:r>
          </w:p>
        </w:tc>
      </w:tr>
      <w:tr w:rsidR="000752CF" w:rsidRPr="0061056C" w:rsidTr="007631A0">
        <w:trPr>
          <w:gridAfter w:val="1"/>
          <w:wAfter w:w="142" w:type="dxa"/>
          <w:trHeight w:val="315"/>
        </w:trPr>
        <w:tc>
          <w:tcPr>
            <w:tcW w:w="1053" w:type="dxa"/>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61056C">
              <w:rPr>
                <w:rFonts w:eastAsia="SimSun"/>
                <w:color w:val="000000"/>
                <w:sz w:val="24"/>
                <w:szCs w:val="24"/>
              </w:rPr>
              <w:t>3</w:t>
            </w:r>
          </w:p>
        </w:tc>
        <w:tc>
          <w:tcPr>
            <w:tcW w:w="1376" w:type="dxa"/>
            <w:gridSpan w:val="2"/>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Right</w:t>
            </w:r>
          </w:p>
        </w:tc>
        <w:tc>
          <w:tcPr>
            <w:tcW w:w="3540" w:type="dxa"/>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STS/MTG (19/39)</w:t>
            </w:r>
          </w:p>
        </w:tc>
        <w:tc>
          <w:tcPr>
            <w:tcW w:w="686" w:type="dxa"/>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57</w:t>
            </w:r>
          </w:p>
        </w:tc>
        <w:tc>
          <w:tcPr>
            <w:tcW w:w="877" w:type="dxa"/>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-57</w:t>
            </w:r>
          </w:p>
        </w:tc>
        <w:tc>
          <w:tcPr>
            <w:tcW w:w="536" w:type="dxa"/>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18</w:t>
            </w:r>
          </w:p>
        </w:tc>
        <w:tc>
          <w:tcPr>
            <w:tcW w:w="1024" w:type="dxa"/>
            <w:gridSpan w:val="3"/>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880</w:t>
            </w:r>
          </w:p>
        </w:tc>
        <w:tc>
          <w:tcPr>
            <w:tcW w:w="1559" w:type="dxa"/>
            <w:tcBorders>
              <w:top w:val="nil"/>
              <w:left w:val="nil"/>
              <w:right w:val="nil"/>
            </w:tcBorders>
            <w:shd w:val="clear" w:color="auto" w:fill="auto"/>
            <w:noWrap/>
            <w:vAlign w:val="center"/>
            <w:hideMark/>
          </w:tcPr>
          <w:p w:rsidR="000752CF" w:rsidRPr="0061056C" w:rsidRDefault="000752CF" w:rsidP="007631A0">
            <w:pPr>
              <w:jc w:val="center"/>
              <w:rPr>
                <w:rFonts w:eastAsia="SimSun"/>
                <w:color w:val="000000"/>
                <w:sz w:val="24"/>
                <w:szCs w:val="24"/>
                <w:lang w:eastAsia="zh-CN"/>
              </w:rPr>
            </w:pPr>
            <w:r>
              <w:rPr>
                <w:color w:val="000000"/>
                <w:sz w:val="24"/>
                <w:szCs w:val="24"/>
              </w:rPr>
              <w:t>3</w:t>
            </w:r>
            <w:r>
              <w:rPr>
                <w:rFonts w:hint="eastAsia"/>
                <w:color w:val="000000"/>
                <w:sz w:val="24"/>
                <w:szCs w:val="24"/>
                <w:lang w:eastAsia="zh-CN"/>
              </w:rPr>
              <w:t>.</w:t>
            </w:r>
            <w:r w:rsidRPr="0061056C">
              <w:rPr>
                <w:color w:val="000000"/>
                <w:sz w:val="24"/>
                <w:szCs w:val="24"/>
              </w:rPr>
              <w:t>24</w:t>
            </w:r>
          </w:p>
        </w:tc>
      </w:tr>
      <w:tr w:rsidR="000752CF" w:rsidRPr="0061056C" w:rsidTr="007631A0">
        <w:trPr>
          <w:gridAfter w:val="1"/>
          <w:wAfter w:w="142" w:type="dxa"/>
          <w:trHeight w:val="315"/>
        </w:trPr>
        <w:tc>
          <w:tcPr>
            <w:tcW w:w="1053" w:type="dxa"/>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4</w:t>
            </w:r>
          </w:p>
        </w:tc>
        <w:tc>
          <w:tcPr>
            <w:tcW w:w="1376" w:type="dxa"/>
            <w:gridSpan w:val="2"/>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Right</w:t>
            </w:r>
          </w:p>
        </w:tc>
        <w:tc>
          <w:tcPr>
            <w:tcW w:w="3540" w:type="dxa"/>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Fusiform gyrus (BA 19)</w:t>
            </w:r>
          </w:p>
        </w:tc>
        <w:tc>
          <w:tcPr>
            <w:tcW w:w="686" w:type="dxa"/>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46</w:t>
            </w:r>
          </w:p>
        </w:tc>
        <w:tc>
          <w:tcPr>
            <w:tcW w:w="877" w:type="dxa"/>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-78</w:t>
            </w:r>
          </w:p>
        </w:tc>
        <w:tc>
          <w:tcPr>
            <w:tcW w:w="536" w:type="dxa"/>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-6</w:t>
            </w:r>
          </w:p>
        </w:tc>
        <w:tc>
          <w:tcPr>
            <w:tcW w:w="1024" w:type="dxa"/>
            <w:gridSpan w:val="3"/>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632</w:t>
            </w:r>
          </w:p>
        </w:tc>
        <w:tc>
          <w:tcPr>
            <w:tcW w:w="1559" w:type="dxa"/>
            <w:tcBorders>
              <w:top w:val="nil"/>
              <w:left w:val="nil"/>
              <w:bottom w:val="single" w:sz="4" w:space="0" w:color="auto"/>
              <w:right w:val="nil"/>
            </w:tcBorders>
            <w:shd w:val="clear" w:color="auto" w:fill="auto"/>
            <w:noWrap/>
            <w:vAlign w:val="center"/>
            <w:hideMark/>
          </w:tcPr>
          <w:p w:rsidR="000752CF" w:rsidRPr="0061056C" w:rsidRDefault="000752CF" w:rsidP="007631A0">
            <w:pPr>
              <w:jc w:val="center"/>
              <w:rPr>
                <w:rFonts w:eastAsia="SimSun"/>
                <w:color w:val="000000"/>
                <w:sz w:val="24"/>
                <w:szCs w:val="24"/>
                <w:lang w:eastAsia="zh-CN"/>
              </w:rPr>
            </w:pPr>
            <w:r>
              <w:rPr>
                <w:color w:val="000000"/>
                <w:sz w:val="24"/>
                <w:szCs w:val="24"/>
              </w:rPr>
              <w:t>3</w:t>
            </w:r>
            <w:r>
              <w:rPr>
                <w:rFonts w:hint="eastAsia"/>
                <w:color w:val="000000"/>
                <w:sz w:val="24"/>
                <w:szCs w:val="24"/>
                <w:lang w:eastAsia="zh-CN"/>
              </w:rPr>
              <w:t>.</w:t>
            </w:r>
            <w:r>
              <w:rPr>
                <w:color w:val="000000"/>
                <w:sz w:val="24"/>
                <w:szCs w:val="24"/>
              </w:rPr>
              <w:t>89</w:t>
            </w:r>
          </w:p>
        </w:tc>
      </w:tr>
      <w:tr w:rsidR="000752CF" w:rsidRPr="0061056C" w:rsidTr="007631A0">
        <w:trPr>
          <w:gridAfter w:val="1"/>
          <w:wAfter w:w="142" w:type="dxa"/>
          <w:trHeight w:val="315"/>
        </w:trPr>
        <w:tc>
          <w:tcPr>
            <w:tcW w:w="2429" w:type="dxa"/>
            <w:gridSpan w:val="3"/>
            <w:tcBorders>
              <w:top w:val="single" w:sz="4" w:space="0" w:color="auto"/>
              <w:left w:val="nil"/>
              <w:bottom w:val="nil"/>
              <w:right w:val="nil"/>
            </w:tcBorders>
            <w:shd w:val="clear" w:color="auto" w:fill="auto"/>
            <w:noWrap/>
            <w:vAlign w:val="center"/>
            <w:hideMark/>
          </w:tcPr>
          <w:p w:rsidR="000752CF" w:rsidRPr="00144A4E" w:rsidRDefault="000752CF" w:rsidP="007631A0">
            <w:pPr>
              <w:rPr>
                <w:rFonts w:eastAsia="SimSun"/>
                <w:color w:val="000000"/>
                <w:sz w:val="24"/>
                <w:szCs w:val="24"/>
                <w:lang w:eastAsia="zh-CN"/>
              </w:rPr>
            </w:pPr>
            <w:r w:rsidRPr="0061056C">
              <w:rPr>
                <w:rFonts w:eastAsia="SimSun"/>
                <w:color w:val="000000"/>
                <w:sz w:val="24"/>
                <w:szCs w:val="24"/>
              </w:rPr>
              <w:t>Manmade vs. A</w:t>
            </w:r>
            <w:r>
              <w:rPr>
                <w:rFonts w:eastAsia="SimSun"/>
                <w:color w:val="000000"/>
                <w:sz w:val="24"/>
                <w:szCs w:val="24"/>
              </w:rPr>
              <w:t>nima</w:t>
            </w:r>
            <w:r>
              <w:rPr>
                <w:rFonts w:eastAsia="SimSun" w:hint="eastAsia"/>
                <w:color w:val="000000"/>
                <w:sz w:val="24"/>
                <w:szCs w:val="24"/>
                <w:lang w:eastAsia="zh-CN"/>
              </w:rPr>
              <w:t>l</w:t>
            </w:r>
          </w:p>
        </w:tc>
        <w:tc>
          <w:tcPr>
            <w:tcW w:w="3540" w:type="dxa"/>
            <w:tcBorders>
              <w:top w:val="single" w:sz="4" w:space="0" w:color="auto"/>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686" w:type="dxa"/>
            <w:tcBorders>
              <w:top w:val="single" w:sz="4" w:space="0" w:color="auto"/>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877" w:type="dxa"/>
            <w:tcBorders>
              <w:top w:val="single" w:sz="4" w:space="0" w:color="auto"/>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536" w:type="dxa"/>
            <w:tcBorders>
              <w:top w:val="single" w:sz="4" w:space="0" w:color="auto"/>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1024" w:type="dxa"/>
            <w:gridSpan w:val="3"/>
            <w:tcBorders>
              <w:top w:val="single" w:sz="4" w:space="0" w:color="auto"/>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c>
          <w:tcPr>
            <w:tcW w:w="1559" w:type="dxa"/>
            <w:tcBorders>
              <w:top w:val="single" w:sz="4" w:space="0" w:color="auto"/>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p>
        </w:tc>
      </w:tr>
      <w:tr w:rsidR="000752CF" w:rsidRPr="0061056C" w:rsidTr="007631A0">
        <w:trPr>
          <w:gridAfter w:val="1"/>
          <w:wAfter w:w="142" w:type="dxa"/>
          <w:trHeight w:val="315"/>
        </w:trPr>
        <w:tc>
          <w:tcPr>
            <w:tcW w:w="1053"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1</w:t>
            </w:r>
          </w:p>
        </w:tc>
        <w:tc>
          <w:tcPr>
            <w:tcW w:w="1376" w:type="dxa"/>
            <w:gridSpan w:val="2"/>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Left</w:t>
            </w:r>
          </w:p>
        </w:tc>
        <w:tc>
          <w:tcPr>
            <w:tcW w:w="3540"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MTG/ITG (BA 37)</w:t>
            </w:r>
          </w:p>
        </w:tc>
        <w:tc>
          <w:tcPr>
            <w:tcW w:w="686"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-53</w:t>
            </w:r>
          </w:p>
        </w:tc>
        <w:tc>
          <w:tcPr>
            <w:tcW w:w="877"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-61</w:t>
            </w:r>
          </w:p>
        </w:tc>
        <w:tc>
          <w:tcPr>
            <w:tcW w:w="536"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0</w:t>
            </w:r>
          </w:p>
        </w:tc>
        <w:tc>
          <w:tcPr>
            <w:tcW w:w="1024" w:type="dxa"/>
            <w:gridSpan w:val="3"/>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2336</w:t>
            </w:r>
          </w:p>
        </w:tc>
        <w:tc>
          <w:tcPr>
            <w:tcW w:w="1559" w:type="dxa"/>
            <w:tcBorders>
              <w:top w:val="nil"/>
              <w:left w:val="nil"/>
              <w:bottom w:val="nil"/>
              <w:right w:val="nil"/>
            </w:tcBorders>
            <w:shd w:val="clear" w:color="auto" w:fill="auto"/>
            <w:noWrap/>
            <w:vAlign w:val="center"/>
            <w:hideMark/>
          </w:tcPr>
          <w:p w:rsidR="000752CF" w:rsidRPr="0061056C" w:rsidRDefault="000752CF" w:rsidP="007631A0">
            <w:pPr>
              <w:jc w:val="center"/>
              <w:rPr>
                <w:rFonts w:eastAsia="SimSun"/>
                <w:color w:val="000000"/>
                <w:sz w:val="24"/>
                <w:szCs w:val="24"/>
                <w:lang w:eastAsia="zh-CN"/>
              </w:rPr>
            </w:pPr>
            <w:r>
              <w:rPr>
                <w:color w:val="000000"/>
                <w:sz w:val="24"/>
                <w:szCs w:val="24"/>
              </w:rPr>
              <w:t>3</w:t>
            </w:r>
            <w:r>
              <w:rPr>
                <w:rFonts w:hint="eastAsia"/>
                <w:color w:val="000000"/>
                <w:sz w:val="24"/>
                <w:szCs w:val="24"/>
                <w:lang w:eastAsia="zh-CN"/>
              </w:rPr>
              <w:t>.</w:t>
            </w:r>
            <w:r>
              <w:rPr>
                <w:color w:val="000000"/>
                <w:sz w:val="24"/>
                <w:szCs w:val="24"/>
              </w:rPr>
              <w:t>89</w:t>
            </w:r>
          </w:p>
        </w:tc>
      </w:tr>
      <w:tr w:rsidR="000752CF" w:rsidRPr="0061056C" w:rsidTr="007631A0">
        <w:trPr>
          <w:gridAfter w:val="1"/>
          <w:wAfter w:w="142" w:type="dxa"/>
          <w:trHeight w:val="315"/>
        </w:trPr>
        <w:tc>
          <w:tcPr>
            <w:tcW w:w="1053"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61056C">
              <w:rPr>
                <w:rFonts w:eastAsia="SimSun"/>
                <w:color w:val="000000"/>
                <w:sz w:val="24"/>
                <w:szCs w:val="24"/>
              </w:rPr>
              <w:t>2</w:t>
            </w:r>
          </w:p>
        </w:tc>
        <w:tc>
          <w:tcPr>
            <w:tcW w:w="1376" w:type="dxa"/>
            <w:gridSpan w:val="2"/>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Left</w:t>
            </w:r>
          </w:p>
        </w:tc>
        <w:tc>
          <w:tcPr>
            <w:tcW w:w="3540"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Fusiform gyrus (BA 37)</w:t>
            </w:r>
          </w:p>
        </w:tc>
        <w:tc>
          <w:tcPr>
            <w:tcW w:w="686"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-23</w:t>
            </w:r>
          </w:p>
        </w:tc>
        <w:tc>
          <w:tcPr>
            <w:tcW w:w="877"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-44</w:t>
            </w:r>
          </w:p>
        </w:tc>
        <w:tc>
          <w:tcPr>
            <w:tcW w:w="536" w:type="dxa"/>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-15</w:t>
            </w:r>
          </w:p>
        </w:tc>
        <w:tc>
          <w:tcPr>
            <w:tcW w:w="1024" w:type="dxa"/>
            <w:gridSpan w:val="3"/>
            <w:tcBorders>
              <w:top w:val="nil"/>
              <w:left w:val="nil"/>
              <w:bottom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920</w:t>
            </w:r>
          </w:p>
        </w:tc>
        <w:tc>
          <w:tcPr>
            <w:tcW w:w="1559" w:type="dxa"/>
            <w:tcBorders>
              <w:top w:val="nil"/>
              <w:left w:val="nil"/>
              <w:bottom w:val="nil"/>
              <w:right w:val="nil"/>
            </w:tcBorders>
            <w:shd w:val="clear" w:color="auto" w:fill="auto"/>
            <w:noWrap/>
            <w:vAlign w:val="center"/>
            <w:hideMark/>
          </w:tcPr>
          <w:p w:rsidR="000752CF" w:rsidRPr="0061056C" w:rsidRDefault="000752CF" w:rsidP="007631A0">
            <w:pPr>
              <w:jc w:val="center"/>
              <w:rPr>
                <w:rFonts w:eastAsia="SimSun"/>
                <w:color w:val="000000"/>
                <w:sz w:val="24"/>
                <w:szCs w:val="24"/>
                <w:lang w:eastAsia="zh-CN"/>
              </w:rPr>
            </w:pPr>
            <w:r>
              <w:rPr>
                <w:color w:val="000000"/>
                <w:sz w:val="24"/>
                <w:szCs w:val="24"/>
              </w:rPr>
              <w:t>3.35</w:t>
            </w:r>
          </w:p>
        </w:tc>
      </w:tr>
      <w:tr w:rsidR="000752CF" w:rsidRPr="0061056C" w:rsidTr="007631A0">
        <w:trPr>
          <w:gridAfter w:val="1"/>
          <w:wAfter w:w="142" w:type="dxa"/>
          <w:trHeight w:val="315"/>
        </w:trPr>
        <w:tc>
          <w:tcPr>
            <w:tcW w:w="1053" w:type="dxa"/>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61056C">
              <w:rPr>
                <w:rFonts w:eastAsia="SimSun"/>
                <w:color w:val="000000"/>
                <w:sz w:val="24"/>
                <w:szCs w:val="24"/>
              </w:rPr>
              <w:t>3</w:t>
            </w:r>
          </w:p>
        </w:tc>
        <w:tc>
          <w:tcPr>
            <w:tcW w:w="1376" w:type="dxa"/>
            <w:gridSpan w:val="2"/>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Left</w:t>
            </w:r>
          </w:p>
        </w:tc>
        <w:tc>
          <w:tcPr>
            <w:tcW w:w="3540" w:type="dxa"/>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IPL/Supramarginal gyrus (BA 40)</w:t>
            </w:r>
          </w:p>
        </w:tc>
        <w:tc>
          <w:tcPr>
            <w:tcW w:w="686" w:type="dxa"/>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-40</w:t>
            </w:r>
          </w:p>
        </w:tc>
        <w:tc>
          <w:tcPr>
            <w:tcW w:w="877" w:type="dxa"/>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-36</w:t>
            </w:r>
          </w:p>
        </w:tc>
        <w:tc>
          <w:tcPr>
            <w:tcW w:w="536" w:type="dxa"/>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46</w:t>
            </w:r>
          </w:p>
        </w:tc>
        <w:tc>
          <w:tcPr>
            <w:tcW w:w="1024" w:type="dxa"/>
            <w:gridSpan w:val="3"/>
            <w:tcBorders>
              <w:top w:val="nil"/>
              <w:left w:val="nil"/>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384</w:t>
            </w:r>
          </w:p>
        </w:tc>
        <w:tc>
          <w:tcPr>
            <w:tcW w:w="1559" w:type="dxa"/>
            <w:tcBorders>
              <w:top w:val="nil"/>
              <w:left w:val="nil"/>
              <w:right w:val="nil"/>
            </w:tcBorders>
            <w:shd w:val="clear" w:color="auto" w:fill="auto"/>
            <w:noWrap/>
            <w:vAlign w:val="center"/>
            <w:hideMark/>
          </w:tcPr>
          <w:p w:rsidR="000752CF" w:rsidRPr="0061056C" w:rsidRDefault="000752CF" w:rsidP="007631A0">
            <w:pPr>
              <w:jc w:val="center"/>
              <w:rPr>
                <w:rFonts w:eastAsia="SimSun"/>
                <w:color w:val="000000"/>
                <w:sz w:val="24"/>
                <w:szCs w:val="24"/>
                <w:lang w:eastAsia="zh-CN"/>
              </w:rPr>
            </w:pPr>
            <w:r w:rsidRPr="0061056C">
              <w:rPr>
                <w:color w:val="000000"/>
                <w:sz w:val="24"/>
                <w:szCs w:val="24"/>
              </w:rPr>
              <w:t>3.29</w:t>
            </w:r>
          </w:p>
        </w:tc>
      </w:tr>
      <w:tr w:rsidR="000752CF" w:rsidRPr="0061056C" w:rsidTr="007631A0">
        <w:trPr>
          <w:gridAfter w:val="1"/>
          <w:wAfter w:w="142" w:type="dxa"/>
          <w:trHeight w:val="315"/>
        </w:trPr>
        <w:tc>
          <w:tcPr>
            <w:tcW w:w="1053" w:type="dxa"/>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61056C">
              <w:rPr>
                <w:rFonts w:eastAsia="SimSun"/>
                <w:color w:val="000000"/>
                <w:sz w:val="24"/>
                <w:szCs w:val="24"/>
              </w:rPr>
              <w:t>4</w:t>
            </w:r>
          </w:p>
        </w:tc>
        <w:tc>
          <w:tcPr>
            <w:tcW w:w="1376" w:type="dxa"/>
            <w:gridSpan w:val="2"/>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Right</w:t>
            </w:r>
          </w:p>
        </w:tc>
        <w:tc>
          <w:tcPr>
            <w:tcW w:w="3540" w:type="dxa"/>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Fusiform gyrus (BA 37)</w:t>
            </w:r>
          </w:p>
        </w:tc>
        <w:tc>
          <w:tcPr>
            <w:tcW w:w="686" w:type="dxa"/>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27</w:t>
            </w:r>
          </w:p>
        </w:tc>
        <w:tc>
          <w:tcPr>
            <w:tcW w:w="877" w:type="dxa"/>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-50</w:t>
            </w:r>
          </w:p>
        </w:tc>
        <w:tc>
          <w:tcPr>
            <w:tcW w:w="536" w:type="dxa"/>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-13</w:t>
            </w:r>
          </w:p>
        </w:tc>
        <w:tc>
          <w:tcPr>
            <w:tcW w:w="1024" w:type="dxa"/>
            <w:gridSpan w:val="3"/>
            <w:tcBorders>
              <w:top w:val="nil"/>
              <w:left w:val="nil"/>
              <w:bottom w:val="single" w:sz="4" w:space="0" w:color="auto"/>
              <w:right w:val="nil"/>
            </w:tcBorders>
            <w:shd w:val="clear" w:color="auto" w:fill="auto"/>
            <w:noWrap/>
            <w:vAlign w:val="center"/>
            <w:hideMark/>
          </w:tcPr>
          <w:p w:rsidR="000752CF" w:rsidRPr="00144A4E" w:rsidRDefault="000752CF" w:rsidP="007631A0">
            <w:pPr>
              <w:jc w:val="center"/>
              <w:rPr>
                <w:rFonts w:eastAsia="SimSun"/>
                <w:color w:val="000000"/>
                <w:sz w:val="24"/>
                <w:szCs w:val="24"/>
              </w:rPr>
            </w:pPr>
            <w:r w:rsidRPr="00144A4E">
              <w:rPr>
                <w:rFonts w:eastAsia="SimSun"/>
                <w:color w:val="000000"/>
                <w:sz w:val="24"/>
                <w:szCs w:val="24"/>
              </w:rPr>
              <w:t>1400</w:t>
            </w:r>
          </w:p>
        </w:tc>
        <w:tc>
          <w:tcPr>
            <w:tcW w:w="1559" w:type="dxa"/>
            <w:tcBorders>
              <w:top w:val="nil"/>
              <w:left w:val="nil"/>
              <w:bottom w:val="single" w:sz="4" w:space="0" w:color="auto"/>
              <w:right w:val="nil"/>
            </w:tcBorders>
            <w:shd w:val="clear" w:color="auto" w:fill="auto"/>
            <w:noWrap/>
            <w:vAlign w:val="center"/>
            <w:hideMark/>
          </w:tcPr>
          <w:p w:rsidR="000752CF" w:rsidRPr="0061056C" w:rsidRDefault="000752CF" w:rsidP="007631A0">
            <w:pPr>
              <w:jc w:val="center"/>
              <w:rPr>
                <w:rFonts w:eastAsia="SimSun"/>
                <w:color w:val="000000"/>
                <w:sz w:val="24"/>
                <w:szCs w:val="24"/>
                <w:lang w:eastAsia="zh-CN"/>
              </w:rPr>
            </w:pPr>
            <w:r w:rsidRPr="0061056C">
              <w:rPr>
                <w:color w:val="000000"/>
                <w:sz w:val="24"/>
                <w:szCs w:val="24"/>
              </w:rPr>
              <w:t>3.35</w:t>
            </w:r>
          </w:p>
        </w:tc>
      </w:tr>
    </w:tbl>
    <w:p w:rsidR="000752CF" w:rsidRPr="004A1D30" w:rsidRDefault="000752CF" w:rsidP="000752CF">
      <w:pPr>
        <w:pStyle w:val="Legend"/>
        <w:rPr>
          <w:rFonts w:eastAsiaTheme="minorEastAsia"/>
          <w:lang w:eastAsia="zh-CN"/>
        </w:rPr>
      </w:pPr>
    </w:p>
    <w:p w:rsidR="000752CF" w:rsidRDefault="000752CF" w:rsidP="000752CF">
      <w:pPr>
        <w:rPr>
          <w:kern w:val="28"/>
          <w:sz w:val="24"/>
          <w:szCs w:val="24"/>
          <w:lang w:eastAsia="zh-CN"/>
        </w:rPr>
      </w:pPr>
      <w:r>
        <w:rPr>
          <w:lang w:eastAsia="zh-CN"/>
        </w:rPr>
        <w:br w:type="page"/>
      </w:r>
    </w:p>
    <w:p w:rsidR="000752CF" w:rsidRDefault="000752CF" w:rsidP="000752CF">
      <w:pPr>
        <w:pStyle w:val="Legend"/>
        <w:rPr>
          <w:rFonts w:eastAsiaTheme="minorEastAsia"/>
          <w:lang w:eastAsia="zh-CN"/>
        </w:rPr>
      </w:pPr>
      <w:r w:rsidRPr="006D68B4">
        <w:rPr>
          <w:rFonts w:eastAsiaTheme="minorEastAsia" w:hint="eastAsia"/>
          <w:b/>
          <w:lang w:eastAsia="zh-CN"/>
        </w:rPr>
        <w:lastRenderedPageBreak/>
        <w:t xml:space="preserve">Table </w:t>
      </w:r>
      <w:r>
        <w:rPr>
          <w:rFonts w:eastAsiaTheme="minorEastAsia" w:hint="eastAsia"/>
          <w:b/>
          <w:lang w:eastAsia="zh-CN"/>
        </w:rPr>
        <w:t>S</w:t>
      </w:r>
      <w:r w:rsidRPr="006D68B4">
        <w:rPr>
          <w:rFonts w:eastAsiaTheme="minorEastAsia" w:hint="eastAsia"/>
          <w:b/>
          <w:lang w:eastAsia="zh-CN"/>
        </w:rPr>
        <w:t>2</w:t>
      </w:r>
      <w:r>
        <w:rPr>
          <w:rFonts w:eastAsiaTheme="minorEastAsia" w:hint="eastAsia"/>
          <w:lang w:eastAsia="zh-CN"/>
        </w:rPr>
        <w:t xml:space="preserve">. </w:t>
      </w:r>
      <w:r>
        <w:rPr>
          <w:rFonts w:hint="eastAsia"/>
          <w:lang w:eastAsia="zh-CN"/>
        </w:rPr>
        <w:t xml:space="preserve">Connectivity matrix of </w:t>
      </w:r>
      <w:r>
        <w:rPr>
          <w:lang w:eastAsia="zh-CN"/>
        </w:rPr>
        <w:t>probabilistic</w:t>
      </w:r>
      <w:r>
        <w:rPr>
          <w:rFonts w:hint="eastAsia"/>
          <w:lang w:eastAsia="zh-CN"/>
        </w:rPr>
        <w:t xml:space="preserve"> tractography results</w:t>
      </w:r>
      <w:r>
        <w:rPr>
          <w:rFonts w:eastAsiaTheme="minorEastAsia" w:hint="eastAsia"/>
          <w:lang w:eastAsia="zh-CN"/>
        </w:rPr>
        <w:t xml:space="preserve"> with functional data-driven ROIs</w:t>
      </w:r>
      <w:r>
        <w:rPr>
          <w:rFonts w:hint="eastAsia"/>
          <w:lang w:eastAsia="zh-CN"/>
        </w:rPr>
        <w:t>.</w:t>
      </w:r>
    </w:p>
    <w:tbl>
      <w:tblPr>
        <w:tblW w:w="11341" w:type="dxa"/>
        <w:tblInd w:w="-1156" w:type="dxa"/>
        <w:tblLayout w:type="fixed"/>
        <w:tblLook w:val="04A0"/>
      </w:tblPr>
      <w:tblGrid>
        <w:gridCol w:w="1135"/>
        <w:gridCol w:w="453"/>
        <w:gridCol w:w="681"/>
        <w:gridCol w:w="1417"/>
        <w:gridCol w:w="1255"/>
        <w:gridCol w:w="163"/>
        <w:gridCol w:w="992"/>
        <w:gridCol w:w="142"/>
        <w:gridCol w:w="1134"/>
        <w:gridCol w:w="142"/>
        <w:gridCol w:w="1275"/>
        <w:gridCol w:w="851"/>
        <w:gridCol w:w="425"/>
        <w:gridCol w:w="1276"/>
      </w:tblGrid>
      <w:tr w:rsidR="000752CF" w:rsidRPr="00F34855" w:rsidTr="007631A0">
        <w:trPr>
          <w:trHeight w:val="367"/>
        </w:trPr>
        <w:tc>
          <w:tcPr>
            <w:tcW w:w="1588" w:type="dxa"/>
            <w:gridSpan w:val="2"/>
            <w:vAlign w:val="center"/>
          </w:tcPr>
          <w:p w:rsidR="000752CF" w:rsidRPr="006F1BC8" w:rsidRDefault="000752CF" w:rsidP="007631A0">
            <w:pPr>
              <w:jc w:val="center"/>
              <w:rPr>
                <w:rFonts w:eastAsia="SimSun"/>
                <w:color w:val="000000"/>
                <w:sz w:val="24"/>
                <w:szCs w:val="24"/>
              </w:rPr>
            </w:pPr>
          </w:p>
        </w:tc>
        <w:tc>
          <w:tcPr>
            <w:tcW w:w="681" w:type="dxa"/>
            <w:shd w:val="clear" w:color="auto" w:fill="auto"/>
            <w:noWrap/>
            <w:vAlign w:val="center"/>
            <w:hideMark/>
          </w:tcPr>
          <w:p w:rsidR="000752CF" w:rsidRPr="006F1BC8" w:rsidRDefault="000752CF" w:rsidP="007631A0">
            <w:pPr>
              <w:jc w:val="center"/>
              <w:rPr>
                <w:rFonts w:eastAsia="SimSun"/>
                <w:color w:val="000000"/>
                <w:sz w:val="24"/>
                <w:szCs w:val="24"/>
              </w:rPr>
            </w:pPr>
          </w:p>
        </w:tc>
        <w:tc>
          <w:tcPr>
            <w:tcW w:w="9072" w:type="dxa"/>
            <w:gridSpan w:val="11"/>
            <w:shd w:val="clear" w:color="auto" w:fill="auto"/>
            <w:noWrap/>
            <w:vAlign w:val="center"/>
            <w:hideMark/>
          </w:tcPr>
          <w:p w:rsidR="000752CF" w:rsidRPr="006F1BC8" w:rsidRDefault="000752CF" w:rsidP="007631A0">
            <w:pPr>
              <w:jc w:val="center"/>
              <w:rPr>
                <w:rFonts w:eastAsia="SimSun"/>
                <w:color w:val="000000"/>
                <w:sz w:val="24"/>
                <w:szCs w:val="24"/>
                <w:lang w:eastAsia="zh-CN"/>
              </w:rPr>
            </w:pPr>
            <w:r>
              <w:rPr>
                <w:rFonts w:eastAsia="SimSun" w:hint="eastAsia"/>
                <w:color w:val="000000"/>
                <w:sz w:val="24"/>
                <w:szCs w:val="24"/>
                <w:lang w:eastAsia="zh-CN"/>
              </w:rPr>
              <w:t>From (seed regions)</w:t>
            </w:r>
          </w:p>
        </w:tc>
      </w:tr>
      <w:tr w:rsidR="000752CF" w:rsidRPr="00F34855" w:rsidTr="007631A0">
        <w:trPr>
          <w:trHeight w:val="367"/>
        </w:trPr>
        <w:tc>
          <w:tcPr>
            <w:tcW w:w="1588" w:type="dxa"/>
            <w:gridSpan w:val="2"/>
            <w:vAlign w:val="center"/>
          </w:tcPr>
          <w:p w:rsidR="000752CF" w:rsidRPr="00990087" w:rsidRDefault="000752CF" w:rsidP="007631A0">
            <w:pPr>
              <w:jc w:val="center"/>
              <w:rPr>
                <w:rFonts w:eastAsia="SimSun"/>
                <w:color w:val="000000"/>
                <w:sz w:val="24"/>
                <w:szCs w:val="24"/>
              </w:rPr>
            </w:pPr>
          </w:p>
        </w:tc>
        <w:tc>
          <w:tcPr>
            <w:tcW w:w="681" w:type="dxa"/>
            <w:shd w:val="clear" w:color="auto" w:fill="auto"/>
            <w:noWrap/>
            <w:vAlign w:val="center"/>
            <w:hideMark/>
          </w:tcPr>
          <w:p w:rsidR="000752CF" w:rsidRPr="006F1BC8" w:rsidRDefault="000752CF" w:rsidP="007631A0">
            <w:pPr>
              <w:jc w:val="center"/>
              <w:rPr>
                <w:rFonts w:eastAsia="SimSun"/>
                <w:color w:val="000000"/>
                <w:sz w:val="24"/>
                <w:szCs w:val="24"/>
              </w:rPr>
            </w:pPr>
          </w:p>
        </w:tc>
        <w:tc>
          <w:tcPr>
            <w:tcW w:w="1417" w:type="dxa"/>
            <w:tcBorders>
              <w:bottom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lang w:eastAsia="zh-CN"/>
              </w:rPr>
            </w:pPr>
            <w:r w:rsidRPr="006F1BC8">
              <w:rPr>
                <w:rFonts w:eastAsia="SimSun"/>
                <w:color w:val="000000"/>
                <w:sz w:val="24"/>
                <w:szCs w:val="24"/>
              </w:rPr>
              <w:t>ATL</w:t>
            </w:r>
          </w:p>
        </w:tc>
        <w:tc>
          <w:tcPr>
            <w:tcW w:w="1255" w:type="dxa"/>
            <w:tcBorders>
              <w:bottom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lang w:eastAsia="zh-CN"/>
              </w:rPr>
            </w:pPr>
            <w:proofErr w:type="spellStart"/>
            <w:r w:rsidRPr="006F1BC8">
              <w:rPr>
                <w:rFonts w:eastAsia="SimSun"/>
                <w:color w:val="000000"/>
                <w:sz w:val="24"/>
                <w:szCs w:val="24"/>
              </w:rPr>
              <w:t>FG_lat</w:t>
            </w:r>
            <w:proofErr w:type="spellEnd"/>
          </w:p>
        </w:tc>
        <w:tc>
          <w:tcPr>
            <w:tcW w:w="1155" w:type="dxa"/>
            <w:gridSpan w:val="2"/>
            <w:tcBorders>
              <w:bottom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lang w:eastAsia="zh-CN"/>
              </w:rPr>
            </w:pPr>
            <w:r w:rsidRPr="00990087">
              <w:rPr>
                <w:rFonts w:eastAsia="SimSun" w:hint="eastAsia"/>
                <w:color w:val="000000"/>
                <w:sz w:val="24"/>
                <w:szCs w:val="24"/>
                <w:lang w:eastAsia="zh-CN"/>
              </w:rPr>
              <w:t>MOG</w:t>
            </w:r>
          </w:p>
        </w:tc>
        <w:tc>
          <w:tcPr>
            <w:tcW w:w="1276" w:type="dxa"/>
            <w:gridSpan w:val="2"/>
            <w:tcBorders>
              <w:bottom w:val="single" w:sz="4" w:space="0" w:color="auto"/>
            </w:tcBorders>
            <w:shd w:val="clear" w:color="auto" w:fill="auto"/>
            <w:noWrap/>
            <w:vAlign w:val="center"/>
            <w:hideMark/>
          </w:tcPr>
          <w:p w:rsidR="000752CF" w:rsidRPr="00AF0C1F" w:rsidRDefault="000752CF" w:rsidP="007631A0">
            <w:pPr>
              <w:jc w:val="center"/>
              <w:rPr>
                <w:color w:val="000000"/>
                <w:sz w:val="24"/>
                <w:szCs w:val="24"/>
                <w:lang w:eastAsia="zh-CN"/>
              </w:rPr>
            </w:pPr>
            <w:proofErr w:type="spellStart"/>
            <w:r w:rsidRPr="006F1BC8">
              <w:rPr>
                <w:rFonts w:eastAsia="SimSun"/>
                <w:color w:val="000000"/>
                <w:sz w:val="24"/>
                <w:szCs w:val="24"/>
              </w:rPr>
              <w:t>FG_med</w:t>
            </w:r>
            <w:proofErr w:type="spellEnd"/>
          </w:p>
        </w:tc>
        <w:tc>
          <w:tcPr>
            <w:tcW w:w="1417" w:type="dxa"/>
            <w:gridSpan w:val="2"/>
            <w:tcBorders>
              <w:bottom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MTG</w:t>
            </w:r>
          </w:p>
        </w:tc>
        <w:tc>
          <w:tcPr>
            <w:tcW w:w="851" w:type="dxa"/>
            <w:tcBorders>
              <w:bottom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IPL_1</w:t>
            </w:r>
          </w:p>
        </w:tc>
        <w:tc>
          <w:tcPr>
            <w:tcW w:w="1701" w:type="dxa"/>
            <w:gridSpan w:val="2"/>
            <w:tcBorders>
              <w:bottom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IPL_2</w:t>
            </w:r>
          </w:p>
        </w:tc>
      </w:tr>
      <w:tr w:rsidR="000752CF" w:rsidRPr="00F34855" w:rsidTr="007631A0">
        <w:trPr>
          <w:trHeight w:val="420"/>
        </w:trPr>
        <w:tc>
          <w:tcPr>
            <w:tcW w:w="2269" w:type="dxa"/>
            <w:gridSpan w:val="3"/>
            <w:vAlign w:val="center"/>
          </w:tcPr>
          <w:p w:rsidR="000752CF" w:rsidRPr="00990087" w:rsidRDefault="000752CF" w:rsidP="007631A0">
            <w:pPr>
              <w:jc w:val="center"/>
              <w:rPr>
                <w:rFonts w:eastAsia="SimSun"/>
                <w:color w:val="000000"/>
                <w:szCs w:val="24"/>
                <w:lang w:eastAsia="zh-CN"/>
              </w:rPr>
            </w:pPr>
            <w:r w:rsidRPr="00990087">
              <w:rPr>
                <w:rFonts w:eastAsia="SimSun" w:hint="eastAsia"/>
                <w:color w:val="000000"/>
                <w:szCs w:val="24"/>
                <w:lang w:eastAsia="zh-CN"/>
              </w:rPr>
              <w:t>MNI coordinates</w:t>
            </w:r>
          </w:p>
          <w:p w:rsidR="000752CF" w:rsidRPr="00990087" w:rsidRDefault="000752CF" w:rsidP="007631A0">
            <w:pPr>
              <w:jc w:val="center"/>
              <w:rPr>
                <w:rFonts w:eastAsia="SimSun"/>
                <w:color w:val="000000"/>
                <w:sz w:val="24"/>
                <w:szCs w:val="24"/>
                <w:lang w:eastAsia="zh-CN"/>
              </w:rPr>
            </w:pPr>
            <w:r w:rsidRPr="00990087">
              <w:rPr>
                <w:rFonts w:eastAsia="SimSun" w:hint="eastAsia"/>
                <w:color w:val="000000"/>
                <w:szCs w:val="24"/>
                <w:lang w:eastAsia="zh-CN"/>
              </w:rPr>
              <w:t>(x, y, z)</w:t>
            </w:r>
          </w:p>
        </w:tc>
        <w:tc>
          <w:tcPr>
            <w:tcW w:w="1417" w:type="dxa"/>
            <w:tcBorders>
              <w:bottom w:val="single" w:sz="4" w:space="0" w:color="auto"/>
            </w:tcBorders>
            <w:shd w:val="clear" w:color="auto" w:fill="auto"/>
            <w:noWrap/>
            <w:vAlign w:val="center"/>
            <w:hideMark/>
          </w:tcPr>
          <w:p w:rsidR="000752CF" w:rsidRPr="00194DAA" w:rsidRDefault="000752CF" w:rsidP="007631A0">
            <w:pPr>
              <w:jc w:val="center"/>
              <w:rPr>
                <w:rFonts w:eastAsia="SimSun"/>
                <w:color w:val="000000"/>
                <w:sz w:val="21"/>
                <w:szCs w:val="24"/>
                <w:lang w:eastAsia="zh-CN"/>
              </w:rPr>
            </w:pPr>
            <w:r w:rsidRPr="00194DAA">
              <w:rPr>
                <w:rFonts w:eastAsia="SimSun" w:hint="eastAsia"/>
                <w:color w:val="000000"/>
                <w:sz w:val="21"/>
                <w:szCs w:val="24"/>
                <w:lang w:eastAsia="zh-CN"/>
              </w:rPr>
              <w:t>-39, -18, -30</w:t>
            </w:r>
          </w:p>
        </w:tc>
        <w:tc>
          <w:tcPr>
            <w:tcW w:w="1418" w:type="dxa"/>
            <w:gridSpan w:val="2"/>
            <w:tcBorders>
              <w:bottom w:val="single" w:sz="4" w:space="0" w:color="auto"/>
            </w:tcBorders>
            <w:shd w:val="clear" w:color="auto" w:fill="auto"/>
            <w:noWrap/>
            <w:vAlign w:val="center"/>
            <w:hideMark/>
          </w:tcPr>
          <w:p w:rsidR="000752CF" w:rsidRPr="00194DAA" w:rsidRDefault="000752CF" w:rsidP="007631A0">
            <w:pPr>
              <w:jc w:val="center"/>
              <w:rPr>
                <w:rFonts w:eastAsia="SimSun"/>
                <w:color w:val="000000"/>
                <w:sz w:val="21"/>
                <w:szCs w:val="24"/>
                <w:lang w:eastAsia="zh-CN"/>
              </w:rPr>
            </w:pPr>
            <w:r w:rsidRPr="00194DAA">
              <w:rPr>
                <w:rFonts w:eastAsia="SimSun" w:hint="eastAsia"/>
                <w:color w:val="000000"/>
                <w:sz w:val="21"/>
                <w:szCs w:val="24"/>
                <w:lang w:eastAsia="zh-CN"/>
              </w:rPr>
              <w:t>-40, -54, -13</w:t>
            </w:r>
          </w:p>
        </w:tc>
        <w:tc>
          <w:tcPr>
            <w:tcW w:w="1134" w:type="dxa"/>
            <w:gridSpan w:val="2"/>
            <w:tcBorders>
              <w:bottom w:val="single" w:sz="4" w:space="0" w:color="auto"/>
            </w:tcBorders>
            <w:shd w:val="clear" w:color="auto" w:fill="auto"/>
            <w:noWrap/>
            <w:vAlign w:val="center"/>
            <w:hideMark/>
          </w:tcPr>
          <w:p w:rsidR="000752CF" w:rsidRPr="00194DAA" w:rsidRDefault="000752CF" w:rsidP="007631A0">
            <w:pPr>
              <w:jc w:val="center"/>
              <w:rPr>
                <w:rFonts w:eastAsia="SimSun"/>
                <w:color w:val="000000"/>
                <w:sz w:val="21"/>
                <w:szCs w:val="24"/>
                <w:lang w:eastAsia="zh-CN"/>
              </w:rPr>
            </w:pPr>
            <w:r w:rsidRPr="00194DAA">
              <w:rPr>
                <w:rFonts w:eastAsia="SimSun" w:hint="eastAsia"/>
                <w:color w:val="000000"/>
                <w:sz w:val="21"/>
                <w:szCs w:val="24"/>
                <w:lang w:eastAsia="zh-CN"/>
              </w:rPr>
              <w:t>-39, -83, 0</w:t>
            </w:r>
          </w:p>
        </w:tc>
        <w:tc>
          <w:tcPr>
            <w:tcW w:w="1276" w:type="dxa"/>
            <w:gridSpan w:val="2"/>
            <w:tcBorders>
              <w:bottom w:val="single" w:sz="4" w:space="0" w:color="auto"/>
            </w:tcBorders>
            <w:shd w:val="clear" w:color="auto" w:fill="auto"/>
            <w:noWrap/>
            <w:vAlign w:val="center"/>
            <w:hideMark/>
          </w:tcPr>
          <w:p w:rsidR="000752CF" w:rsidRPr="00194DAA" w:rsidRDefault="000752CF" w:rsidP="007631A0">
            <w:pPr>
              <w:jc w:val="center"/>
              <w:rPr>
                <w:rFonts w:eastAsia="SimSun"/>
                <w:color w:val="000000"/>
                <w:sz w:val="21"/>
                <w:szCs w:val="24"/>
                <w:lang w:eastAsia="zh-CN"/>
              </w:rPr>
            </w:pPr>
            <w:r w:rsidRPr="00194DAA">
              <w:rPr>
                <w:rFonts w:eastAsia="SimSun" w:hint="eastAsia"/>
                <w:color w:val="000000"/>
                <w:sz w:val="21"/>
                <w:szCs w:val="24"/>
                <w:lang w:eastAsia="zh-CN"/>
              </w:rPr>
              <w:t>-20, -40, -13</w:t>
            </w:r>
          </w:p>
        </w:tc>
        <w:tc>
          <w:tcPr>
            <w:tcW w:w="1275" w:type="dxa"/>
            <w:tcBorders>
              <w:bottom w:val="single" w:sz="4" w:space="0" w:color="auto"/>
            </w:tcBorders>
            <w:shd w:val="clear" w:color="auto" w:fill="auto"/>
            <w:noWrap/>
            <w:vAlign w:val="center"/>
            <w:hideMark/>
          </w:tcPr>
          <w:p w:rsidR="000752CF" w:rsidRPr="00194DAA" w:rsidRDefault="000752CF" w:rsidP="007631A0">
            <w:pPr>
              <w:jc w:val="center"/>
              <w:rPr>
                <w:rFonts w:eastAsia="SimSun"/>
                <w:color w:val="000000"/>
                <w:sz w:val="21"/>
                <w:szCs w:val="24"/>
                <w:lang w:eastAsia="zh-CN"/>
              </w:rPr>
            </w:pPr>
            <w:r w:rsidRPr="00194DAA">
              <w:rPr>
                <w:rFonts w:eastAsia="SimSun" w:hint="eastAsia"/>
                <w:color w:val="000000"/>
                <w:sz w:val="21"/>
                <w:szCs w:val="24"/>
                <w:lang w:eastAsia="zh-CN"/>
              </w:rPr>
              <w:t>-47, -52, -4</w:t>
            </w:r>
          </w:p>
        </w:tc>
        <w:tc>
          <w:tcPr>
            <w:tcW w:w="1276" w:type="dxa"/>
            <w:gridSpan w:val="2"/>
            <w:tcBorders>
              <w:bottom w:val="single" w:sz="4" w:space="0" w:color="auto"/>
            </w:tcBorders>
            <w:shd w:val="clear" w:color="auto" w:fill="auto"/>
            <w:noWrap/>
            <w:vAlign w:val="center"/>
            <w:hideMark/>
          </w:tcPr>
          <w:p w:rsidR="000752CF" w:rsidRPr="00194DAA" w:rsidRDefault="000752CF" w:rsidP="007631A0">
            <w:pPr>
              <w:jc w:val="center"/>
              <w:rPr>
                <w:rFonts w:eastAsia="SimSun"/>
                <w:color w:val="000000"/>
                <w:sz w:val="21"/>
                <w:szCs w:val="24"/>
                <w:lang w:eastAsia="zh-CN"/>
              </w:rPr>
            </w:pPr>
            <w:r w:rsidRPr="00194DAA">
              <w:rPr>
                <w:rFonts w:eastAsia="SimSun" w:hint="eastAsia"/>
                <w:color w:val="000000"/>
                <w:sz w:val="21"/>
                <w:szCs w:val="24"/>
                <w:lang w:eastAsia="zh-CN"/>
              </w:rPr>
              <w:t>-40, -38, 41</w:t>
            </w:r>
          </w:p>
        </w:tc>
        <w:tc>
          <w:tcPr>
            <w:tcW w:w="1276" w:type="dxa"/>
            <w:tcBorders>
              <w:bottom w:val="single" w:sz="4" w:space="0" w:color="auto"/>
            </w:tcBorders>
            <w:shd w:val="clear" w:color="auto" w:fill="auto"/>
            <w:noWrap/>
            <w:vAlign w:val="center"/>
            <w:hideMark/>
          </w:tcPr>
          <w:p w:rsidR="000752CF" w:rsidRPr="00194DAA" w:rsidRDefault="000752CF" w:rsidP="007631A0">
            <w:pPr>
              <w:jc w:val="center"/>
              <w:rPr>
                <w:rFonts w:eastAsia="SimSun"/>
                <w:color w:val="000000"/>
                <w:sz w:val="21"/>
                <w:szCs w:val="24"/>
                <w:lang w:eastAsia="zh-CN"/>
              </w:rPr>
            </w:pPr>
            <w:r w:rsidRPr="00194DAA">
              <w:rPr>
                <w:rFonts w:eastAsia="SimSun" w:hint="eastAsia"/>
                <w:color w:val="000000"/>
                <w:sz w:val="21"/>
                <w:szCs w:val="24"/>
                <w:lang w:eastAsia="zh-CN"/>
              </w:rPr>
              <w:t>-49, -44, 48</w:t>
            </w:r>
          </w:p>
        </w:tc>
      </w:tr>
      <w:tr w:rsidR="000752CF" w:rsidRPr="00F34855" w:rsidTr="007631A0">
        <w:trPr>
          <w:trHeight w:val="315"/>
        </w:trPr>
        <w:tc>
          <w:tcPr>
            <w:tcW w:w="1135" w:type="dxa"/>
            <w:vMerge w:val="restart"/>
            <w:vAlign w:val="center"/>
          </w:tcPr>
          <w:p w:rsidR="000752CF" w:rsidRPr="00990087" w:rsidRDefault="000752CF" w:rsidP="007631A0">
            <w:pPr>
              <w:jc w:val="center"/>
              <w:rPr>
                <w:rFonts w:eastAsia="SimSun"/>
                <w:color w:val="000000"/>
                <w:sz w:val="24"/>
                <w:szCs w:val="24"/>
                <w:lang w:eastAsia="zh-CN"/>
              </w:rPr>
            </w:pPr>
            <w:r w:rsidRPr="00990087">
              <w:rPr>
                <w:rFonts w:eastAsia="SimSun" w:hint="eastAsia"/>
                <w:color w:val="000000"/>
                <w:sz w:val="24"/>
                <w:szCs w:val="24"/>
                <w:lang w:eastAsia="zh-CN"/>
              </w:rPr>
              <w:t>To (target regions)</w:t>
            </w:r>
          </w:p>
        </w:tc>
        <w:tc>
          <w:tcPr>
            <w:tcW w:w="1134" w:type="dxa"/>
            <w:gridSpan w:val="2"/>
            <w:tcBorders>
              <w:right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lang w:eastAsia="zh-CN"/>
              </w:rPr>
            </w:pPr>
            <w:r w:rsidRPr="006F1BC8">
              <w:rPr>
                <w:rFonts w:eastAsia="SimSun"/>
                <w:color w:val="000000"/>
                <w:sz w:val="24"/>
                <w:szCs w:val="24"/>
              </w:rPr>
              <w:t>AT</w:t>
            </w:r>
            <w:r w:rsidRPr="00990087">
              <w:rPr>
                <w:rFonts w:eastAsia="SimSun" w:hint="eastAsia"/>
                <w:color w:val="000000"/>
                <w:sz w:val="24"/>
                <w:szCs w:val="24"/>
                <w:lang w:eastAsia="zh-CN"/>
              </w:rPr>
              <w:t>L</w:t>
            </w:r>
          </w:p>
        </w:tc>
        <w:tc>
          <w:tcPr>
            <w:tcW w:w="1417" w:type="dxa"/>
            <w:tcBorders>
              <w:top w:val="single" w:sz="4" w:space="0" w:color="auto"/>
              <w:left w:val="single" w:sz="4" w:space="0" w:color="auto"/>
            </w:tcBorders>
            <w:shd w:val="clear" w:color="auto" w:fill="auto"/>
            <w:noWrap/>
            <w:vAlign w:val="center"/>
            <w:hideMark/>
          </w:tcPr>
          <w:p w:rsidR="000752CF" w:rsidRPr="006F1BC8" w:rsidRDefault="000752CF" w:rsidP="007631A0">
            <w:pPr>
              <w:jc w:val="center"/>
              <w:rPr>
                <w:rFonts w:eastAsia="SimSun"/>
                <w:b/>
                <w:bCs/>
                <w:color w:val="000000"/>
                <w:sz w:val="24"/>
                <w:szCs w:val="24"/>
              </w:rPr>
            </w:pPr>
            <w:r w:rsidRPr="006F1BC8">
              <w:rPr>
                <w:rFonts w:eastAsia="SimSun"/>
                <w:b/>
                <w:bCs/>
                <w:color w:val="000000"/>
                <w:sz w:val="24"/>
                <w:szCs w:val="24"/>
              </w:rPr>
              <w:t>1.000</w:t>
            </w:r>
          </w:p>
        </w:tc>
        <w:tc>
          <w:tcPr>
            <w:tcW w:w="1255" w:type="dxa"/>
            <w:tcBorders>
              <w:top w:val="single" w:sz="4" w:space="0" w:color="auto"/>
            </w:tcBorders>
            <w:shd w:val="clear" w:color="auto" w:fill="auto"/>
            <w:noWrap/>
            <w:vAlign w:val="center"/>
            <w:hideMark/>
          </w:tcPr>
          <w:p w:rsidR="000752CF" w:rsidRPr="006F1BC8" w:rsidRDefault="000752CF" w:rsidP="007631A0">
            <w:pPr>
              <w:jc w:val="center"/>
              <w:rPr>
                <w:rFonts w:eastAsia="SimSun"/>
                <w:b/>
                <w:bCs/>
                <w:color w:val="000000"/>
                <w:sz w:val="24"/>
                <w:szCs w:val="24"/>
              </w:rPr>
            </w:pPr>
            <w:r w:rsidRPr="006F1BC8">
              <w:rPr>
                <w:rFonts w:eastAsia="SimSun"/>
                <w:b/>
                <w:bCs/>
                <w:color w:val="000000"/>
                <w:sz w:val="24"/>
                <w:szCs w:val="24"/>
              </w:rPr>
              <w:t>0.095</w:t>
            </w:r>
          </w:p>
        </w:tc>
        <w:tc>
          <w:tcPr>
            <w:tcW w:w="1155" w:type="dxa"/>
            <w:gridSpan w:val="2"/>
            <w:tcBorders>
              <w:top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0.009</w:t>
            </w:r>
          </w:p>
        </w:tc>
        <w:tc>
          <w:tcPr>
            <w:tcW w:w="1276" w:type="dxa"/>
            <w:gridSpan w:val="2"/>
            <w:tcBorders>
              <w:top w:val="single" w:sz="4" w:space="0" w:color="auto"/>
            </w:tcBorders>
            <w:shd w:val="clear" w:color="auto" w:fill="auto"/>
            <w:noWrap/>
            <w:vAlign w:val="center"/>
            <w:hideMark/>
          </w:tcPr>
          <w:p w:rsidR="000752CF" w:rsidRPr="006F1BC8" w:rsidRDefault="000752CF" w:rsidP="007631A0">
            <w:pPr>
              <w:jc w:val="center"/>
              <w:rPr>
                <w:rFonts w:eastAsia="SimSun"/>
                <w:b/>
                <w:bCs/>
                <w:color w:val="000000"/>
                <w:sz w:val="24"/>
                <w:szCs w:val="24"/>
              </w:rPr>
            </w:pPr>
            <w:r w:rsidRPr="006F1BC8">
              <w:rPr>
                <w:rFonts w:eastAsia="SimSun"/>
                <w:b/>
                <w:bCs/>
                <w:color w:val="000000"/>
                <w:sz w:val="24"/>
                <w:szCs w:val="24"/>
              </w:rPr>
              <w:t>0.131</w:t>
            </w:r>
          </w:p>
        </w:tc>
        <w:tc>
          <w:tcPr>
            <w:tcW w:w="1417" w:type="dxa"/>
            <w:gridSpan w:val="2"/>
            <w:tcBorders>
              <w:top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0.028</w:t>
            </w:r>
          </w:p>
        </w:tc>
        <w:tc>
          <w:tcPr>
            <w:tcW w:w="851" w:type="dxa"/>
            <w:tcBorders>
              <w:top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0.000</w:t>
            </w:r>
          </w:p>
        </w:tc>
        <w:tc>
          <w:tcPr>
            <w:tcW w:w="1701" w:type="dxa"/>
            <w:gridSpan w:val="2"/>
            <w:tcBorders>
              <w:top w:val="single" w:sz="4" w:space="0" w:color="auto"/>
              <w:right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0.001</w:t>
            </w:r>
          </w:p>
        </w:tc>
      </w:tr>
      <w:tr w:rsidR="000752CF" w:rsidRPr="00F34855" w:rsidTr="007631A0">
        <w:trPr>
          <w:trHeight w:val="315"/>
        </w:trPr>
        <w:tc>
          <w:tcPr>
            <w:tcW w:w="1135" w:type="dxa"/>
            <w:vMerge/>
            <w:vAlign w:val="center"/>
          </w:tcPr>
          <w:p w:rsidR="000752CF" w:rsidRPr="00990087" w:rsidRDefault="000752CF" w:rsidP="007631A0">
            <w:pPr>
              <w:jc w:val="center"/>
              <w:rPr>
                <w:rFonts w:eastAsia="SimSun"/>
                <w:color w:val="000000"/>
                <w:sz w:val="24"/>
                <w:szCs w:val="24"/>
              </w:rPr>
            </w:pPr>
          </w:p>
        </w:tc>
        <w:tc>
          <w:tcPr>
            <w:tcW w:w="1134" w:type="dxa"/>
            <w:gridSpan w:val="2"/>
            <w:tcBorders>
              <w:right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proofErr w:type="spellStart"/>
            <w:r w:rsidRPr="006F1BC8">
              <w:rPr>
                <w:rFonts w:eastAsia="SimSun"/>
                <w:color w:val="000000"/>
                <w:sz w:val="24"/>
                <w:szCs w:val="24"/>
              </w:rPr>
              <w:t>FG_lat</w:t>
            </w:r>
            <w:proofErr w:type="spellEnd"/>
          </w:p>
        </w:tc>
        <w:tc>
          <w:tcPr>
            <w:tcW w:w="1417" w:type="dxa"/>
            <w:tcBorders>
              <w:left w:val="single" w:sz="4" w:space="0" w:color="auto"/>
            </w:tcBorders>
            <w:shd w:val="clear" w:color="auto" w:fill="auto"/>
            <w:noWrap/>
            <w:vAlign w:val="center"/>
            <w:hideMark/>
          </w:tcPr>
          <w:p w:rsidR="000752CF" w:rsidRPr="006F1BC8" w:rsidRDefault="000752CF" w:rsidP="007631A0">
            <w:pPr>
              <w:jc w:val="center"/>
              <w:rPr>
                <w:rFonts w:eastAsia="SimSun"/>
                <w:b/>
                <w:bCs/>
                <w:color w:val="000000"/>
                <w:sz w:val="24"/>
                <w:szCs w:val="24"/>
              </w:rPr>
            </w:pPr>
            <w:r w:rsidRPr="006F1BC8">
              <w:rPr>
                <w:rFonts w:eastAsia="SimSun"/>
                <w:b/>
                <w:bCs/>
                <w:color w:val="000000"/>
                <w:sz w:val="24"/>
                <w:szCs w:val="24"/>
              </w:rPr>
              <w:t>0.100</w:t>
            </w:r>
          </w:p>
        </w:tc>
        <w:tc>
          <w:tcPr>
            <w:tcW w:w="1255" w:type="dxa"/>
            <w:shd w:val="clear" w:color="auto" w:fill="auto"/>
            <w:noWrap/>
            <w:vAlign w:val="center"/>
            <w:hideMark/>
          </w:tcPr>
          <w:p w:rsidR="000752CF" w:rsidRPr="006F1BC8" w:rsidRDefault="000752CF" w:rsidP="007631A0">
            <w:pPr>
              <w:jc w:val="center"/>
              <w:rPr>
                <w:rFonts w:eastAsia="SimSun"/>
                <w:b/>
                <w:bCs/>
                <w:color w:val="000000"/>
                <w:sz w:val="24"/>
                <w:szCs w:val="24"/>
              </w:rPr>
            </w:pPr>
            <w:r w:rsidRPr="006F1BC8">
              <w:rPr>
                <w:rFonts w:eastAsia="SimSun"/>
                <w:b/>
                <w:bCs/>
                <w:color w:val="000000"/>
                <w:sz w:val="24"/>
                <w:szCs w:val="24"/>
              </w:rPr>
              <w:t>1.000</w:t>
            </w:r>
          </w:p>
        </w:tc>
        <w:tc>
          <w:tcPr>
            <w:tcW w:w="1155" w:type="dxa"/>
            <w:gridSpan w:val="2"/>
            <w:shd w:val="clear" w:color="auto" w:fill="auto"/>
            <w:noWrap/>
            <w:vAlign w:val="center"/>
            <w:hideMark/>
          </w:tcPr>
          <w:p w:rsidR="000752CF" w:rsidRPr="006F1BC8" w:rsidRDefault="000752CF" w:rsidP="007631A0">
            <w:pPr>
              <w:jc w:val="center"/>
              <w:rPr>
                <w:rFonts w:eastAsia="SimSun"/>
                <w:i/>
                <w:iCs/>
                <w:color w:val="000000"/>
                <w:sz w:val="24"/>
                <w:szCs w:val="24"/>
                <w:u w:val="single"/>
              </w:rPr>
            </w:pPr>
            <w:r w:rsidRPr="006F1BC8">
              <w:rPr>
                <w:rFonts w:eastAsia="SimSun"/>
                <w:i/>
                <w:iCs/>
                <w:color w:val="000000"/>
                <w:sz w:val="24"/>
                <w:szCs w:val="24"/>
                <w:u w:val="single"/>
              </w:rPr>
              <w:t>0.035</w:t>
            </w:r>
          </w:p>
        </w:tc>
        <w:tc>
          <w:tcPr>
            <w:tcW w:w="1276" w:type="dxa"/>
            <w:gridSpan w:val="2"/>
            <w:shd w:val="clear" w:color="auto" w:fill="auto"/>
            <w:noWrap/>
            <w:vAlign w:val="center"/>
            <w:hideMark/>
          </w:tcPr>
          <w:p w:rsidR="000752CF" w:rsidRPr="006F1BC8" w:rsidRDefault="000752CF" w:rsidP="007631A0">
            <w:pPr>
              <w:jc w:val="center"/>
              <w:rPr>
                <w:rFonts w:eastAsia="SimSun"/>
                <w:b/>
                <w:bCs/>
                <w:color w:val="000000"/>
                <w:sz w:val="24"/>
                <w:szCs w:val="24"/>
              </w:rPr>
            </w:pPr>
            <w:r w:rsidRPr="006F1BC8">
              <w:rPr>
                <w:rFonts w:eastAsia="SimSun"/>
                <w:b/>
                <w:bCs/>
                <w:color w:val="000000"/>
                <w:sz w:val="24"/>
                <w:szCs w:val="24"/>
              </w:rPr>
              <w:t>0.425</w:t>
            </w:r>
          </w:p>
        </w:tc>
        <w:tc>
          <w:tcPr>
            <w:tcW w:w="1417" w:type="dxa"/>
            <w:gridSpan w:val="2"/>
            <w:shd w:val="clear" w:color="auto" w:fill="auto"/>
            <w:noWrap/>
            <w:vAlign w:val="center"/>
            <w:hideMark/>
          </w:tcPr>
          <w:p w:rsidR="000752CF" w:rsidRPr="006F1BC8" w:rsidRDefault="000752CF" w:rsidP="007631A0">
            <w:pPr>
              <w:jc w:val="center"/>
              <w:rPr>
                <w:rFonts w:eastAsia="SimSun"/>
                <w:b/>
                <w:i/>
                <w:color w:val="000000"/>
                <w:sz w:val="24"/>
                <w:szCs w:val="24"/>
              </w:rPr>
            </w:pPr>
            <w:r w:rsidRPr="006F1BC8">
              <w:rPr>
                <w:rFonts w:eastAsia="SimSun"/>
                <w:b/>
                <w:i/>
                <w:color w:val="000000"/>
                <w:sz w:val="24"/>
                <w:szCs w:val="24"/>
              </w:rPr>
              <w:t>0.042</w:t>
            </w:r>
          </w:p>
        </w:tc>
        <w:tc>
          <w:tcPr>
            <w:tcW w:w="851" w:type="dxa"/>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0.001</w:t>
            </w:r>
          </w:p>
        </w:tc>
        <w:tc>
          <w:tcPr>
            <w:tcW w:w="1701" w:type="dxa"/>
            <w:gridSpan w:val="2"/>
            <w:tcBorders>
              <w:right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0.001</w:t>
            </w:r>
          </w:p>
        </w:tc>
      </w:tr>
      <w:tr w:rsidR="000752CF" w:rsidRPr="00F34855" w:rsidTr="007631A0">
        <w:trPr>
          <w:trHeight w:val="315"/>
        </w:trPr>
        <w:tc>
          <w:tcPr>
            <w:tcW w:w="1135" w:type="dxa"/>
            <w:vMerge/>
            <w:vAlign w:val="center"/>
          </w:tcPr>
          <w:p w:rsidR="000752CF" w:rsidRPr="00990087" w:rsidRDefault="000752CF" w:rsidP="007631A0">
            <w:pPr>
              <w:jc w:val="center"/>
              <w:rPr>
                <w:rFonts w:eastAsia="SimSun"/>
                <w:color w:val="000000"/>
                <w:sz w:val="24"/>
                <w:szCs w:val="24"/>
                <w:lang w:eastAsia="zh-CN"/>
              </w:rPr>
            </w:pPr>
          </w:p>
        </w:tc>
        <w:tc>
          <w:tcPr>
            <w:tcW w:w="1134" w:type="dxa"/>
            <w:gridSpan w:val="2"/>
            <w:tcBorders>
              <w:right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lang w:eastAsia="zh-CN"/>
              </w:rPr>
            </w:pPr>
            <w:r w:rsidRPr="00990087">
              <w:rPr>
                <w:rFonts w:eastAsia="SimSun" w:hint="eastAsia"/>
                <w:color w:val="000000"/>
                <w:sz w:val="24"/>
                <w:szCs w:val="24"/>
                <w:lang w:eastAsia="zh-CN"/>
              </w:rPr>
              <w:t>MOG</w:t>
            </w:r>
          </w:p>
        </w:tc>
        <w:tc>
          <w:tcPr>
            <w:tcW w:w="1417" w:type="dxa"/>
            <w:tcBorders>
              <w:left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0.011</w:t>
            </w:r>
          </w:p>
        </w:tc>
        <w:tc>
          <w:tcPr>
            <w:tcW w:w="1255" w:type="dxa"/>
            <w:shd w:val="clear" w:color="auto" w:fill="auto"/>
            <w:noWrap/>
            <w:vAlign w:val="center"/>
            <w:hideMark/>
          </w:tcPr>
          <w:p w:rsidR="000752CF" w:rsidRPr="006F1BC8" w:rsidRDefault="000752CF" w:rsidP="007631A0">
            <w:pPr>
              <w:jc w:val="center"/>
              <w:rPr>
                <w:rFonts w:eastAsia="SimSun"/>
                <w:i/>
                <w:iCs/>
                <w:color w:val="000000"/>
                <w:sz w:val="24"/>
                <w:szCs w:val="24"/>
                <w:u w:val="single"/>
              </w:rPr>
            </w:pPr>
            <w:r w:rsidRPr="006F1BC8">
              <w:rPr>
                <w:rFonts w:eastAsia="SimSun"/>
                <w:i/>
                <w:iCs/>
                <w:color w:val="000000"/>
                <w:sz w:val="24"/>
                <w:szCs w:val="24"/>
                <w:u w:val="single"/>
              </w:rPr>
              <w:t>0.042</w:t>
            </w:r>
          </w:p>
        </w:tc>
        <w:tc>
          <w:tcPr>
            <w:tcW w:w="1155" w:type="dxa"/>
            <w:gridSpan w:val="2"/>
            <w:shd w:val="clear" w:color="auto" w:fill="auto"/>
            <w:noWrap/>
            <w:vAlign w:val="center"/>
            <w:hideMark/>
          </w:tcPr>
          <w:p w:rsidR="000752CF" w:rsidRPr="006F1BC8" w:rsidRDefault="000752CF" w:rsidP="007631A0">
            <w:pPr>
              <w:jc w:val="center"/>
              <w:rPr>
                <w:rFonts w:eastAsia="SimSun"/>
                <w:b/>
                <w:bCs/>
                <w:color w:val="000000"/>
                <w:sz w:val="24"/>
                <w:szCs w:val="24"/>
              </w:rPr>
            </w:pPr>
            <w:r w:rsidRPr="006F1BC8">
              <w:rPr>
                <w:rFonts w:eastAsia="SimSun"/>
                <w:b/>
                <w:bCs/>
                <w:color w:val="000000"/>
                <w:sz w:val="24"/>
                <w:szCs w:val="24"/>
              </w:rPr>
              <w:t>1.000</w:t>
            </w:r>
          </w:p>
        </w:tc>
        <w:tc>
          <w:tcPr>
            <w:tcW w:w="1276" w:type="dxa"/>
            <w:gridSpan w:val="2"/>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0.036</w:t>
            </w:r>
          </w:p>
        </w:tc>
        <w:tc>
          <w:tcPr>
            <w:tcW w:w="1417" w:type="dxa"/>
            <w:gridSpan w:val="2"/>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0.011</w:t>
            </w:r>
          </w:p>
        </w:tc>
        <w:tc>
          <w:tcPr>
            <w:tcW w:w="851" w:type="dxa"/>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0.000</w:t>
            </w:r>
          </w:p>
        </w:tc>
        <w:tc>
          <w:tcPr>
            <w:tcW w:w="1701" w:type="dxa"/>
            <w:gridSpan w:val="2"/>
            <w:tcBorders>
              <w:right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0.000</w:t>
            </w:r>
          </w:p>
        </w:tc>
      </w:tr>
      <w:tr w:rsidR="000752CF" w:rsidRPr="00F34855" w:rsidTr="007631A0">
        <w:trPr>
          <w:trHeight w:val="315"/>
        </w:trPr>
        <w:tc>
          <w:tcPr>
            <w:tcW w:w="1135" w:type="dxa"/>
            <w:vMerge/>
            <w:vAlign w:val="center"/>
          </w:tcPr>
          <w:p w:rsidR="000752CF" w:rsidRPr="00990087" w:rsidRDefault="000752CF" w:rsidP="007631A0">
            <w:pPr>
              <w:jc w:val="center"/>
              <w:rPr>
                <w:rFonts w:eastAsia="SimSun"/>
                <w:color w:val="000000"/>
                <w:sz w:val="24"/>
                <w:szCs w:val="24"/>
              </w:rPr>
            </w:pPr>
          </w:p>
        </w:tc>
        <w:tc>
          <w:tcPr>
            <w:tcW w:w="1134" w:type="dxa"/>
            <w:gridSpan w:val="2"/>
            <w:tcBorders>
              <w:right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lang w:eastAsia="zh-CN"/>
              </w:rPr>
            </w:pPr>
            <w:proofErr w:type="spellStart"/>
            <w:r w:rsidRPr="006F1BC8">
              <w:rPr>
                <w:rFonts w:eastAsia="SimSun"/>
                <w:color w:val="000000"/>
                <w:sz w:val="24"/>
                <w:szCs w:val="24"/>
              </w:rPr>
              <w:t>FG_med</w:t>
            </w:r>
            <w:proofErr w:type="spellEnd"/>
          </w:p>
        </w:tc>
        <w:tc>
          <w:tcPr>
            <w:tcW w:w="1417" w:type="dxa"/>
            <w:tcBorders>
              <w:left w:val="single" w:sz="4" w:space="0" w:color="auto"/>
            </w:tcBorders>
            <w:shd w:val="clear" w:color="auto" w:fill="auto"/>
            <w:noWrap/>
            <w:vAlign w:val="center"/>
            <w:hideMark/>
          </w:tcPr>
          <w:p w:rsidR="000752CF" w:rsidRPr="006F1BC8" w:rsidRDefault="000752CF" w:rsidP="007631A0">
            <w:pPr>
              <w:jc w:val="center"/>
              <w:rPr>
                <w:rFonts w:eastAsia="SimSun"/>
                <w:b/>
                <w:bCs/>
                <w:color w:val="000000"/>
                <w:sz w:val="24"/>
                <w:szCs w:val="24"/>
              </w:rPr>
            </w:pPr>
            <w:r w:rsidRPr="006F1BC8">
              <w:rPr>
                <w:rFonts w:eastAsia="SimSun"/>
                <w:b/>
                <w:bCs/>
                <w:color w:val="000000"/>
                <w:sz w:val="24"/>
                <w:szCs w:val="24"/>
              </w:rPr>
              <w:t>0.149</w:t>
            </w:r>
          </w:p>
        </w:tc>
        <w:tc>
          <w:tcPr>
            <w:tcW w:w="1255" w:type="dxa"/>
            <w:shd w:val="clear" w:color="auto" w:fill="auto"/>
            <w:noWrap/>
            <w:vAlign w:val="center"/>
            <w:hideMark/>
          </w:tcPr>
          <w:p w:rsidR="000752CF" w:rsidRPr="006F1BC8" w:rsidRDefault="000752CF" w:rsidP="007631A0">
            <w:pPr>
              <w:jc w:val="center"/>
              <w:rPr>
                <w:rFonts w:eastAsia="SimSun"/>
                <w:b/>
                <w:bCs/>
                <w:color w:val="000000"/>
                <w:sz w:val="24"/>
                <w:szCs w:val="24"/>
              </w:rPr>
            </w:pPr>
            <w:r w:rsidRPr="006F1BC8">
              <w:rPr>
                <w:rFonts w:eastAsia="SimSun"/>
                <w:b/>
                <w:bCs/>
                <w:color w:val="000000"/>
                <w:sz w:val="24"/>
                <w:szCs w:val="24"/>
              </w:rPr>
              <w:t>0.428</w:t>
            </w:r>
          </w:p>
        </w:tc>
        <w:tc>
          <w:tcPr>
            <w:tcW w:w="1155" w:type="dxa"/>
            <w:gridSpan w:val="2"/>
            <w:shd w:val="clear" w:color="auto" w:fill="auto"/>
            <w:noWrap/>
            <w:vAlign w:val="center"/>
            <w:hideMark/>
          </w:tcPr>
          <w:p w:rsidR="000752CF" w:rsidRPr="006F1BC8" w:rsidRDefault="000752CF" w:rsidP="007631A0">
            <w:pPr>
              <w:jc w:val="center"/>
              <w:rPr>
                <w:rFonts w:eastAsia="SimSun"/>
                <w:i/>
                <w:iCs/>
                <w:color w:val="000000"/>
                <w:sz w:val="24"/>
                <w:szCs w:val="24"/>
                <w:u w:val="single"/>
              </w:rPr>
            </w:pPr>
            <w:r w:rsidRPr="006F1BC8">
              <w:rPr>
                <w:rFonts w:eastAsia="SimSun"/>
                <w:i/>
                <w:iCs/>
                <w:color w:val="000000"/>
                <w:sz w:val="24"/>
                <w:szCs w:val="24"/>
                <w:u w:val="single"/>
              </w:rPr>
              <w:t>0.046</w:t>
            </w:r>
          </w:p>
        </w:tc>
        <w:tc>
          <w:tcPr>
            <w:tcW w:w="1276" w:type="dxa"/>
            <w:gridSpan w:val="2"/>
            <w:shd w:val="clear" w:color="auto" w:fill="auto"/>
            <w:noWrap/>
            <w:vAlign w:val="center"/>
            <w:hideMark/>
          </w:tcPr>
          <w:p w:rsidR="000752CF" w:rsidRPr="006F1BC8" w:rsidRDefault="000752CF" w:rsidP="007631A0">
            <w:pPr>
              <w:jc w:val="center"/>
              <w:rPr>
                <w:rFonts w:eastAsia="SimSun"/>
                <w:b/>
                <w:bCs/>
                <w:color w:val="000000"/>
                <w:sz w:val="24"/>
                <w:szCs w:val="24"/>
              </w:rPr>
            </w:pPr>
            <w:r w:rsidRPr="006F1BC8">
              <w:rPr>
                <w:rFonts w:eastAsia="SimSun"/>
                <w:b/>
                <w:bCs/>
                <w:color w:val="000000"/>
                <w:sz w:val="24"/>
                <w:szCs w:val="24"/>
              </w:rPr>
              <w:t>1.000</w:t>
            </w:r>
          </w:p>
        </w:tc>
        <w:tc>
          <w:tcPr>
            <w:tcW w:w="1417" w:type="dxa"/>
            <w:gridSpan w:val="2"/>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0.010</w:t>
            </w:r>
          </w:p>
        </w:tc>
        <w:tc>
          <w:tcPr>
            <w:tcW w:w="851" w:type="dxa"/>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0.000</w:t>
            </w:r>
          </w:p>
        </w:tc>
        <w:tc>
          <w:tcPr>
            <w:tcW w:w="1701" w:type="dxa"/>
            <w:gridSpan w:val="2"/>
            <w:tcBorders>
              <w:right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0.000</w:t>
            </w:r>
          </w:p>
        </w:tc>
      </w:tr>
      <w:tr w:rsidR="000752CF" w:rsidRPr="00F34855" w:rsidTr="007631A0">
        <w:trPr>
          <w:trHeight w:val="315"/>
        </w:trPr>
        <w:tc>
          <w:tcPr>
            <w:tcW w:w="1135" w:type="dxa"/>
            <w:vMerge/>
            <w:vAlign w:val="center"/>
          </w:tcPr>
          <w:p w:rsidR="000752CF" w:rsidRPr="00990087" w:rsidRDefault="000752CF" w:rsidP="007631A0">
            <w:pPr>
              <w:jc w:val="center"/>
              <w:rPr>
                <w:rFonts w:eastAsia="SimSun"/>
                <w:color w:val="000000"/>
                <w:sz w:val="24"/>
                <w:szCs w:val="24"/>
              </w:rPr>
            </w:pPr>
          </w:p>
        </w:tc>
        <w:tc>
          <w:tcPr>
            <w:tcW w:w="1134" w:type="dxa"/>
            <w:gridSpan w:val="2"/>
            <w:tcBorders>
              <w:right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MTG</w:t>
            </w:r>
          </w:p>
        </w:tc>
        <w:tc>
          <w:tcPr>
            <w:tcW w:w="1417" w:type="dxa"/>
            <w:tcBorders>
              <w:left w:val="single" w:sz="4" w:space="0" w:color="auto"/>
            </w:tcBorders>
            <w:shd w:val="clear" w:color="auto" w:fill="auto"/>
            <w:noWrap/>
            <w:vAlign w:val="center"/>
            <w:hideMark/>
          </w:tcPr>
          <w:p w:rsidR="000752CF" w:rsidRPr="006F1BC8" w:rsidRDefault="000752CF" w:rsidP="007631A0">
            <w:pPr>
              <w:jc w:val="center"/>
              <w:rPr>
                <w:rFonts w:eastAsia="SimSun"/>
                <w:b/>
                <w:i/>
                <w:color w:val="000000"/>
                <w:sz w:val="24"/>
                <w:szCs w:val="24"/>
              </w:rPr>
            </w:pPr>
            <w:r w:rsidRPr="006F1BC8">
              <w:rPr>
                <w:rFonts w:eastAsia="SimSun"/>
                <w:b/>
                <w:i/>
                <w:color w:val="000000"/>
                <w:sz w:val="24"/>
                <w:szCs w:val="24"/>
              </w:rPr>
              <w:t>0.060</w:t>
            </w:r>
          </w:p>
        </w:tc>
        <w:tc>
          <w:tcPr>
            <w:tcW w:w="1255" w:type="dxa"/>
            <w:shd w:val="clear" w:color="auto" w:fill="auto"/>
            <w:noWrap/>
            <w:vAlign w:val="center"/>
            <w:hideMark/>
          </w:tcPr>
          <w:p w:rsidR="000752CF" w:rsidRPr="006F1BC8" w:rsidRDefault="000752CF" w:rsidP="007631A0">
            <w:pPr>
              <w:jc w:val="center"/>
              <w:rPr>
                <w:rFonts w:eastAsia="SimSun"/>
                <w:b/>
                <w:bCs/>
                <w:color w:val="000000"/>
                <w:sz w:val="24"/>
                <w:szCs w:val="24"/>
              </w:rPr>
            </w:pPr>
            <w:r w:rsidRPr="006F1BC8">
              <w:rPr>
                <w:rFonts w:eastAsia="SimSun"/>
                <w:b/>
                <w:bCs/>
                <w:color w:val="000000"/>
                <w:sz w:val="24"/>
                <w:szCs w:val="24"/>
              </w:rPr>
              <w:t>0.082</w:t>
            </w:r>
          </w:p>
        </w:tc>
        <w:tc>
          <w:tcPr>
            <w:tcW w:w="1155" w:type="dxa"/>
            <w:gridSpan w:val="2"/>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0.017</w:t>
            </w:r>
          </w:p>
        </w:tc>
        <w:tc>
          <w:tcPr>
            <w:tcW w:w="1276" w:type="dxa"/>
            <w:gridSpan w:val="2"/>
            <w:shd w:val="clear" w:color="auto" w:fill="auto"/>
            <w:noWrap/>
            <w:vAlign w:val="center"/>
            <w:hideMark/>
          </w:tcPr>
          <w:p w:rsidR="000752CF" w:rsidRPr="006F1BC8" w:rsidRDefault="000752CF" w:rsidP="007631A0">
            <w:pPr>
              <w:jc w:val="center"/>
              <w:rPr>
                <w:rFonts w:eastAsia="SimSun"/>
                <w:i/>
                <w:iCs/>
                <w:color w:val="000000"/>
                <w:sz w:val="24"/>
                <w:szCs w:val="24"/>
                <w:u w:val="single"/>
              </w:rPr>
            </w:pPr>
            <w:r w:rsidRPr="006F1BC8">
              <w:rPr>
                <w:rFonts w:eastAsia="SimSun"/>
                <w:i/>
                <w:iCs/>
                <w:color w:val="000000"/>
                <w:sz w:val="24"/>
                <w:szCs w:val="24"/>
                <w:u w:val="single"/>
              </w:rPr>
              <w:t>0.016</w:t>
            </w:r>
          </w:p>
        </w:tc>
        <w:tc>
          <w:tcPr>
            <w:tcW w:w="1417" w:type="dxa"/>
            <w:gridSpan w:val="2"/>
            <w:shd w:val="clear" w:color="auto" w:fill="auto"/>
            <w:noWrap/>
            <w:vAlign w:val="center"/>
            <w:hideMark/>
          </w:tcPr>
          <w:p w:rsidR="000752CF" w:rsidRPr="006F1BC8" w:rsidRDefault="000752CF" w:rsidP="007631A0">
            <w:pPr>
              <w:jc w:val="center"/>
              <w:rPr>
                <w:rFonts w:eastAsia="SimSun"/>
                <w:b/>
                <w:bCs/>
                <w:color w:val="000000"/>
                <w:sz w:val="24"/>
                <w:szCs w:val="24"/>
              </w:rPr>
            </w:pPr>
            <w:r w:rsidRPr="006F1BC8">
              <w:rPr>
                <w:rFonts w:eastAsia="SimSun"/>
                <w:b/>
                <w:bCs/>
                <w:color w:val="000000"/>
                <w:sz w:val="24"/>
                <w:szCs w:val="24"/>
              </w:rPr>
              <w:t>1.000</w:t>
            </w:r>
          </w:p>
        </w:tc>
        <w:tc>
          <w:tcPr>
            <w:tcW w:w="851" w:type="dxa"/>
            <w:shd w:val="clear" w:color="auto" w:fill="auto"/>
            <w:noWrap/>
            <w:vAlign w:val="center"/>
            <w:hideMark/>
          </w:tcPr>
          <w:p w:rsidR="000752CF" w:rsidRPr="00A35462" w:rsidRDefault="000752CF" w:rsidP="007631A0">
            <w:pPr>
              <w:jc w:val="center"/>
              <w:rPr>
                <w:rFonts w:eastAsia="SimSun"/>
                <w:i/>
                <w:iCs/>
                <w:color w:val="000000"/>
                <w:sz w:val="24"/>
                <w:szCs w:val="24"/>
                <w:u w:val="single"/>
              </w:rPr>
            </w:pPr>
            <w:r w:rsidRPr="00A35462">
              <w:rPr>
                <w:rFonts w:eastAsia="SimSun"/>
                <w:i/>
                <w:iCs/>
                <w:color w:val="000000"/>
                <w:sz w:val="24"/>
                <w:szCs w:val="24"/>
                <w:u w:val="single"/>
              </w:rPr>
              <w:t>0.025</w:t>
            </w:r>
          </w:p>
        </w:tc>
        <w:tc>
          <w:tcPr>
            <w:tcW w:w="1701" w:type="dxa"/>
            <w:gridSpan w:val="2"/>
            <w:tcBorders>
              <w:right w:val="single" w:sz="4" w:space="0" w:color="auto"/>
            </w:tcBorders>
            <w:shd w:val="clear" w:color="auto" w:fill="auto"/>
            <w:noWrap/>
            <w:vAlign w:val="center"/>
            <w:hideMark/>
          </w:tcPr>
          <w:p w:rsidR="000752CF" w:rsidRPr="006F1BC8" w:rsidRDefault="000752CF" w:rsidP="007631A0">
            <w:pPr>
              <w:jc w:val="center"/>
              <w:rPr>
                <w:rFonts w:eastAsia="SimSun"/>
                <w:b/>
                <w:bCs/>
                <w:color w:val="000000"/>
                <w:sz w:val="24"/>
                <w:szCs w:val="24"/>
              </w:rPr>
            </w:pPr>
            <w:r w:rsidRPr="006F1BC8">
              <w:rPr>
                <w:rFonts w:eastAsia="SimSun"/>
                <w:b/>
                <w:bCs/>
                <w:color w:val="000000"/>
                <w:sz w:val="24"/>
                <w:szCs w:val="24"/>
              </w:rPr>
              <w:t>0.233</w:t>
            </w:r>
          </w:p>
        </w:tc>
      </w:tr>
      <w:tr w:rsidR="000752CF" w:rsidRPr="00F34855" w:rsidTr="007631A0">
        <w:trPr>
          <w:trHeight w:val="315"/>
        </w:trPr>
        <w:tc>
          <w:tcPr>
            <w:tcW w:w="1135" w:type="dxa"/>
            <w:vMerge/>
            <w:vAlign w:val="center"/>
          </w:tcPr>
          <w:p w:rsidR="000752CF" w:rsidRPr="00990087" w:rsidRDefault="000752CF" w:rsidP="007631A0">
            <w:pPr>
              <w:jc w:val="center"/>
              <w:rPr>
                <w:rFonts w:eastAsia="SimSun"/>
                <w:color w:val="000000"/>
                <w:sz w:val="24"/>
                <w:szCs w:val="24"/>
              </w:rPr>
            </w:pPr>
          </w:p>
        </w:tc>
        <w:tc>
          <w:tcPr>
            <w:tcW w:w="1134" w:type="dxa"/>
            <w:gridSpan w:val="2"/>
            <w:tcBorders>
              <w:right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IPL_1</w:t>
            </w:r>
          </w:p>
        </w:tc>
        <w:tc>
          <w:tcPr>
            <w:tcW w:w="1417" w:type="dxa"/>
            <w:tcBorders>
              <w:left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0.000</w:t>
            </w:r>
          </w:p>
        </w:tc>
        <w:tc>
          <w:tcPr>
            <w:tcW w:w="1255" w:type="dxa"/>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0.000</w:t>
            </w:r>
          </w:p>
        </w:tc>
        <w:tc>
          <w:tcPr>
            <w:tcW w:w="1155" w:type="dxa"/>
            <w:gridSpan w:val="2"/>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0.000</w:t>
            </w:r>
          </w:p>
        </w:tc>
        <w:tc>
          <w:tcPr>
            <w:tcW w:w="1276" w:type="dxa"/>
            <w:gridSpan w:val="2"/>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0.000</w:t>
            </w:r>
          </w:p>
        </w:tc>
        <w:tc>
          <w:tcPr>
            <w:tcW w:w="1417" w:type="dxa"/>
            <w:gridSpan w:val="2"/>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0.001</w:t>
            </w:r>
          </w:p>
        </w:tc>
        <w:tc>
          <w:tcPr>
            <w:tcW w:w="851" w:type="dxa"/>
            <w:shd w:val="clear" w:color="auto" w:fill="auto"/>
            <w:noWrap/>
            <w:vAlign w:val="center"/>
            <w:hideMark/>
          </w:tcPr>
          <w:p w:rsidR="000752CF" w:rsidRPr="006F1BC8" w:rsidRDefault="000752CF" w:rsidP="007631A0">
            <w:pPr>
              <w:jc w:val="center"/>
              <w:rPr>
                <w:rFonts w:eastAsia="SimSun"/>
                <w:b/>
                <w:bCs/>
                <w:color w:val="000000"/>
                <w:sz w:val="24"/>
                <w:szCs w:val="24"/>
              </w:rPr>
            </w:pPr>
            <w:r w:rsidRPr="006F1BC8">
              <w:rPr>
                <w:rFonts w:eastAsia="SimSun"/>
                <w:b/>
                <w:bCs/>
                <w:color w:val="000000"/>
                <w:sz w:val="24"/>
                <w:szCs w:val="24"/>
              </w:rPr>
              <w:t>1.000</w:t>
            </w:r>
          </w:p>
        </w:tc>
        <w:tc>
          <w:tcPr>
            <w:tcW w:w="1701" w:type="dxa"/>
            <w:gridSpan w:val="2"/>
            <w:tcBorders>
              <w:right w:val="single" w:sz="4" w:space="0" w:color="auto"/>
            </w:tcBorders>
            <w:shd w:val="clear" w:color="auto" w:fill="auto"/>
            <w:noWrap/>
            <w:vAlign w:val="center"/>
            <w:hideMark/>
          </w:tcPr>
          <w:p w:rsidR="000752CF" w:rsidRPr="006F1BC8" w:rsidRDefault="000752CF" w:rsidP="007631A0">
            <w:pPr>
              <w:jc w:val="center"/>
              <w:rPr>
                <w:rFonts w:eastAsia="SimSun"/>
                <w:b/>
                <w:bCs/>
                <w:color w:val="000000"/>
                <w:sz w:val="24"/>
                <w:szCs w:val="24"/>
              </w:rPr>
            </w:pPr>
            <w:r w:rsidRPr="006F1BC8">
              <w:rPr>
                <w:rFonts w:eastAsia="SimSun"/>
                <w:b/>
                <w:bCs/>
                <w:color w:val="000000"/>
                <w:sz w:val="24"/>
                <w:szCs w:val="24"/>
              </w:rPr>
              <w:t>0.619</w:t>
            </w:r>
          </w:p>
        </w:tc>
      </w:tr>
      <w:tr w:rsidR="000752CF" w:rsidRPr="00F34855" w:rsidTr="007631A0">
        <w:trPr>
          <w:trHeight w:val="315"/>
        </w:trPr>
        <w:tc>
          <w:tcPr>
            <w:tcW w:w="1135" w:type="dxa"/>
            <w:vMerge/>
            <w:vAlign w:val="center"/>
          </w:tcPr>
          <w:p w:rsidR="000752CF" w:rsidRPr="00990087" w:rsidRDefault="000752CF" w:rsidP="007631A0">
            <w:pPr>
              <w:jc w:val="center"/>
              <w:rPr>
                <w:rFonts w:eastAsia="SimSun"/>
                <w:color w:val="000000"/>
                <w:sz w:val="24"/>
                <w:szCs w:val="24"/>
              </w:rPr>
            </w:pPr>
          </w:p>
        </w:tc>
        <w:tc>
          <w:tcPr>
            <w:tcW w:w="1134" w:type="dxa"/>
            <w:gridSpan w:val="2"/>
            <w:tcBorders>
              <w:right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IPL_2</w:t>
            </w:r>
          </w:p>
        </w:tc>
        <w:tc>
          <w:tcPr>
            <w:tcW w:w="1417" w:type="dxa"/>
            <w:tcBorders>
              <w:left w:val="single" w:sz="4" w:space="0" w:color="auto"/>
              <w:bottom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0.000</w:t>
            </w:r>
          </w:p>
        </w:tc>
        <w:tc>
          <w:tcPr>
            <w:tcW w:w="1255" w:type="dxa"/>
            <w:tcBorders>
              <w:bottom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0.000</w:t>
            </w:r>
          </w:p>
        </w:tc>
        <w:tc>
          <w:tcPr>
            <w:tcW w:w="1155" w:type="dxa"/>
            <w:gridSpan w:val="2"/>
            <w:tcBorders>
              <w:bottom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0.000</w:t>
            </w:r>
          </w:p>
        </w:tc>
        <w:tc>
          <w:tcPr>
            <w:tcW w:w="1276" w:type="dxa"/>
            <w:gridSpan w:val="2"/>
            <w:tcBorders>
              <w:bottom w:val="single" w:sz="4" w:space="0" w:color="auto"/>
            </w:tcBorders>
            <w:shd w:val="clear" w:color="auto" w:fill="auto"/>
            <w:noWrap/>
            <w:vAlign w:val="center"/>
            <w:hideMark/>
          </w:tcPr>
          <w:p w:rsidR="000752CF" w:rsidRPr="006F1BC8" w:rsidRDefault="000752CF" w:rsidP="007631A0">
            <w:pPr>
              <w:jc w:val="center"/>
              <w:rPr>
                <w:rFonts w:eastAsia="SimSun"/>
                <w:color w:val="000000"/>
                <w:sz w:val="24"/>
                <w:szCs w:val="24"/>
              </w:rPr>
            </w:pPr>
            <w:r w:rsidRPr="006F1BC8">
              <w:rPr>
                <w:rFonts w:eastAsia="SimSun"/>
                <w:color w:val="000000"/>
                <w:sz w:val="24"/>
                <w:szCs w:val="24"/>
              </w:rPr>
              <w:t>0.000</w:t>
            </w:r>
          </w:p>
        </w:tc>
        <w:tc>
          <w:tcPr>
            <w:tcW w:w="1417" w:type="dxa"/>
            <w:gridSpan w:val="2"/>
            <w:tcBorders>
              <w:bottom w:val="single" w:sz="4" w:space="0" w:color="auto"/>
            </w:tcBorders>
            <w:shd w:val="clear" w:color="auto" w:fill="auto"/>
            <w:noWrap/>
            <w:vAlign w:val="center"/>
            <w:hideMark/>
          </w:tcPr>
          <w:p w:rsidR="000752CF" w:rsidRPr="006F1BC8" w:rsidRDefault="000752CF" w:rsidP="007631A0">
            <w:pPr>
              <w:jc w:val="center"/>
              <w:rPr>
                <w:rFonts w:eastAsia="SimSun"/>
                <w:i/>
                <w:iCs/>
                <w:color w:val="000000"/>
                <w:sz w:val="24"/>
                <w:szCs w:val="24"/>
                <w:u w:val="single"/>
              </w:rPr>
            </w:pPr>
            <w:r w:rsidRPr="006F1BC8">
              <w:rPr>
                <w:rFonts w:eastAsia="SimSun"/>
                <w:i/>
                <w:iCs/>
                <w:color w:val="000000"/>
                <w:sz w:val="24"/>
                <w:szCs w:val="24"/>
                <w:u w:val="single"/>
              </w:rPr>
              <w:t>0.034</w:t>
            </w:r>
          </w:p>
        </w:tc>
        <w:tc>
          <w:tcPr>
            <w:tcW w:w="851" w:type="dxa"/>
            <w:tcBorders>
              <w:bottom w:val="single" w:sz="4" w:space="0" w:color="auto"/>
            </w:tcBorders>
            <w:shd w:val="clear" w:color="auto" w:fill="auto"/>
            <w:noWrap/>
            <w:vAlign w:val="center"/>
            <w:hideMark/>
          </w:tcPr>
          <w:p w:rsidR="000752CF" w:rsidRPr="006F1BC8" w:rsidRDefault="000752CF" w:rsidP="007631A0">
            <w:pPr>
              <w:jc w:val="center"/>
              <w:rPr>
                <w:rFonts w:eastAsia="SimSun"/>
                <w:b/>
                <w:bCs/>
                <w:color w:val="000000"/>
                <w:sz w:val="24"/>
                <w:szCs w:val="24"/>
              </w:rPr>
            </w:pPr>
            <w:r w:rsidRPr="006F1BC8">
              <w:rPr>
                <w:rFonts w:eastAsia="SimSun"/>
                <w:b/>
                <w:bCs/>
                <w:color w:val="000000"/>
                <w:sz w:val="24"/>
                <w:szCs w:val="24"/>
              </w:rPr>
              <w:t>0.711</w:t>
            </w:r>
          </w:p>
        </w:tc>
        <w:tc>
          <w:tcPr>
            <w:tcW w:w="1701" w:type="dxa"/>
            <w:gridSpan w:val="2"/>
            <w:tcBorders>
              <w:bottom w:val="single" w:sz="4" w:space="0" w:color="auto"/>
              <w:right w:val="single" w:sz="4" w:space="0" w:color="auto"/>
            </w:tcBorders>
            <w:shd w:val="clear" w:color="auto" w:fill="auto"/>
            <w:noWrap/>
            <w:vAlign w:val="center"/>
            <w:hideMark/>
          </w:tcPr>
          <w:p w:rsidR="000752CF" w:rsidRPr="006F1BC8" w:rsidRDefault="000752CF" w:rsidP="007631A0">
            <w:pPr>
              <w:jc w:val="center"/>
              <w:rPr>
                <w:rFonts w:eastAsia="SimSun"/>
                <w:b/>
                <w:bCs/>
                <w:color w:val="000000"/>
                <w:sz w:val="24"/>
                <w:szCs w:val="24"/>
              </w:rPr>
            </w:pPr>
            <w:r w:rsidRPr="006F1BC8">
              <w:rPr>
                <w:rFonts w:eastAsia="SimSun"/>
                <w:b/>
                <w:bCs/>
                <w:color w:val="000000"/>
                <w:sz w:val="24"/>
                <w:szCs w:val="24"/>
              </w:rPr>
              <w:t>1.000</w:t>
            </w:r>
          </w:p>
        </w:tc>
      </w:tr>
    </w:tbl>
    <w:p w:rsidR="000752CF" w:rsidRDefault="000752CF" w:rsidP="000752CF">
      <w:pPr>
        <w:pStyle w:val="Legend"/>
        <w:rPr>
          <w:rFonts w:eastAsiaTheme="minorEastAsia"/>
          <w:lang w:eastAsia="zh-CN"/>
        </w:rPr>
      </w:pPr>
      <w:r w:rsidRPr="007331F2">
        <w:rPr>
          <w:rFonts w:hint="eastAsia"/>
          <w:i/>
          <w:lang w:eastAsia="zh-CN"/>
        </w:rPr>
        <w:t>Notes</w:t>
      </w:r>
      <w:r>
        <w:rPr>
          <w:rFonts w:hint="eastAsia"/>
          <w:lang w:eastAsia="zh-CN"/>
        </w:rPr>
        <w:t xml:space="preserve">: numbers in each cell represents the group-averaged probability (maximum streamline value / 15,000) from a seed region (columns) to a target region (rows). For </w:t>
      </w:r>
      <w:r>
        <w:rPr>
          <w:lang w:eastAsia="zh-CN"/>
        </w:rPr>
        <w:t>example</w:t>
      </w:r>
      <w:r>
        <w:rPr>
          <w:rFonts w:hint="eastAsia"/>
          <w:lang w:eastAsia="zh-CN"/>
        </w:rPr>
        <w:t>, 0.428 in the 2</w:t>
      </w:r>
      <w:r w:rsidRPr="00502BD6">
        <w:rPr>
          <w:rFonts w:hint="eastAsia"/>
          <w:vertAlign w:val="superscript"/>
          <w:lang w:eastAsia="zh-CN"/>
        </w:rPr>
        <w:t>nd</w:t>
      </w:r>
      <w:r>
        <w:rPr>
          <w:rFonts w:hint="eastAsia"/>
          <w:lang w:eastAsia="zh-CN"/>
        </w:rPr>
        <w:t xml:space="preserve"> column and 4</w:t>
      </w:r>
      <w:r w:rsidRPr="00502BD6">
        <w:rPr>
          <w:rFonts w:hint="eastAsia"/>
          <w:vertAlign w:val="superscript"/>
          <w:lang w:eastAsia="zh-CN"/>
        </w:rPr>
        <w:t>th</w:t>
      </w:r>
      <w:r>
        <w:rPr>
          <w:rFonts w:hint="eastAsia"/>
          <w:lang w:eastAsia="zh-CN"/>
        </w:rPr>
        <w:t xml:space="preserve"> row represents the probability for connectivity from lateral fusiform gyrus to medial fusiform gyrus. ATL = anterior temporal lobe; </w:t>
      </w:r>
      <w:proofErr w:type="spellStart"/>
      <w:r>
        <w:rPr>
          <w:rFonts w:hint="eastAsia"/>
          <w:lang w:eastAsia="zh-CN"/>
        </w:rPr>
        <w:t>FG_lat</w:t>
      </w:r>
      <w:proofErr w:type="spellEnd"/>
      <w:r>
        <w:rPr>
          <w:rFonts w:hint="eastAsia"/>
          <w:lang w:eastAsia="zh-CN"/>
        </w:rPr>
        <w:t xml:space="preserve"> = lateral fusiform gyrus; MOG = middle occipital gyrus; </w:t>
      </w:r>
      <w:proofErr w:type="spellStart"/>
      <w:r>
        <w:rPr>
          <w:rFonts w:hint="eastAsia"/>
          <w:lang w:eastAsia="zh-CN"/>
        </w:rPr>
        <w:t>FG_med</w:t>
      </w:r>
      <w:proofErr w:type="spellEnd"/>
      <w:r>
        <w:rPr>
          <w:rFonts w:hint="eastAsia"/>
          <w:lang w:eastAsia="zh-CN"/>
        </w:rPr>
        <w:t xml:space="preserve"> = medial fusiform gyrus; MTG = middle temporal gyrus; IPL = inferior parietal lobule. </w:t>
      </w:r>
      <w:r w:rsidRPr="002D4C12">
        <w:rPr>
          <w:rFonts w:hint="eastAsia"/>
          <w:i/>
          <w:u w:val="single"/>
          <w:lang w:eastAsia="zh-CN"/>
        </w:rPr>
        <w:t>Italicized</w:t>
      </w:r>
      <w:r>
        <w:rPr>
          <w:rFonts w:hint="eastAsia"/>
          <w:lang w:eastAsia="zh-CN"/>
        </w:rPr>
        <w:t xml:space="preserve"> numbers: threshold &gt; 1% in more than 12 participants; </w:t>
      </w:r>
      <w:r w:rsidRPr="002D4C12">
        <w:rPr>
          <w:rFonts w:hint="eastAsia"/>
          <w:b/>
          <w:i/>
          <w:lang w:eastAsia="zh-CN"/>
        </w:rPr>
        <w:t>Bold</w:t>
      </w:r>
      <w:r>
        <w:rPr>
          <w:rFonts w:hint="eastAsia"/>
          <w:b/>
          <w:i/>
          <w:lang w:eastAsia="zh-CN"/>
        </w:rPr>
        <w:t xml:space="preserve"> </w:t>
      </w:r>
      <w:r>
        <w:rPr>
          <w:rFonts w:hint="eastAsia"/>
          <w:lang w:eastAsia="zh-CN"/>
        </w:rPr>
        <w:t xml:space="preserve">numbers: threshold &gt; 2.5%; </w:t>
      </w:r>
      <w:r w:rsidRPr="002D4C12">
        <w:rPr>
          <w:rFonts w:hint="eastAsia"/>
          <w:b/>
          <w:lang w:eastAsia="zh-CN"/>
        </w:rPr>
        <w:t>Bold</w:t>
      </w:r>
      <w:r>
        <w:rPr>
          <w:rFonts w:hint="eastAsia"/>
          <w:lang w:eastAsia="zh-CN"/>
        </w:rPr>
        <w:t xml:space="preserve"> numbers: threshold &gt; 5%.</w:t>
      </w:r>
    </w:p>
    <w:p w:rsidR="000752CF" w:rsidRDefault="000752CF" w:rsidP="000752CF">
      <w:pPr>
        <w:rPr>
          <w:kern w:val="28"/>
          <w:sz w:val="24"/>
          <w:szCs w:val="24"/>
          <w:lang w:eastAsia="zh-CN"/>
        </w:rPr>
      </w:pPr>
      <w:r>
        <w:rPr>
          <w:lang w:eastAsia="zh-CN"/>
        </w:rPr>
        <w:br w:type="page"/>
      </w:r>
    </w:p>
    <w:p w:rsidR="000752CF" w:rsidRDefault="000752CF" w:rsidP="000752CF">
      <w:pPr>
        <w:pStyle w:val="Legend"/>
        <w:rPr>
          <w:rFonts w:eastAsiaTheme="minorEastAsia"/>
          <w:lang w:eastAsia="zh-CN"/>
        </w:rPr>
      </w:pPr>
      <w:r>
        <w:rPr>
          <w:rFonts w:eastAsiaTheme="minorEastAsia" w:hint="eastAsia"/>
          <w:lang w:eastAsia="zh-CN"/>
        </w:rPr>
        <w:lastRenderedPageBreak/>
        <w:t xml:space="preserve">Table S3. </w:t>
      </w:r>
      <w:r>
        <w:rPr>
          <w:rFonts w:hint="eastAsia"/>
          <w:lang w:eastAsia="zh-CN"/>
        </w:rPr>
        <w:t xml:space="preserve">Connectivity matrix of </w:t>
      </w:r>
      <w:r>
        <w:rPr>
          <w:lang w:eastAsia="zh-CN"/>
        </w:rPr>
        <w:t>probabilistic</w:t>
      </w:r>
      <w:r>
        <w:rPr>
          <w:rFonts w:hint="eastAsia"/>
          <w:lang w:eastAsia="zh-CN"/>
        </w:rPr>
        <w:t xml:space="preserve"> tractography results</w:t>
      </w:r>
      <w:r>
        <w:rPr>
          <w:rFonts w:eastAsiaTheme="minorEastAsia" w:hint="eastAsia"/>
          <w:lang w:eastAsia="zh-CN"/>
        </w:rPr>
        <w:t xml:space="preserve"> with structural data-driven ROIs</w:t>
      </w:r>
      <w:r>
        <w:rPr>
          <w:rFonts w:hint="eastAsia"/>
          <w:lang w:eastAsia="zh-CN"/>
        </w:rPr>
        <w:t>.</w:t>
      </w:r>
    </w:p>
    <w:tbl>
      <w:tblPr>
        <w:tblW w:w="7763" w:type="dxa"/>
        <w:tblLook w:val="04A0"/>
      </w:tblPr>
      <w:tblGrid>
        <w:gridCol w:w="1003"/>
        <w:gridCol w:w="1468"/>
        <w:gridCol w:w="1323"/>
        <w:gridCol w:w="1417"/>
        <w:gridCol w:w="1276"/>
        <w:gridCol w:w="1276"/>
      </w:tblGrid>
      <w:tr w:rsidR="000752CF" w:rsidRPr="004D2CDA" w:rsidTr="007631A0">
        <w:trPr>
          <w:trHeight w:val="315"/>
        </w:trPr>
        <w:tc>
          <w:tcPr>
            <w:tcW w:w="1003" w:type="dxa"/>
          </w:tcPr>
          <w:p w:rsidR="000752CF" w:rsidRPr="004D2CDA" w:rsidRDefault="000752CF" w:rsidP="007631A0">
            <w:pPr>
              <w:jc w:val="center"/>
              <w:rPr>
                <w:rFonts w:eastAsia="SimSun"/>
                <w:color w:val="000000"/>
                <w:sz w:val="24"/>
                <w:szCs w:val="24"/>
              </w:rPr>
            </w:pPr>
          </w:p>
        </w:tc>
        <w:tc>
          <w:tcPr>
            <w:tcW w:w="1468" w:type="dxa"/>
            <w:shd w:val="clear" w:color="auto" w:fill="auto"/>
            <w:noWrap/>
            <w:vAlign w:val="center"/>
            <w:hideMark/>
          </w:tcPr>
          <w:p w:rsidR="000752CF" w:rsidRPr="004D2CDA" w:rsidRDefault="000752CF" w:rsidP="007631A0">
            <w:pPr>
              <w:jc w:val="center"/>
              <w:rPr>
                <w:rFonts w:eastAsia="SimSun"/>
                <w:color w:val="000000"/>
                <w:sz w:val="24"/>
                <w:szCs w:val="24"/>
              </w:rPr>
            </w:pPr>
          </w:p>
        </w:tc>
        <w:tc>
          <w:tcPr>
            <w:tcW w:w="5292" w:type="dxa"/>
            <w:gridSpan w:val="4"/>
            <w:shd w:val="clear" w:color="auto" w:fill="auto"/>
            <w:noWrap/>
            <w:vAlign w:val="center"/>
            <w:hideMark/>
          </w:tcPr>
          <w:p w:rsidR="000752CF" w:rsidRPr="004D2CDA" w:rsidRDefault="000752CF" w:rsidP="007631A0">
            <w:pPr>
              <w:jc w:val="center"/>
              <w:rPr>
                <w:rFonts w:eastAsia="SimSun"/>
                <w:color w:val="000000"/>
                <w:sz w:val="24"/>
              </w:rPr>
            </w:pPr>
            <w:r>
              <w:rPr>
                <w:rFonts w:eastAsia="SimSun" w:hint="eastAsia"/>
                <w:color w:val="000000"/>
                <w:sz w:val="24"/>
                <w:szCs w:val="24"/>
                <w:lang w:eastAsia="zh-CN"/>
              </w:rPr>
              <w:t>From (seed regions)</w:t>
            </w:r>
          </w:p>
        </w:tc>
      </w:tr>
      <w:tr w:rsidR="000752CF" w:rsidRPr="004D2CDA" w:rsidTr="007631A0">
        <w:trPr>
          <w:trHeight w:val="315"/>
        </w:trPr>
        <w:tc>
          <w:tcPr>
            <w:tcW w:w="1003" w:type="dxa"/>
          </w:tcPr>
          <w:p w:rsidR="000752CF" w:rsidRPr="004D2CDA" w:rsidRDefault="000752CF" w:rsidP="007631A0">
            <w:pPr>
              <w:jc w:val="center"/>
              <w:rPr>
                <w:rFonts w:eastAsia="SimSun"/>
                <w:color w:val="000000"/>
                <w:sz w:val="24"/>
                <w:szCs w:val="24"/>
              </w:rPr>
            </w:pPr>
          </w:p>
        </w:tc>
        <w:tc>
          <w:tcPr>
            <w:tcW w:w="1468" w:type="dxa"/>
            <w:shd w:val="clear" w:color="auto" w:fill="auto"/>
            <w:noWrap/>
            <w:vAlign w:val="center"/>
            <w:hideMark/>
          </w:tcPr>
          <w:p w:rsidR="000752CF" w:rsidRPr="004D2CDA" w:rsidRDefault="000752CF" w:rsidP="007631A0">
            <w:pPr>
              <w:jc w:val="center"/>
              <w:rPr>
                <w:rFonts w:eastAsia="SimSun"/>
                <w:color w:val="000000"/>
                <w:sz w:val="24"/>
                <w:szCs w:val="24"/>
              </w:rPr>
            </w:pPr>
          </w:p>
        </w:tc>
        <w:tc>
          <w:tcPr>
            <w:tcW w:w="1323" w:type="dxa"/>
            <w:shd w:val="clear" w:color="auto" w:fill="auto"/>
            <w:noWrap/>
            <w:vAlign w:val="center"/>
            <w:hideMark/>
          </w:tcPr>
          <w:p w:rsidR="000752CF" w:rsidRPr="004D2CDA" w:rsidRDefault="000752CF" w:rsidP="007631A0">
            <w:pPr>
              <w:jc w:val="center"/>
              <w:rPr>
                <w:rFonts w:eastAsia="SimSun"/>
                <w:color w:val="000000"/>
                <w:sz w:val="24"/>
                <w:szCs w:val="24"/>
              </w:rPr>
            </w:pPr>
            <w:r w:rsidRPr="004D2CDA">
              <w:rPr>
                <w:rFonts w:eastAsia="SimSun"/>
                <w:color w:val="000000"/>
                <w:sz w:val="24"/>
              </w:rPr>
              <w:t>PHG</w:t>
            </w:r>
          </w:p>
        </w:tc>
        <w:tc>
          <w:tcPr>
            <w:tcW w:w="1417" w:type="dxa"/>
            <w:shd w:val="clear" w:color="auto" w:fill="auto"/>
            <w:noWrap/>
            <w:vAlign w:val="center"/>
            <w:hideMark/>
          </w:tcPr>
          <w:p w:rsidR="000752CF" w:rsidRPr="005951DD" w:rsidRDefault="000752CF" w:rsidP="007631A0">
            <w:pPr>
              <w:jc w:val="center"/>
              <w:rPr>
                <w:color w:val="000000"/>
                <w:sz w:val="24"/>
                <w:szCs w:val="24"/>
                <w:lang w:eastAsia="zh-CN"/>
              </w:rPr>
            </w:pPr>
            <w:proofErr w:type="spellStart"/>
            <w:r w:rsidRPr="004D2CDA">
              <w:rPr>
                <w:rFonts w:eastAsia="SimSun"/>
                <w:color w:val="000000"/>
                <w:sz w:val="24"/>
              </w:rPr>
              <w:t>FG_med</w:t>
            </w:r>
            <w:proofErr w:type="spellEnd"/>
          </w:p>
        </w:tc>
        <w:tc>
          <w:tcPr>
            <w:tcW w:w="1276" w:type="dxa"/>
            <w:shd w:val="clear" w:color="auto" w:fill="auto"/>
            <w:noWrap/>
            <w:vAlign w:val="center"/>
            <w:hideMark/>
          </w:tcPr>
          <w:p w:rsidR="000752CF" w:rsidRPr="004D2CDA" w:rsidRDefault="000752CF" w:rsidP="007631A0">
            <w:pPr>
              <w:jc w:val="center"/>
              <w:rPr>
                <w:rFonts w:eastAsia="SimSun"/>
                <w:color w:val="000000"/>
                <w:sz w:val="24"/>
                <w:szCs w:val="24"/>
              </w:rPr>
            </w:pPr>
            <w:r w:rsidRPr="004D2CDA">
              <w:rPr>
                <w:rFonts w:eastAsia="SimSun"/>
                <w:color w:val="000000"/>
                <w:sz w:val="24"/>
              </w:rPr>
              <w:t>SPL_1</w:t>
            </w:r>
          </w:p>
        </w:tc>
        <w:tc>
          <w:tcPr>
            <w:tcW w:w="1276" w:type="dxa"/>
            <w:shd w:val="clear" w:color="auto" w:fill="auto"/>
            <w:noWrap/>
            <w:vAlign w:val="center"/>
            <w:hideMark/>
          </w:tcPr>
          <w:p w:rsidR="000752CF" w:rsidRPr="004D2CDA" w:rsidRDefault="000752CF" w:rsidP="007631A0">
            <w:pPr>
              <w:jc w:val="center"/>
              <w:rPr>
                <w:rFonts w:eastAsia="SimSun"/>
                <w:color w:val="000000"/>
                <w:sz w:val="24"/>
                <w:szCs w:val="24"/>
              </w:rPr>
            </w:pPr>
            <w:r w:rsidRPr="004D2CDA">
              <w:rPr>
                <w:rFonts w:eastAsia="SimSun"/>
                <w:color w:val="000000"/>
                <w:sz w:val="24"/>
              </w:rPr>
              <w:t>SPL_2</w:t>
            </w:r>
          </w:p>
        </w:tc>
      </w:tr>
      <w:tr w:rsidR="000752CF" w:rsidRPr="00D87799" w:rsidTr="007631A0">
        <w:trPr>
          <w:trHeight w:val="315"/>
        </w:trPr>
        <w:tc>
          <w:tcPr>
            <w:tcW w:w="2471" w:type="dxa"/>
            <w:gridSpan w:val="2"/>
          </w:tcPr>
          <w:p w:rsidR="000752CF" w:rsidRPr="00D87799" w:rsidRDefault="000752CF" w:rsidP="007631A0">
            <w:pPr>
              <w:jc w:val="center"/>
              <w:rPr>
                <w:rFonts w:eastAsia="SimSun"/>
                <w:color w:val="000000"/>
                <w:szCs w:val="24"/>
                <w:lang w:eastAsia="zh-CN"/>
              </w:rPr>
            </w:pPr>
            <w:r w:rsidRPr="00D87799">
              <w:rPr>
                <w:rFonts w:eastAsia="SimSun" w:hint="eastAsia"/>
                <w:color w:val="000000"/>
                <w:szCs w:val="24"/>
                <w:lang w:eastAsia="zh-CN"/>
              </w:rPr>
              <w:t xml:space="preserve">MNI </w:t>
            </w:r>
            <w:r w:rsidRPr="00D87799">
              <w:rPr>
                <w:rFonts w:eastAsia="SimSun"/>
                <w:color w:val="000000"/>
                <w:szCs w:val="24"/>
                <w:lang w:eastAsia="zh-CN"/>
              </w:rPr>
              <w:t>coordinates</w:t>
            </w:r>
          </w:p>
        </w:tc>
        <w:tc>
          <w:tcPr>
            <w:tcW w:w="1323" w:type="dxa"/>
            <w:tcBorders>
              <w:bottom w:val="single" w:sz="4" w:space="0" w:color="auto"/>
            </w:tcBorders>
            <w:shd w:val="clear" w:color="auto" w:fill="auto"/>
            <w:noWrap/>
            <w:vAlign w:val="center"/>
            <w:hideMark/>
          </w:tcPr>
          <w:p w:rsidR="000752CF" w:rsidRPr="00D87799" w:rsidRDefault="000752CF" w:rsidP="007631A0">
            <w:pPr>
              <w:jc w:val="center"/>
              <w:rPr>
                <w:rFonts w:eastAsia="SimSun"/>
                <w:color w:val="000000"/>
                <w:lang w:eastAsia="zh-CN"/>
              </w:rPr>
            </w:pPr>
            <w:r>
              <w:rPr>
                <w:rFonts w:eastAsia="SimSun" w:hint="eastAsia"/>
                <w:color w:val="000000"/>
                <w:lang w:eastAsia="zh-CN"/>
              </w:rPr>
              <w:t>-23, -18, -24</w:t>
            </w:r>
          </w:p>
        </w:tc>
        <w:tc>
          <w:tcPr>
            <w:tcW w:w="1417" w:type="dxa"/>
            <w:tcBorders>
              <w:bottom w:val="single" w:sz="4" w:space="0" w:color="auto"/>
            </w:tcBorders>
            <w:shd w:val="clear" w:color="auto" w:fill="auto"/>
            <w:noWrap/>
            <w:vAlign w:val="center"/>
            <w:hideMark/>
          </w:tcPr>
          <w:p w:rsidR="000752CF" w:rsidRPr="00D87799" w:rsidRDefault="000752CF" w:rsidP="007631A0">
            <w:pPr>
              <w:jc w:val="center"/>
              <w:rPr>
                <w:rFonts w:eastAsia="SimSun"/>
                <w:color w:val="000000"/>
                <w:lang w:eastAsia="zh-CN"/>
              </w:rPr>
            </w:pPr>
            <w:r>
              <w:rPr>
                <w:rFonts w:eastAsia="SimSun" w:hint="eastAsia"/>
                <w:color w:val="000000"/>
                <w:lang w:eastAsia="zh-CN"/>
              </w:rPr>
              <w:t>-25, -44, -16</w:t>
            </w:r>
          </w:p>
        </w:tc>
        <w:tc>
          <w:tcPr>
            <w:tcW w:w="1276" w:type="dxa"/>
            <w:tcBorders>
              <w:bottom w:val="single" w:sz="4" w:space="0" w:color="auto"/>
            </w:tcBorders>
            <w:shd w:val="clear" w:color="auto" w:fill="auto"/>
            <w:noWrap/>
            <w:vAlign w:val="center"/>
            <w:hideMark/>
          </w:tcPr>
          <w:p w:rsidR="000752CF" w:rsidRPr="00D87799" w:rsidRDefault="000752CF" w:rsidP="007631A0">
            <w:pPr>
              <w:jc w:val="center"/>
              <w:rPr>
                <w:rFonts w:eastAsia="SimSun"/>
                <w:color w:val="000000"/>
                <w:lang w:eastAsia="zh-CN"/>
              </w:rPr>
            </w:pPr>
            <w:r>
              <w:rPr>
                <w:rFonts w:eastAsia="SimSun" w:hint="eastAsia"/>
                <w:color w:val="000000"/>
                <w:lang w:eastAsia="zh-CN"/>
              </w:rPr>
              <w:t>-25, -51, 58</w:t>
            </w:r>
          </w:p>
        </w:tc>
        <w:tc>
          <w:tcPr>
            <w:tcW w:w="1276" w:type="dxa"/>
            <w:tcBorders>
              <w:bottom w:val="single" w:sz="4" w:space="0" w:color="auto"/>
            </w:tcBorders>
            <w:shd w:val="clear" w:color="auto" w:fill="auto"/>
            <w:noWrap/>
            <w:vAlign w:val="center"/>
            <w:hideMark/>
          </w:tcPr>
          <w:p w:rsidR="000752CF" w:rsidRPr="00D87799" w:rsidRDefault="000752CF" w:rsidP="007631A0">
            <w:pPr>
              <w:jc w:val="center"/>
              <w:rPr>
                <w:rFonts w:eastAsia="SimSun"/>
                <w:color w:val="000000"/>
                <w:lang w:eastAsia="zh-CN"/>
              </w:rPr>
            </w:pPr>
            <w:r>
              <w:rPr>
                <w:rFonts w:eastAsia="SimSun" w:hint="eastAsia"/>
                <w:color w:val="000000"/>
                <w:lang w:eastAsia="zh-CN"/>
              </w:rPr>
              <w:t>-24, -61, 55</w:t>
            </w:r>
          </w:p>
        </w:tc>
      </w:tr>
      <w:tr w:rsidR="000752CF" w:rsidRPr="004D2CDA" w:rsidTr="007631A0">
        <w:trPr>
          <w:trHeight w:val="315"/>
        </w:trPr>
        <w:tc>
          <w:tcPr>
            <w:tcW w:w="1003" w:type="dxa"/>
            <w:vMerge w:val="restart"/>
            <w:vAlign w:val="center"/>
          </w:tcPr>
          <w:p w:rsidR="000752CF" w:rsidRPr="004D2CDA" w:rsidRDefault="000752CF" w:rsidP="007631A0">
            <w:pPr>
              <w:jc w:val="center"/>
              <w:rPr>
                <w:rFonts w:eastAsia="SimSun"/>
                <w:color w:val="000000"/>
                <w:sz w:val="24"/>
              </w:rPr>
            </w:pPr>
            <w:r w:rsidRPr="00990087">
              <w:rPr>
                <w:rFonts w:eastAsia="SimSun" w:hint="eastAsia"/>
                <w:color w:val="000000"/>
                <w:sz w:val="24"/>
                <w:szCs w:val="24"/>
                <w:lang w:eastAsia="zh-CN"/>
              </w:rPr>
              <w:t>To (target regions)</w:t>
            </w:r>
          </w:p>
        </w:tc>
        <w:tc>
          <w:tcPr>
            <w:tcW w:w="1468" w:type="dxa"/>
            <w:tcBorders>
              <w:left w:val="nil"/>
              <w:right w:val="single" w:sz="4" w:space="0" w:color="auto"/>
            </w:tcBorders>
            <w:shd w:val="clear" w:color="auto" w:fill="auto"/>
            <w:noWrap/>
            <w:vAlign w:val="center"/>
            <w:hideMark/>
          </w:tcPr>
          <w:p w:rsidR="000752CF" w:rsidRPr="004D2CDA" w:rsidRDefault="000752CF" w:rsidP="007631A0">
            <w:pPr>
              <w:jc w:val="center"/>
              <w:rPr>
                <w:rFonts w:eastAsia="SimSun"/>
                <w:color w:val="000000"/>
                <w:sz w:val="24"/>
                <w:szCs w:val="24"/>
              </w:rPr>
            </w:pPr>
            <w:r w:rsidRPr="004D2CDA">
              <w:rPr>
                <w:rFonts w:eastAsia="SimSun"/>
                <w:color w:val="000000"/>
                <w:sz w:val="24"/>
              </w:rPr>
              <w:t>PHG</w:t>
            </w:r>
          </w:p>
        </w:tc>
        <w:tc>
          <w:tcPr>
            <w:tcW w:w="1323" w:type="dxa"/>
            <w:tcBorders>
              <w:top w:val="single" w:sz="4" w:space="0" w:color="auto"/>
              <w:left w:val="single" w:sz="4" w:space="0" w:color="auto"/>
            </w:tcBorders>
            <w:shd w:val="clear" w:color="auto" w:fill="auto"/>
            <w:noWrap/>
            <w:vAlign w:val="center"/>
            <w:hideMark/>
          </w:tcPr>
          <w:p w:rsidR="000752CF" w:rsidRPr="004D2CDA" w:rsidRDefault="000752CF" w:rsidP="007631A0">
            <w:pPr>
              <w:jc w:val="center"/>
              <w:rPr>
                <w:rFonts w:eastAsia="SimSun"/>
                <w:b/>
                <w:bCs/>
                <w:color w:val="000000"/>
                <w:sz w:val="24"/>
                <w:szCs w:val="24"/>
              </w:rPr>
            </w:pPr>
            <w:r w:rsidRPr="004D2CDA">
              <w:rPr>
                <w:rFonts w:eastAsia="SimSun"/>
                <w:b/>
                <w:bCs/>
                <w:color w:val="000000"/>
                <w:sz w:val="24"/>
              </w:rPr>
              <w:t xml:space="preserve">1.000 </w:t>
            </w:r>
          </w:p>
        </w:tc>
        <w:tc>
          <w:tcPr>
            <w:tcW w:w="1417" w:type="dxa"/>
            <w:tcBorders>
              <w:top w:val="single" w:sz="4" w:space="0" w:color="auto"/>
            </w:tcBorders>
            <w:shd w:val="clear" w:color="auto" w:fill="auto"/>
            <w:noWrap/>
            <w:vAlign w:val="center"/>
            <w:hideMark/>
          </w:tcPr>
          <w:p w:rsidR="000752CF" w:rsidRPr="00A35462" w:rsidRDefault="000752CF" w:rsidP="007631A0">
            <w:pPr>
              <w:jc w:val="center"/>
              <w:rPr>
                <w:rFonts w:eastAsia="SimSun"/>
                <w:b/>
                <w:bCs/>
                <w:color w:val="000000"/>
                <w:sz w:val="24"/>
                <w:szCs w:val="24"/>
              </w:rPr>
            </w:pPr>
            <w:r w:rsidRPr="00A35462">
              <w:rPr>
                <w:rFonts w:eastAsia="SimSun"/>
                <w:b/>
                <w:bCs/>
                <w:color w:val="000000"/>
                <w:sz w:val="24"/>
              </w:rPr>
              <w:t xml:space="preserve">0.164 </w:t>
            </w:r>
          </w:p>
        </w:tc>
        <w:tc>
          <w:tcPr>
            <w:tcW w:w="1276" w:type="dxa"/>
            <w:tcBorders>
              <w:top w:val="single" w:sz="4" w:space="0" w:color="auto"/>
            </w:tcBorders>
            <w:shd w:val="clear" w:color="auto" w:fill="auto"/>
            <w:noWrap/>
            <w:vAlign w:val="center"/>
            <w:hideMark/>
          </w:tcPr>
          <w:p w:rsidR="000752CF" w:rsidRPr="004D2CDA" w:rsidRDefault="000752CF" w:rsidP="007631A0">
            <w:pPr>
              <w:jc w:val="center"/>
              <w:rPr>
                <w:rFonts w:eastAsia="SimSun"/>
                <w:color w:val="000000"/>
                <w:sz w:val="24"/>
                <w:szCs w:val="24"/>
              </w:rPr>
            </w:pPr>
            <w:r w:rsidRPr="004D2CDA">
              <w:rPr>
                <w:rFonts w:eastAsia="SimSun"/>
                <w:color w:val="000000"/>
                <w:sz w:val="24"/>
              </w:rPr>
              <w:t xml:space="preserve">0.006 </w:t>
            </w:r>
          </w:p>
        </w:tc>
        <w:tc>
          <w:tcPr>
            <w:tcW w:w="1276" w:type="dxa"/>
            <w:tcBorders>
              <w:top w:val="single" w:sz="4" w:space="0" w:color="auto"/>
              <w:right w:val="single" w:sz="4" w:space="0" w:color="auto"/>
            </w:tcBorders>
            <w:shd w:val="clear" w:color="auto" w:fill="auto"/>
            <w:noWrap/>
            <w:vAlign w:val="center"/>
            <w:hideMark/>
          </w:tcPr>
          <w:p w:rsidR="000752CF" w:rsidRPr="004D2CDA" w:rsidRDefault="000752CF" w:rsidP="007631A0">
            <w:pPr>
              <w:jc w:val="center"/>
              <w:rPr>
                <w:rFonts w:eastAsia="SimSun"/>
                <w:color w:val="000000"/>
                <w:sz w:val="24"/>
                <w:szCs w:val="24"/>
              </w:rPr>
            </w:pPr>
            <w:r w:rsidRPr="004D2CDA">
              <w:rPr>
                <w:rFonts w:eastAsia="SimSun"/>
                <w:color w:val="000000"/>
                <w:sz w:val="24"/>
              </w:rPr>
              <w:t xml:space="preserve">0.003 </w:t>
            </w:r>
          </w:p>
        </w:tc>
      </w:tr>
      <w:tr w:rsidR="000752CF" w:rsidRPr="004D2CDA" w:rsidTr="007631A0">
        <w:trPr>
          <w:trHeight w:val="315"/>
        </w:trPr>
        <w:tc>
          <w:tcPr>
            <w:tcW w:w="1003" w:type="dxa"/>
            <w:vMerge/>
          </w:tcPr>
          <w:p w:rsidR="000752CF" w:rsidRPr="004D2CDA" w:rsidRDefault="000752CF" w:rsidP="007631A0">
            <w:pPr>
              <w:jc w:val="center"/>
              <w:rPr>
                <w:rFonts w:eastAsia="SimSun"/>
                <w:color w:val="000000"/>
                <w:sz w:val="24"/>
              </w:rPr>
            </w:pPr>
          </w:p>
        </w:tc>
        <w:tc>
          <w:tcPr>
            <w:tcW w:w="1468" w:type="dxa"/>
            <w:tcBorders>
              <w:left w:val="nil"/>
              <w:right w:val="single" w:sz="4" w:space="0" w:color="auto"/>
            </w:tcBorders>
            <w:shd w:val="clear" w:color="auto" w:fill="auto"/>
            <w:noWrap/>
            <w:vAlign w:val="center"/>
            <w:hideMark/>
          </w:tcPr>
          <w:p w:rsidR="000752CF" w:rsidRPr="004D2CDA" w:rsidRDefault="000752CF" w:rsidP="007631A0">
            <w:pPr>
              <w:jc w:val="center"/>
              <w:rPr>
                <w:rFonts w:eastAsia="SimSun"/>
                <w:color w:val="000000"/>
                <w:sz w:val="24"/>
                <w:szCs w:val="24"/>
                <w:lang w:eastAsia="zh-CN"/>
              </w:rPr>
            </w:pPr>
            <w:proofErr w:type="spellStart"/>
            <w:r w:rsidRPr="004D2CDA">
              <w:rPr>
                <w:rFonts w:eastAsia="SimSun"/>
                <w:color w:val="000000"/>
                <w:sz w:val="24"/>
              </w:rPr>
              <w:t>FG_med</w:t>
            </w:r>
            <w:proofErr w:type="spellEnd"/>
          </w:p>
        </w:tc>
        <w:tc>
          <w:tcPr>
            <w:tcW w:w="1323" w:type="dxa"/>
            <w:tcBorders>
              <w:left w:val="single" w:sz="4" w:space="0" w:color="auto"/>
            </w:tcBorders>
            <w:shd w:val="clear" w:color="auto" w:fill="auto"/>
            <w:noWrap/>
            <w:vAlign w:val="center"/>
            <w:hideMark/>
          </w:tcPr>
          <w:p w:rsidR="000752CF" w:rsidRPr="004D2CDA" w:rsidRDefault="000752CF" w:rsidP="007631A0">
            <w:pPr>
              <w:jc w:val="center"/>
              <w:rPr>
                <w:rFonts w:eastAsia="SimSun"/>
                <w:b/>
                <w:bCs/>
                <w:color w:val="000000"/>
                <w:sz w:val="24"/>
                <w:szCs w:val="24"/>
              </w:rPr>
            </w:pPr>
            <w:r w:rsidRPr="004D2CDA">
              <w:rPr>
                <w:rFonts w:eastAsia="SimSun"/>
                <w:b/>
                <w:bCs/>
                <w:color w:val="000000"/>
                <w:sz w:val="24"/>
              </w:rPr>
              <w:t xml:space="preserve">0.076 </w:t>
            </w:r>
          </w:p>
        </w:tc>
        <w:tc>
          <w:tcPr>
            <w:tcW w:w="1417" w:type="dxa"/>
            <w:shd w:val="clear" w:color="auto" w:fill="auto"/>
            <w:noWrap/>
            <w:vAlign w:val="center"/>
            <w:hideMark/>
          </w:tcPr>
          <w:p w:rsidR="000752CF" w:rsidRPr="004D2CDA" w:rsidRDefault="000752CF" w:rsidP="007631A0">
            <w:pPr>
              <w:jc w:val="center"/>
              <w:rPr>
                <w:rFonts w:eastAsia="SimSun"/>
                <w:b/>
                <w:bCs/>
                <w:color w:val="000000"/>
                <w:sz w:val="24"/>
                <w:szCs w:val="24"/>
              </w:rPr>
            </w:pPr>
            <w:r w:rsidRPr="004D2CDA">
              <w:rPr>
                <w:rFonts w:eastAsia="SimSun"/>
                <w:b/>
                <w:bCs/>
                <w:color w:val="000000"/>
                <w:sz w:val="24"/>
              </w:rPr>
              <w:t xml:space="preserve">1.000 </w:t>
            </w:r>
          </w:p>
        </w:tc>
        <w:tc>
          <w:tcPr>
            <w:tcW w:w="1276" w:type="dxa"/>
            <w:shd w:val="clear" w:color="auto" w:fill="auto"/>
            <w:noWrap/>
            <w:vAlign w:val="center"/>
            <w:hideMark/>
          </w:tcPr>
          <w:p w:rsidR="000752CF" w:rsidRPr="004D2CDA" w:rsidRDefault="000752CF" w:rsidP="007631A0">
            <w:pPr>
              <w:jc w:val="center"/>
              <w:rPr>
                <w:rFonts w:eastAsia="SimSun"/>
                <w:color w:val="000000"/>
                <w:sz w:val="24"/>
                <w:szCs w:val="24"/>
              </w:rPr>
            </w:pPr>
            <w:r w:rsidRPr="004D2CDA">
              <w:rPr>
                <w:rFonts w:eastAsia="SimSun"/>
                <w:color w:val="000000"/>
                <w:sz w:val="24"/>
              </w:rPr>
              <w:t xml:space="preserve">0.000 </w:t>
            </w:r>
          </w:p>
        </w:tc>
        <w:tc>
          <w:tcPr>
            <w:tcW w:w="1276" w:type="dxa"/>
            <w:tcBorders>
              <w:right w:val="single" w:sz="4" w:space="0" w:color="auto"/>
            </w:tcBorders>
            <w:shd w:val="clear" w:color="auto" w:fill="auto"/>
            <w:noWrap/>
            <w:vAlign w:val="center"/>
            <w:hideMark/>
          </w:tcPr>
          <w:p w:rsidR="000752CF" w:rsidRPr="004D2CDA" w:rsidRDefault="000752CF" w:rsidP="007631A0">
            <w:pPr>
              <w:jc w:val="center"/>
              <w:rPr>
                <w:rFonts w:eastAsia="SimSun"/>
                <w:color w:val="000000"/>
                <w:sz w:val="24"/>
                <w:szCs w:val="24"/>
              </w:rPr>
            </w:pPr>
            <w:r w:rsidRPr="004D2CDA">
              <w:rPr>
                <w:rFonts w:eastAsia="SimSun"/>
                <w:color w:val="000000"/>
                <w:sz w:val="24"/>
              </w:rPr>
              <w:t xml:space="preserve">0.000 </w:t>
            </w:r>
          </w:p>
        </w:tc>
      </w:tr>
      <w:tr w:rsidR="000752CF" w:rsidRPr="004D2CDA" w:rsidTr="007631A0">
        <w:trPr>
          <w:trHeight w:val="315"/>
        </w:trPr>
        <w:tc>
          <w:tcPr>
            <w:tcW w:w="1003" w:type="dxa"/>
            <w:vMerge/>
          </w:tcPr>
          <w:p w:rsidR="000752CF" w:rsidRPr="004D2CDA" w:rsidRDefault="000752CF" w:rsidP="007631A0">
            <w:pPr>
              <w:jc w:val="center"/>
              <w:rPr>
                <w:rFonts w:eastAsia="SimSun"/>
                <w:color w:val="000000"/>
                <w:sz w:val="24"/>
              </w:rPr>
            </w:pPr>
          </w:p>
        </w:tc>
        <w:tc>
          <w:tcPr>
            <w:tcW w:w="1468" w:type="dxa"/>
            <w:tcBorders>
              <w:left w:val="nil"/>
              <w:right w:val="single" w:sz="4" w:space="0" w:color="auto"/>
            </w:tcBorders>
            <w:shd w:val="clear" w:color="auto" w:fill="auto"/>
            <w:noWrap/>
            <w:vAlign w:val="center"/>
            <w:hideMark/>
          </w:tcPr>
          <w:p w:rsidR="000752CF" w:rsidRPr="004D2CDA" w:rsidRDefault="000752CF" w:rsidP="007631A0">
            <w:pPr>
              <w:jc w:val="center"/>
              <w:rPr>
                <w:rFonts w:eastAsia="SimSun"/>
                <w:color w:val="000000"/>
                <w:sz w:val="24"/>
                <w:szCs w:val="24"/>
              </w:rPr>
            </w:pPr>
            <w:r w:rsidRPr="004D2CDA">
              <w:rPr>
                <w:rFonts w:eastAsia="SimSun"/>
                <w:color w:val="000000"/>
                <w:sz w:val="24"/>
              </w:rPr>
              <w:t>SPL_1</w:t>
            </w:r>
          </w:p>
        </w:tc>
        <w:tc>
          <w:tcPr>
            <w:tcW w:w="1323" w:type="dxa"/>
            <w:tcBorders>
              <w:left w:val="single" w:sz="4" w:space="0" w:color="auto"/>
            </w:tcBorders>
            <w:shd w:val="clear" w:color="auto" w:fill="auto"/>
            <w:noWrap/>
            <w:vAlign w:val="center"/>
            <w:hideMark/>
          </w:tcPr>
          <w:p w:rsidR="000752CF" w:rsidRPr="004D2CDA" w:rsidRDefault="000752CF" w:rsidP="007631A0">
            <w:pPr>
              <w:jc w:val="center"/>
              <w:rPr>
                <w:rFonts w:eastAsia="SimSun"/>
                <w:color w:val="000000"/>
                <w:sz w:val="24"/>
                <w:szCs w:val="24"/>
              </w:rPr>
            </w:pPr>
            <w:r w:rsidRPr="004D2CDA">
              <w:rPr>
                <w:rFonts w:eastAsia="SimSun"/>
                <w:color w:val="000000"/>
                <w:sz w:val="24"/>
              </w:rPr>
              <w:t xml:space="preserve">0.004 </w:t>
            </w:r>
          </w:p>
        </w:tc>
        <w:tc>
          <w:tcPr>
            <w:tcW w:w="1417" w:type="dxa"/>
            <w:shd w:val="clear" w:color="auto" w:fill="auto"/>
            <w:noWrap/>
            <w:vAlign w:val="center"/>
            <w:hideMark/>
          </w:tcPr>
          <w:p w:rsidR="000752CF" w:rsidRPr="004D2CDA" w:rsidRDefault="000752CF" w:rsidP="007631A0">
            <w:pPr>
              <w:jc w:val="center"/>
              <w:rPr>
                <w:rFonts w:eastAsia="SimSun"/>
                <w:color w:val="000000"/>
                <w:sz w:val="24"/>
                <w:szCs w:val="24"/>
              </w:rPr>
            </w:pPr>
            <w:r w:rsidRPr="004D2CDA">
              <w:rPr>
                <w:rFonts w:eastAsia="SimSun"/>
                <w:color w:val="000000"/>
                <w:sz w:val="24"/>
              </w:rPr>
              <w:t xml:space="preserve">0.000 </w:t>
            </w:r>
          </w:p>
        </w:tc>
        <w:tc>
          <w:tcPr>
            <w:tcW w:w="1276" w:type="dxa"/>
            <w:shd w:val="clear" w:color="auto" w:fill="auto"/>
            <w:noWrap/>
            <w:vAlign w:val="center"/>
            <w:hideMark/>
          </w:tcPr>
          <w:p w:rsidR="000752CF" w:rsidRPr="004D2CDA" w:rsidRDefault="000752CF" w:rsidP="007631A0">
            <w:pPr>
              <w:jc w:val="center"/>
              <w:rPr>
                <w:rFonts w:eastAsia="SimSun"/>
                <w:b/>
                <w:bCs/>
                <w:color w:val="000000"/>
                <w:sz w:val="24"/>
                <w:szCs w:val="24"/>
              </w:rPr>
            </w:pPr>
            <w:r w:rsidRPr="004D2CDA">
              <w:rPr>
                <w:rFonts w:eastAsia="SimSun"/>
                <w:b/>
                <w:bCs/>
                <w:color w:val="000000"/>
                <w:sz w:val="24"/>
              </w:rPr>
              <w:t xml:space="preserve">1.000 </w:t>
            </w:r>
          </w:p>
        </w:tc>
        <w:tc>
          <w:tcPr>
            <w:tcW w:w="1276" w:type="dxa"/>
            <w:tcBorders>
              <w:right w:val="single" w:sz="4" w:space="0" w:color="auto"/>
            </w:tcBorders>
            <w:shd w:val="clear" w:color="auto" w:fill="auto"/>
            <w:noWrap/>
            <w:vAlign w:val="center"/>
            <w:hideMark/>
          </w:tcPr>
          <w:p w:rsidR="000752CF" w:rsidRPr="004D2CDA" w:rsidRDefault="000752CF" w:rsidP="007631A0">
            <w:pPr>
              <w:jc w:val="center"/>
              <w:rPr>
                <w:rFonts w:eastAsia="SimSun"/>
                <w:b/>
                <w:bCs/>
                <w:color w:val="000000"/>
                <w:sz w:val="24"/>
                <w:szCs w:val="24"/>
              </w:rPr>
            </w:pPr>
            <w:r w:rsidRPr="004D2CDA">
              <w:rPr>
                <w:rFonts w:eastAsia="SimSun"/>
                <w:b/>
                <w:bCs/>
                <w:color w:val="000000"/>
                <w:sz w:val="24"/>
              </w:rPr>
              <w:t xml:space="preserve">0.669 </w:t>
            </w:r>
          </w:p>
        </w:tc>
      </w:tr>
      <w:tr w:rsidR="000752CF" w:rsidRPr="004D2CDA" w:rsidTr="007631A0">
        <w:trPr>
          <w:trHeight w:val="315"/>
        </w:trPr>
        <w:tc>
          <w:tcPr>
            <w:tcW w:w="1003" w:type="dxa"/>
            <w:vMerge/>
          </w:tcPr>
          <w:p w:rsidR="000752CF" w:rsidRPr="004D2CDA" w:rsidRDefault="000752CF" w:rsidP="007631A0">
            <w:pPr>
              <w:jc w:val="center"/>
              <w:rPr>
                <w:rFonts w:eastAsia="SimSun"/>
                <w:color w:val="000000"/>
                <w:sz w:val="24"/>
              </w:rPr>
            </w:pPr>
          </w:p>
        </w:tc>
        <w:tc>
          <w:tcPr>
            <w:tcW w:w="1468" w:type="dxa"/>
            <w:tcBorders>
              <w:left w:val="nil"/>
              <w:right w:val="single" w:sz="4" w:space="0" w:color="auto"/>
            </w:tcBorders>
            <w:shd w:val="clear" w:color="auto" w:fill="auto"/>
            <w:noWrap/>
            <w:vAlign w:val="center"/>
            <w:hideMark/>
          </w:tcPr>
          <w:p w:rsidR="000752CF" w:rsidRPr="004D2CDA" w:rsidRDefault="000752CF" w:rsidP="007631A0">
            <w:pPr>
              <w:jc w:val="center"/>
              <w:rPr>
                <w:rFonts w:eastAsia="SimSun"/>
                <w:color w:val="000000"/>
                <w:sz w:val="24"/>
                <w:szCs w:val="24"/>
              </w:rPr>
            </w:pPr>
            <w:r w:rsidRPr="004D2CDA">
              <w:rPr>
                <w:rFonts w:eastAsia="SimSun"/>
                <w:color w:val="000000"/>
                <w:sz w:val="24"/>
              </w:rPr>
              <w:t>SPL_2</w:t>
            </w:r>
          </w:p>
        </w:tc>
        <w:tc>
          <w:tcPr>
            <w:tcW w:w="1323" w:type="dxa"/>
            <w:tcBorders>
              <w:left w:val="single" w:sz="4" w:space="0" w:color="auto"/>
              <w:bottom w:val="single" w:sz="4" w:space="0" w:color="auto"/>
            </w:tcBorders>
            <w:shd w:val="clear" w:color="auto" w:fill="auto"/>
            <w:noWrap/>
            <w:vAlign w:val="center"/>
            <w:hideMark/>
          </w:tcPr>
          <w:p w:rsidR="000752CF" w:rsidRPr="004D2CDA" w:rsidRDefault="000752CF" w:rsidP="007631A0">
            <w:pPr>
              <w:jc w:val="center"/>
              <w:rPr>
                <w:rFonts w:eastAsia="SimSun"/>
                <w:color w:val="000000"/>
                <w:sz w:val="24"/>
                <w:szCs w:val="24"/>
              </w:rPr>
            </w:pPr>
            <w:r w:rsidRPr="004D2CDA">
              <w:rPr>
                <w:rFonts w:eastAsia="SimSun"/>
                <w:color w:val="000000"/>
                <w:sz w:val="24"/>
              </w:rPr>
              <w:t xml:space="preserve">0.002 </w:t>
            </w:r>
          </w:p>
        </w:tc>
        <w:tc>
          <w:tcPr>
            <w:tcW w:w="1417" w:type="dxa"/>
            <w:tcBorders>
              <w:bottom w:val="single" w:sz="4" w:space="0" w:color="auto"/>
            </w:tcBorders>
            <w:shd w:val="clear" w:color="auto" w:fill="auto"/>
            <w:noWrap/>
            <w:vAlign w:val="center"/>
            <w:hideMark/>
          </w:tcPr>
          <w:p w:rsidR="000752CF" w:rsidRPr="004D2CDA" w:rsidRDefault="000752CF" w:rsidP="007631A0">
            <w:pPr>
              <w:jc w:val="center"/>
              <w:rPr>
                <w:rFonts w:eastAsia="SimSun"/>
                <w:color w:val="000000"/>
                <w:sz w:val="24"/>
                <w:szCs w:val="24"/>
              </w:rPr>
            </w:pPr>
            <w:r w:rsidRPr="004D2CDA">
              <w:rPr>
                <w:rFonts w:eastAsia="SimSun"/>
                <w:color w:val="000000"/>
                <w:sz w:val="24"/>
              </w:rPr>
              <w:t xml:space="preserve">0.000 </w:t>
            </w:r>
          </w:p>
        </w:tc>
        <w:tc>
          <w:tcPr>
            <w:tcW w:w="1276" w:type="dxa"/>
            <w:tcBorders>
              <w:bottom w:val="single" w:sz="4" w:space="0" w:color="auto"/>
            </w:tcBorders>
            <w:shd w:val="clear" w:color="auto" w:fill="auto"/>
            <w:noWrap/>
            <w:vAlign w:val="center"/>
            <w:hideMark/>
          </w:tcPr>
          <w:p w:rsidR="000752CF" w:rsidRPr="004D2CDA" w:rsidRDefault="000752CF" w:rsidP="007631A0">
            <w:pPr>
              <w:jc w:val="center"/>
              <w:rPr>
                <w:rFonts w:eastAsia="SimSun"/>
                <w:b/>
                <w:bCs/>
                <w:color w:val="000000"/>
                <w:sz w:val="24"/>
                <w:szCs w:val="24"/>
              </w:rPr>
            </w:pPr>
            <w:r w:rsidRPr="004D2CDA">
              <w:rPr>
                <w:rFonts w:eastAsia="SimSun"/>
                <w:b/>
                <w:bCs/>
                <w:color w:val="000000"/>
                <w:sz w:val="24"/>
              </w:rPr>
              <w:t xml:space="preserve">0.658 </w:t>
            </w:r>
          </w:p>
        </w:tc>
        <w:tc>
          <w:tcPr>
            <w:tcW w:w="1276" w:type="dxa"/>
            <w:tcBorders>
              <w:bottom w:val="single" w:sz="4" w:space="0" w:color="auto"/>
              <w:right w:val="single" w:sz="4" w:space="0" w:color="auto"/>
            </w:tcBorders>
            <w:shd w:val="clear" w:color="auto" w:fill="auto"/>
            <w:noWrap/>
            <w:vAlign w:val="center"/>
            <w:hideMark/>
          </w:tcPr>
          <w:p w:rsidR="000752CF" w:rsidRPr="004D2CDA" w:rsidRDefault="000752CF" w:rsidP="007631A0">
            <w:pPr>
              <w:jc w:val="center"/>
              <w:rPr>
                <w:rFonts w:eastAsia="SimSun"/>
                <w:b/>
                <w:bCs/>
                <w:color w:val="000000"/>
                <w:sz w:val="24"/>
                <w:szCs w:val="24"/>
              </w:rPr>
            </w:pPr>
            <w:r w:rsidRPr="004D2CDA">
              <w:rPr>
                <w:rFonts w:eastAsia="SimSun"/>
                <w:b/>
                <w:bCs/>
                <w:color w:val="000000"/>
                <w:sz w:val="24"/>
              </w:rPr>
              <w:t xml:space="preserve">1.000 </w:t>
            </w:r>
          </w:p>
        </w:tc>
      </w:tr>
    </w:tbl>
    <w:p w:rsidR="000752CF" w:rsidRDefault="000752CF" w:rsidP="000752CF">
      <w:pPr>
        <w:pStyle w:val="Legend"/>
        <w:rPr>
          <w:rFonts w:eastAsiaTheme="minorEastAsia"/>
          <w:lang w:eastAsia="zh-CN"/>
        </w:rPr>
      </w:pPr>
      <w:r w:rsidRPr="007331F2">
        <w:rPr>
          <w:rFonts w:hint="eastAsia"/>
          <w:i/>
          <w:lang w:eastAsia="zh-CN"/>
        </w:rPr>
        <w:t>Notes</w:t>
      </w:r>
      <w:r>
        <w:rPr>
          <w:rFonts w:hint="eastAsia"/>
          <w:lang w:eastAsia="zh-CN"/>
        </w:rPr>
        <w:t xml:space="preserve">: numbers in each cell represents the group-averaged probability (maximum streamline value / 15,000) from a seed region (columns) to a target region (rows). PHG = parahippocampal gyrus; </w:t>
      </w:r>
      <w:proofErr w:type="spellStart"/>
      <w:r>
        <w:rPr>
          <w:rFonts w:hint="eastAsia"/>
          <w:lang w:eastAsia="zh-CN"/>
        </w:rPr>
        <w:t>FG_med</w:t>
      </w:r>
      <w:proofErr w:type="spellEnd"/>
      <w:r>
        <w:rPr>
          <w:rFonts w:hint="eastAsia"/>
          <w:lang w:eastAsia="zh-CN"/>
        </w:rPr>
        <w:t xml:space="preserve"> = medial fusiform gyrus; SPL = superior parietal lobe. </w:t>
      </w:r>
      <w:r w:rsidRPr="002D4C12">
        <w:rPr>
          <w:rFonts w:hint="eastAsia"/>
          <w:b/>
          <w:i/>
          <w:lang w:eastAsia="zh-CN"/>
        </w:rPr>
        <w:t>Bold</w:t>
      </w:r>
      <w:r>
        <w:rPr>
          <w:rFonts w:hint="eastAsia"/>
          <w:b/>
          <w:i/>
          <w:lang w:eastAsia="zh-CN"/>
        </w:rPr>
        <w:t xml:space="preserve"> </w:t>
      </w:r>
      <w:r>
        <w:rPr>
          <w:rFonts w:hint="eastAsia"/>
          <w:lang w:eastAsia="zh-CN"/>
        </w:rPr>
        <w:t xml:space="preserve">numbers: threshold &gt; 2.5%; </w:t>
      </w:r>
      <w:r w:rsidRPr="002D4C12">
        <w:rPr>
          <w:rFonts w:hint="eastAsia"/>
          <w:b/>
          <w:lang w:eastAsia="zh-CN"/>
        </w:rPr>
        <w:t>Bold</w:t>
      </w:r>
      <w:r>
        <w:rPr>
          <w:rFonts w:hint="eastAsia"/>
          <w:lang w:eastAsia="zh-CN"/>
        </w:rPr>
        <w:t xml:space="preserve"> numbers: threshold &gt; 5%.</w:t>
      </w:r>
    </w:p>
    <w:p w:rsidR="000752CF" w:rsidRPr="000752CF" w:rsidRDefault="000752CF">
      <w:pPr>
        <w:rPr>
          <w:kern w:val="28"/>
          <w:sz w:val="24"/>
          <w:szCs w:val="24"/>
          <w:lang w:eastAsia="zh-CN"/>
        </w:rPr>
      </w:pPr>
      <w:r>
        <w:br w:type="page"/>
      </w:r>
    </w:p>
    <w:p w:rsidR="00D73714" w:rsidRDefault="00D73714" w:rsidP="00D73714">
      <w:pPr>
        <w:pStyle w:val="SOMContent"/>
      </w:pPr>
      <w:r>
        <w:lastRenderedPageBreak/>
        <w:t>References (</w:t>
      </w:r>
      <w:r>
        <w:rPr>
          <w:i/>
        </w:rPr>
        <w:t>##</w:t>
      </w:r>
      <w:r w:rsidRPr="00A644A5">
        <w:rPr>
          <w:i/>
        </w:rPr>
        <w:t>-</w:t>
      </w:r>
      <w:r>
        <w:rPr>
          <w:i/>
        </w:rPr>
        <w:t>##</w:t>
      </w:r>
      <w:r>
        <w:t>)</w:t>
      </w:r>
    </w:p>
    <w:p w:rsidR="00D73714" w:rsidRDefault="00D73714" w:rsidP="00D73714">
      <w:pPr>
        <w:pStyle w:val="Paragraph"/>
      </w:pPr>
    </w:p>
    <w:p w:rsidR="00D73714" w:rsidRDefault="00D73714" w:rsidP="00D73714">
      <w:pPr>
        <w:pStyle w:val="AppendixHead"/>
      </w:pPr>
      <w:r>
        <w:t>Supplementary Materials:</w:t>
      </w:r>
    </w:p>
    <w:p w:rsidR="00D73714" w:rsidRPr="00616CA0" w:rsidRDefault="00D73714" w:rsidP="00D73714">
      <w:pPr>
        <w:pStyle w:val="Paragraph"/>
        <w:ind w:firstLine="0"/>
      </w:pPr>
      <w:r>
        <w:t>This section includes the actual text of the Supplementary Materials, which</w:t>
      </w:r>
      <w:r w:rsidRPr="00F6692E">
        <w:t xml:space="preserve"> can include any or all of the </w:t>
      </w:r>
      <w:r>
        <w:t>preceding items, and figure captions and tables that can easily be incorporated into one supplementary material file.  Please edit the list above as appropriate and include it at the end of your main paper.  If there are additional files that cannot be easily accommodates (e.g., movies or large tables), please include captions here.</w:t>
      </w:r>
    </w:p>
    <w:p w:rsidR="00D73714" w:rsidRDefault="00D73714" w:rsidP="0075476F">
      <w:pPr>
        <w:pStyle w:val="Paragraph"/>
        <w:ind w:firstLine="0"/>
      </w:pPr>
      <w:r w:rsidRPr="00616CA0">
        <w:rPr>
          <w:b/>
        </w:rPr>
        <w:t>Materials and Methods:</w:t>
      </w:r>
    </w:p>
    <w:p w:rsidR="00374318" w:rsidRDefault="00374318"/>
    <w:p w:rsidR="00374318" w:rsidRDefault="00374318"/>
    <w:p w:rsidR="00D73714" w:rsidRDefault="00D73714"/>
    <w:sectPr w:rsidR="00D73714" w:rsidSect="00044215">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431"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olulu" w:date="2014-08-15T10:37:00Z" w:initials="H">
    <w:p w:rsidR="00F22FF5" w:rsidRPr="00044215" w:rsidRDefault="00F22FF5">
      <w:pPr>
        <w:pStyle w:val="CommentText"/>
        <w:rPr>
          <w:rFonts w:eastAsiaTheme="minorEastAsia"/>
          <w:lang w:eastAsia="zh-CN"/>
        </w:rPr>
      </w:pPr>
      <w:r>
        <w:rPr>
          <w:rStyle w:val="CommentReference"/>
        </w:rPr>
        <w:annotationRef/>
      </w:r>
      <w:proofErr w:type="gramStart"/>
      <w:r>
        <w:rPr>
          <w:rFonts w:eastAsiaTheme="minorEastAsia" w:hint="eastAsia"/>
          <w:lang w:eastAsia="zh-CN"/>
        </w:rPr>
        <w:t>less</w:t>
      </w:r>
      <w:proofErr w:type="gramEnd"/>
      <w:r>
        <w:rPr>
          <w:rFonts w:eastAsiaTheme="minorEastAsia" w:hint="eastAsia"/>
          <w:lang w:eastAsia="zh-CN"/>
        </w:rPr>
        <w:t xml:space="preserve"> than 90 characters</w:t>
      </w:r>
    </w:p>
  </w:comment>
  <w:comment w:id="1" w:author="Honolulu" w:date="2014-11-16T15:23:00Z" w:initials="H">
    <w:p w:rsidR="00F22FF5" w:rsidRPr="00044215" w:rsidRDefault="00F22FF5" w:rsidP="009303D9">
      <w:pPr>
        <w:pStyle w:val="CommentText"/>
        <w:rPr>
          <w:rFonts w:eastAsiaTheme="minorEastAsia"/>
          <w:lang w:eastAsia="zh-CN"/>
        </w:rPr>
      </w:pPr>
      <w:r>
        <w:rPr>
          <w:rStyle w:val="CommentReference"/>
        </w:rPr>
        <w:annotationRef/>
      </w:r>
      <w:proofErr w:type="gramStart"/>
      <w:r>
        <w:rPr>
          <w:rFonts w:eastAsiaTheme="minorEastAsia" w:hint="eastAsia"/>
          <w:lang w:eastAsia="zh-CN"/>
        </w:rPr>
        <w:t>less</w:t>
      </w:r>
      <w:proofErr w:type="gramEnd"/>
      <w:r>
        <w:rPr>
          <w:rFonts w:eastAsiaTheme="minorEastAsia" w:hint="eastAsia"/>
          <w:lang w:eastAsia="zh-CN"/>
        </w:rPr>
        <w:t xml:space="preserve"> than 90 characters</w:t>
      </w:r>
    </w:p>
  </w:comment>
  <w:comment w:id="2" w:author="Honolulu" w:date="2014-08-15T11:07:00Z" w:initials="H">
    <w:p w:rsidR="00F22FF5" w:rsidRPr="00BB41F2" w:rsidRDefault="00F22FF5">
      <w:pPr>
        <w:pStyle w:val="CommentText"/>
        <w:rPr>
          <w:rFonts w:eastAsiaTheme="minorEastAsia"/>
          <w:lang w:eastAsia="zh-CN"/>
        </w:rPr>
      </w:pPr>
      <w:r>
        <w:rPr>
          <w:rStyle w:val="CommentReference"/>
        </w:rPr>
        <w:annotationRef/>
      </w:r>
      <w:proofErr w:type="gramStart"/>
      <w:r>
        <w:rPr>
          <w:rFonts w:eastAsiaTheme="minorEastAsia" w:hint="eastAsia"/>
          <w:lang w:eastAsia="zh-CN"/>
        </w:rPr>
        <w:t>less</w:t>
      </w:r>
      <w:proofErr w:type="gramEnd"/>
      <w:r>
        <w:rPr>
          <w:rFonts w:eastAsiaTheme="minorEastAsia" w:hint="eastAsia"/>
          <w:lang w:eastAsia="zh-CN"/>
        </w:rPr>
        <w:t xml:space="preserve"> than 150 words</w:t>
      </w:r>
    </w:p>
  </w:comment>
  <w:comment w:id="3" w:author="Honolulu" w:date="2014-08-15T11:01:00Z" w:initials="H">
    <w:p w:rsidR="00F22FF5" w:rsidRPr="00BB41F2" w:rsidRDefault="00F22FF5">
      <w:pPr>
        <w:pStyle w:val="CommentText"/>
        <w:rPr>
          <w:rFonts w:eastAsiaTheme="minorEastAsia"/>
          <w:lang w:eastAsia="zh-CN"/>
        </w:rPr>
      </w:pPr>
      <w:r>
        <w:rPr>
          <w:rStyle w:val="CommentReference"/>
        </w:rPr>
        <w:annotationRef/>
      </w:r>
      <w:proofErr w:type="gramStart"/>
      <w:r>
        <w:rPr>
          <w:rFonts w:eastAsiaTheme="minorEastAsia" w:hint="eastAsia"/>
          <w:lang w:eastAsia="zh-CN"/>
        </w:rPr>
        <w:t>less</w:t>
      </w:r>
      <w:proofErr w:type="gramEnd"/>
      <w:r>
        <w:rPr>
          <w:rFonts w:eastAsiaTheme="minorEastAsia" w:hint="eastAsia"/>
          <w:lang w:eastAsia="zh-CN"/>
        </w:rPr>
        <w:t xml:space="preserve"> than 150 characters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11D" w:rsidRDefault="00AB611D" w:rsidP="00D73714">
      <w:r>
        <w:separator/>
      </w:r>
    </w:p>
  </w:endnote>
  <w:endnote w:type="continuationSeparator" w:id="0">
    <w:p w:rsidR="00AB611D" w:rsidRDefault="00AB611D" w:rsidP="00D737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altName w:val="Times New Roman"/>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DejaVu Sans">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FF5" w:rsidRDefault="00F22F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FF5" w:rsidRDefault="00F22FF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FF5" w:rsidRDefault="00F22F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11D" w:rsidRDefault="00AB611D" w:rsidP="00D73714">
      <w:r>
        <w:separator/>
      </w:r>
    </w:p>
  </w:footnote>
  <w:footnote w:type="continuationSeparator" w:id="0">
    <w:p w:rsidR="00AB611D" w:rsidRDefault="00AB611D" w:rsidP="00D737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FF5" w:rsidRDefault="00F22FF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FF5" w:rsidRDefault="00F22FF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FF5" w:rsidRPr="00204015" w:rsidRDefault="00F22FF5" w:rsidP="00D73714">
    <w:pPr>
      <w:pStyle w:val="Header"/>
    </w:pPr>
    <w:r>
      <w:rPr>
        <w:noProof/>
        <w:lang w:eastAsia="zh-CN"/>
      </w:rPr>
      <w:drawing>
        <wp:anchor distT="0" distB="0" distL="114300" distR="114300" simplePos="0" relativeHeight="251657728" behindDoc="0" locked="0" layoutInCell="1" allowOverlap="1">
          <wp:simplePos x="0" y="0"/>
          <wp:positionH relativeFrom="column">
            <wp:posOffset>38100</wp:posOffset>
          </wp:positionH>
          <wp:positionV relativeFrom="paragraph">
            <wp:posOffset>-83185</wp:posOffset>
          </wp:positionV>
          <wp:extent cx="682625" cy="368300"/>
          <wp:effectExtent l="19050" t="0" r="3175" b="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srcRect/>
                  <a:stretch>
                    <a:fillRect/>
                  </a:stretch>
                </pic:blipFill>
                <pic:spPr bwMode="auto">
                  <a:xfrm>
                    <a:off x="0" y="0"/>
                    <a:ext cx="682625" cy="368300"/>
                  </a:xfrm>
                  <a:prstGeom prst="rect">
                    <a:avLst/>
                  </a:prstGeom>
                  <a:noFill/>
                  <a:ln w="9525">
                    <a:noFill/>
                    <a:miter lim="800000"/>
                    <a:headEnd/>
                    <a:tailEnd/>
                  </a:ln>
                </pic:spPr>
              </pic:pic>
            </a:graphicData>
          </a:graphic>
        </wp:anchor>
      </w:drawing>
    </w:r>
    <w:r>
      <w:tab/>
    </w:r>
    <w:r w:rsidRPr="00204015">
      <w:t>Submitted Manuscript:  Confidential</w:t>
    </w:r>
    <w:r>
      <w:tab/>
    </w:r>
  </w:p>
  <w:p w:rsidR="00F22FF5" w:rsidRDefault="00F22FF5" w:rsidP="00D737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8306B60"/>
    <w:lvl w:ilvl="0">
      <w:start w:val="1"/>
      <w:numFmt w:val="decimal"/>
      <w:lvlText w:val="%1."/>
      <w:lvlJc w:val="left"/>
      <w:pPr>
        <w:tabs>
          <w:tab w:val="num" w:pos="1800"/>
        </w:tabs>
        <w:ind w:left="1800" w:hanging="360"/>
      </w:pPr>
    </w:lvl>
  </w:abstractNum>
  <w:abstractNum w:abstractNumId="1">
    <w:nsid w:val="FFFFFF7D"/>
    <w:multiLevelType w:val="singleLevel"/>
    <w:tmpl w:val="12C0A9CE"/>
    <w:lvl w:ilvl="0">
      <w:start w:val="1"/>
      <w:numFmt w:val="decimal"/>
      <w:lvlText w:val="%1."/>
      <w:lvlJc w:val="left"/>
      <w:pPr>
        <w:tabs>
          <w:tab w:val="num" w:pos="1440"/>
        </w:tabs>
        <w:ind w:left="1440" w:hanging="360"/>
      </w:pPr>
    </w:lvl>
  </w:abstractNum>
  <w:abstractNum w:abstractNumId="2">
    <w:nsid w:val="FFFFFF7E"/>
    <w:multiLevelType w:val="singleLevel"/>
    <w:tmpl w:val="FFF87976"/>
    <w:lvl w:ilvl="0">
      <w:start w:val="1"/>
      <w:numFmt w:val="decimal"/>
      <w:lvlText w:val="%1."/>
      <w:lvlJc w:val="left"/>
      <w:pPr>
        <w:tabs>
          <w:tab w:val="num" w:pos="1080"/>
        </w:tabs>
        <w:ind w:left="1080" w:hanging="360"/>
      </w:pPr>
    </w:lvl>
  </w:abstractNum>
  <w:abstractNum w:abstractNumId="3">
    <w:nsid w:val="FFFFFF7F"/>
    <w:multiLevelType w:val="singleLevel"/>
    <w:tmpl w:val="57B8ABE4"/>
    <w:lvl w:ilvl="0">
      <w:start w:val="1"/>
      <w:numFmt w:val="decimal"/>
      <w:lvlText w:val="%1."/>
      <w:lvlJc w:val="left"/>
      <w:pPr>
        <w:tabs>
          <w:tab w:val="num" w:pos="720"/>
        </w:tabs>
        <w:ind w:left="720" w:hanging="360"/>
      </w:pPr>
    </w:lvl>
  </w:abstractNum>
  <w:abstractNum w:abstractNumId="4">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0088B0"/>
    <w:lvl w:ilvl="0">
      <w:start w:val="1"/>
      <w:numFmt w:val="decimal"/>
      <w:lvlText w:val="%1."/>
      <w:lvlJc w:val="left"/>
      <w:pPr>
        <w:tabs>
          <w:tab w:val="num" w:pos="360"/>
        </w:tabs>
        <w:ind w:left="360" w:hanging="360"/>
      </w:pPr>
    </w:lvl>
  </w:abstractNum>
  <w:abstractNum w:abstractNumId="9">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stylePaneFormatFilter w:val="3704"/>
  <w:stylePaneSortMethod w:val="0000"/>
  <w:defaultTabStop w:val="720"/>
  <w:drawingGridHorizontalSpacing w:val="100"/>
  <w:displayHorizontalDrawingGridEvery w:val="2"/>
  <w:characterSpacingControl w:val="doNotCompress"/>
  <w:hdrShapeDefaults>
    <o:shapedefaults v:ext="edit" spidmax="38914"/>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APA_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vfvr2wlz2vzfe9sscp0ff7f0pardxptwdw&quot;&gt;References&lt;record-ids&gt;&lt;item&gt;32&lt;/item&gt;&lt;item&gt;36&lt;/item&gt;&lt;item&gt;38&lt;/item&gt;&lt;item&gt;324&lt;/item&gt;&lt;item&gt;580&lt;/item&gt;&lt;item&gt;581&lt;/item&gt;&lt;item&gt;582&lt;/item&gt;&lt;item&gt;584&lt;/item&gt;&lt;item&gt;586&lt;/item&gt;&lt;item&gt;589&lt;/item&gt;&lt;item&gt;592&lt;/item&gt;&lt;item&gt;593&lt;/item&gt;&lt;item&gt;595&lt;/item&gt;&lt;item&gt;662&lt;/item&gt;&lt;item&gt;674&lt;/item&gt;&lt;item&gt;675&lt;/item&gt;&lt;item&gt;679&lt;/item&gt;&lt;item&gt;681&lt;/item&gt;&lt;item&gt;708&lt;/item&gt;&lt;item&gt;775&lt;/item&gt;&lt;item&gt;812&lt;/item&gt;&lt;item&gt;829&lt;/item&gt;&lt;item&gt;863&lt;/item&gt;&lt;item&gt;867&lt;/item&gt;&lt;item&gt;869&lt;/item&gt;&lt;item&gt;870&lt;/item&gt;&lt;item&gt;875&lt;/item&gt;&lt;item&gt;896&lt;/item&gt;&lt;item&gt;901&lt;/item&gt;&lt;item&gt;935&lt;/item&gt;&lt;item&gt;945&lt;/item&gt;&lt;item&gt;953&lt;/item&gt;&lt;item&gt;964&lt;/item&gt;&lt;item&gt;965&lt;/item&gt;&lt;item&gt;966&lt;/item&gt;&lt;item&gt;997&lt;/item&gt;&lt;item&gt;998&lt;/item&gt;&lt;item&gt;1037&lt;/item&gt;&lt;item&gt;1042&lt;/item&gt;&lt;item&gt;1053&lt;/item&gt;&lt;item&gt;1075&lt;/item&gt;&lt;item&gt;1078&lt;/item&gt;&lt;item&gt;1080&lt;/item&gt;&lt;item&gt;1084&lt;/item&gt;&lt;item&gt;1086&lt;/item&gt;&lt;item&gt;1105&lt;/item&gt;&lt;item&gt;1106&lt;/item&gt;&lt;item&gt;1109&lt;/item&gt;&lt;item&gt;1111&lt;/item&gt;&lt;item&gt;1112&lt;/item&gt;&lt;item&gt;1117&lt;/item&gt;&lt;item&gt;1135&lt;/item&gt;&lt;item&gt;1139&lt;/item&gt;&lt;item&gt;1142&lt;/item&gt;&lt;item&gt;1144&lt;/item&gt;&lt;item&gt;1157&lt;/item&gt;&lt;item&gt;1216&lt;/item&gt;&lt;item&gt;1221&lt;/item&gt;&lt;/record-ids&gt;&lt;/item&gt;&lt;/Libraries&gt;"/>
  </w:docVars>
  <w:rsids>
    <w:rsidRoot w:val="0064261D"/>
    <w:rsid w:val="000101D2"/>
    <w:rsid w:val="00010D05"/>
    <w:rsid w:val="0001776B"/>
    <w:rsid w:val="00017B44"/>
    <w:rsid w:val="000230A4"/>
    <w:rsid w:val="00026313"/>
    <w:rsid w:val="00033545"/>
    <w:rsid w:val="00035E48"/>
    <w:rsid w:val="00044215"/>
    <w:rsid w:val="000617EE"/>
    <w:rsid w:val="00063912"/>
    <w:rsid w:val="00070003"/>
    <w:rsid w:val="00072797"/>
    <w:rsid w:val="00074B3B"/>
    <w:rsid w:val="000752CF"/>
    <w:rsid w:val="00075976"/>
    <w:rsid w:val="00075FDC"/>
    <w:rsid w:val="00082B6F"/>
    <w:rsid w:val="00090F65"/>
    <w:rsid w:val="000B4B80"/>
    <w:rsid w:val="000B637B"/>
    <w:rsid w:val="000B6F58"/>
    <w:rsid w:val="000E620C"/>
    <w:rsid w:val="000E7411"/>
    <w:rsid w:val="000F509C"/>
    <w:rsid w:val="00100D77"/>
    <w:rsid w:val="00105706"/>
    <w:rsid w:val="001105E1"/>
    <w:rsid w:val="00125559"/>
    <w:rsid w:val="00132714"/>
    <w:rsid w:val="00136AC0"/>
    <w:rsid w:val="00141982"/>
    <w:rsid w:val="0015177C"/>
    <w:rsid w:val="00176B90"/>
    <w:rsid w:val="00186769"/>
    <w:rsid w:val="001A47B0"/>
    <w:rsid w:val="001A7ABF"/>
    <w:rsid w:val="001B33D6"/>
    <w:rsid w:val="001D04F3"/>
    <w:rsid w:val="001E2EE9"/>
    <w:rsid w:val="001F29A2"/>
    <w:rsid w:val="001F42DF"/>
    <w:rsid w:val="001F4B7B"/>
    <w:rsid w:val="001F67B0"/>
    <w:rsid w:val="00204242"/>
    <w:rsid w:val="00205463"/>
    <w:rsid w:val="002171E6"/>
    <w:rsid w:val="002429A0"/>
    <w:rsid w:val="00245165"/>
    <w:rsid w:val="0025412E"/>
    <w:rsid w:val="002677D6"/>
    <w:rsid w:val="002735FE"/>
    <w:rsid w:val="00286597"/>
    <w:rsid w:val="00292425"/>
    <w:rsid w:val="00297DDE"/>
    <w:rsid w:val="002B4483"/>
    <w:rsid w:val="002C18D8"/>
    <w:rsid w:val="002C22E0"/>
    <w:rsid w:val="002C4CF7"/>
    <w:rsid w:val="002C678C"/>
    <w:rsid w:val="002D2211"/>
    <w:rsid w:val="002E15C1"/>
    <w:rsid w:val="002E353E"/>
    <w:rsid w:val="002E6FFB"/>
    <w:rsid w:val="002F05C3"/>
    <w:rsid w:val="002F2A96"/>
    <w:rsid w:val="002F2F40"/>
    <w:rsid w:val="002F4931"/>
    <w:rsid w:val="00301194"/>
    <w:rsid w:val="00313209"/>
    <w:rsid w:val="00313F32"/>
    <w:rsid w:val="00316D41"/>
    <w:rsid w:val="00323E8D"/>
    <w:rsid w:val="00333817"/>
    <w:rsid w:val="003404D4"/>
    <w:rsid w:val="00365DEE"/>
    <w:rsid w:val="00367325"/>
    <w:rsid w:val="00374318"/>
    <w:rsid w:val="00374A25"/>
    <w:rsid w:val="00381BC4"/>
    <w:rsid w:val="00392046"/>
    <w:rsid w:val="0039444D"/>
    <w:rsid w:val="00395037"/>
    <w:rsid w:val="003A3489"/>
    <w:rsid w:val="003A4A0B"/>
    <w:rsid w:val="003E13DF"/>
    <w:rsid w:val="003E7669"/>
    <w:rsid w:val="003F1BF1"/>
    <w:rsid w:val="0040162E"/>
    <w:rsid w:val="00401CE5"/>
    <w:rsid w:val="00420174"/>
    <w:rsid w:val="00442A87"/>
    <w:rsid w:val="00453D79"/>
    <w:rsid w:val="00474169"/>
    <w:rsid w:val="00487653"/>
    <w:rsid w:val="004A1D30"/>
    <w:rsid w:val="004C25A8"/>
    <w:rsid w:val="004C3A2A"/>
    <w:rsid w:val="004D1D2F"/>
    <w:rsid w:val="004E067A"/>
    <w:rsid w:val="004E2B55"/>
    <w:rsid w:val="004E62F5"/>
    <w:rsid w:val="004F2742"/>
    <w:rsid w:val="004F2D74"/>
    <w:rsid w:val="004F75B5"/>
    <w:rsid w:val="005010E3"/>
    <w:rsid w:val="0050210A"/>
    <w:rsid w:val="00511213"/>
    <w:rsid w:val="0051311D"/>
    <w:rsid w:val="0051643D"/>
    <w:rsid w:val="005200E4"/>
    <w:rsid w:val="00523E73"/>
    <w:rsid w:val="005311FD"/>
    <w:rsid w:val="005536D1"/>
    <w:rsid w:val="00554D08"/>
    <w:rsid w:val="00580073"/>
    <w:rsid w:val="00580251"/>
    <w:rsid w:val="00584054"/>
    <w:rsid w:val="00585A2E"/>
    <w:rsid w:val="00592E69"/>
    <w:rsid w:val="005951DD"/>
    <w:rsid w:val="005957E1"/>
    <w:rsid w:val="005A142E"/>
    <w:rsid w:val="005A20A9"/>
    <w:rsid w:val="005B1425"/>
    <w:rsid w:val="005B3D11"/>
    <w:rsid w:val="005C5120"/>
    <w:rsid w:val="005C5D3B"/>
    <w:rsid w:val="005D1A3C"/>
    <w:rsid w:val="005D35AB"/>
    <w:rsid w:val="005D5B4D"/>
    <w:rsid w:val="005F1869"/>
    <w:rsid w:val="00607336"/>
    <w:rsid w:val="00611929"/>
    <w:rsid w:val="00617AA0"/>
    <w:rsid w:val="00624555"/>
    <w:rsid w:val="0063120D"/>
    <w:rsid w:val="00636773"/>
    <w:rsid w:val="00641AEB"/>
    <w:rsid w:val="0064261D"/>
    <w:rsid w:val="0064453A"/>
    <w:rsid w:val="00652BFA"/>
    <w:rsid w:val="00660624"/>
    <w:rsid w:val="006672BE"/>
    <w:rsid w:val="006679E1"/>
    <w:rsid w:val="00684D92"/>
    <w:rsid w:val="00685A28"/>
    <w:rsid w:val="006951BF"/>
    <w:rsid w:val="00696201"/>
    <w:rsid w:val="006B3C19"/>
    <w:rsid w:val="006B49D9"/>
    <w:rsid w:val="006B7727"/>
    <w:rsid w:val="006C42EE"/>
    <w:rsid w:val="006D4598"/>
    <w:rsid w:val="006D50EF"/>
    <w:rsid w:val="006D68B4"/>
    <w:rsid w:val="006F0E58"/>
    <w:rsid w:val="006F3EDF"/>
    <w:rsid w:val="006F6E47"/>
    <w:rsid w:val="00725EC3"/>
    <w:rsid w:val="0072653E"/>
    <w:rsid w:val="00732840"/>
    <w:rsid w:val="00733736"/>
    <w:rsid w:val="00742CF9"/>
    <w:rsid w:val="00751237"/>
    <w:rsid w:val="00751DB2"/>
    <w:rsid w:val="0075476F"/>
    <w:rsid w:val="0075490D"/>
    <w:rsid w:val="007631A0"/>
    <w:rsid w:val="0076379A"/>
    <w:rsid w:val="00764025"/>
    <w:rsid w:val="007650BB"/>
    <w:rsid w:val="007754D9"/>
    <w:rsid w:val="00783022"/>
    <w:rsid w:val="007873E3"/>
    <w:rsid w:val="007B0CE6"/>
    <w:rsid w:val="007C4AC4"/>
    <w:rsid w:val="007D1180"/>
    <w:rsid w:val="007E02DC"/>
    <w:rsid w:val="007E3B86"/>
    <w:rsid w:val="007E76DE"/>
    <w:rsid w:val="007F7C22"/>
    <w:rsid w:val="00813F00"/>
    <w:rsid w:val="0082178D"/>
    <w:rsid w:val="00870E1E"/>
    <w:rsid w:val="00880B8F"/>
    <w:rsid w:val="008819CB"/>
    <w:rsid w:val="008B5EED"/>
    <w:rsid w:val="008C5402"/>
    <w:rsid w:val="008C5B21"/>
    <w:rsid w:val="008D3B8E"/>
    <w:rsid w:val="009043C9"/>
    <w:rsid w:val="009043FD"/>
    <w:rsid w:val="00906145"/>
    <w:rsid w:val="00911A48"/>
    <w:rsid w:val="009303D9"/>
    <w:rsid w:val="00951A79"/>
    <w:rsid w:val="00960504"/>
    <w:rsid w:val="009759AD"/>
    <w:rsid w:val="009839F6"/>
    <w:rsid w:val="00984A5D"/>
    <w:rsid w:val="009861AE"/>
    <w:rsid w:val="009911D1"/>
    <w:rsid w:val="009A3A84"/>
    <w:rsid w:val="009B1247"/>
    <w:rsid w:val="009C2EE8"/>
    <w:rsid w:val="009C2FA5"/>
    <w:rsid w:val="009C4A01"/>
    <w:rsid w:val="009D0D3B"/>
    <w:rsid w:val="009E3F43"/>
    <w:rsid w:val="009E68AF"/>
    <w:rsid w:val="009F4D6B"/>
    <w:rsid w:val="00A12120"/>
    <w:rsid w:val="00A1665B"/>
    <w:rsid w:val="00A20FF5"/>
    <w:rsid w:val="00A30408"/>
    <w:rsid w:val="00A34C90"/>
    <w:rsid w:val="00A35462"/>
    <w:rsid w:val="00A4179B"/>
    <w:rsid w:val="00A50D65"/>
    <w:rsid w:val="00A71951"/>
    <w:rsid w:val="00A82336"/>
    <w:rsid w:val="00A915F0"/>
    <w:rsid w:val="00AA3947"/>
    <w:rsid w:val="00AB1528"/>
    <w:rsid w:val="00AB611D"/>
    <w:rsid w:val="00AB6770"/>
    <w:rsid w:val="00AC1B96"/>
    <w:rsid w:val="00AC3FCC"/>
    <w:rsid w:val="00AD2AF8"/>
    <w:rsid w:val="00AF0C1F"/>
    <w:rsid w:val="00AF2275"/>
    <w:rsid w:val="00B01A1C"/>
    <w:rsid w:val="00B43BFE"/>
    <w:rsid w:val="00B43D59"/>
    <w:rsid w:val="00B52246"/>
    <w:rsid w:val="00B52FBA"/>
    <w:rsid w:val="00B61B82"/>
    <w:rsid w:val="00BB41F2"/>
    <w:rsid w:val="00BC1D7A"/>
    <w:rsid w:val="00BF053E"/>
    <w:rsid w:val="00BF3A17"/>
    <w:rsid w:val="00C14B53"/>
    <w:rsid w:val="00C17462"/>
    <w:rsid w:val="00C17CD8"/>
    <w:rsid w:val="00C22D95"/>
    <w:rsid w:val="00C350A7"/>
    <w:rsid w:val="00C367CA"/>
    <w:rsid w:val="00C4091C"/>
    <w:rsid w:val="00C42DA2"/>
    <w:rsid w:val="00C452B2"/>
    <w:rsid w:val="00C535E6"/>
    <w:rsid w:val="00C57C62"/>
    <w:rsid w:val="00C62125"/>
    <w:rsid w:val="00C65DAD"/>
    <w:rsid w:val="00C66EF8"/>
    <w:rsid w:val="00C72B85"/>
    <w:rsid w:val="00C803DD"/>
    <w:rsid w:val="00CB0C7B"/>
    <w:rsid w:val="00CC0868"/>
    <w:rsid w:val="00CC6542"/>
    <w:rsid w:val="00CD27F5"/>
    <w:rsid w:val="00CD3BA4"/>
    <w:rsid w:val="00CD56D4"/>
    <w:rsid w:val="00CF1250"/>
    <w:rsid w:val="00CF4272"/>
    <w:rsid w:val="00CF4520"/>
    <w:rsid w:val="00CF721D"/>
    <w:rsid w:val="00D00C9F"/>
    <w:rsid w:val="00D02383"/>
    <w:rsid w:val="00D13A5B"/>
    <w:rsid w:val="00D305B4"/>
    <w:rsid w:val="00D4258A"/>
    <w:rsid w:val="00D5291E"/>
    <w:rsid w:val="00D6323B"/>
    <w:rsid w:val="00D63D4B"/>
    <w:rsid w:val="00D73714"/>
    <w:rsid w:val="00D77D17"/>
    <w:rsid w:val="00D8376D"/>
    <w:rsid w:val="00D9056C"/>
    <w:rsid w:val="00D97EAF"/>
    <w:rsid w:val="00DA5858"/>
    <w:rsid w:val="00DC3127"/>
    <w:rsid w:val="00E04367"/>
    <w:rsid w:val="00E16955"/>
    <w:rsid w:val="00E32FD0"/>
    <w:rsid w:val="00E46D52"/>
    <w:rsid w:val="00E578CE"/>
    <w:rsid w:val="00E63FE6"/>
    <w:rsid w:val="00E72365"/>
    <w:rsid w:val="00E87381"/>
    <w:rsid w:val="00E90CDC"/>
    <w:rsid w:val="00EA4FCD"/>
    <w:rsid w:val="00EB5091"/>
    <w:rsid w:val="00EB59D6"/>
    <w:rsid w:val="00EC4352"/>
    <w:rsid w:val="00ED25A0"/>
    <w:rsid w:val="00ED7CB7"/>
    <w:rsid w:val="00EE6163"/>
    <w:rsid w:val="00F02CDC"/>
    <w:rsid w:val="00F03FEB"/>
    <w:rsid w:val="00F071B5"/>
    <w:rsid w:val="00F15544"/>
    <w:rsid w:val="00F179B6"/>
    <w:rsid w:val="00F22FF5"/>
    <w:rsid w:val="00F24EDD"/>
    <w:rsid w:val="00F31B77"/>
    <w:rsid w:val="00F35E7A"/>
    <w:rsid w:val="00F37E61"/>
    <w:rsid w:val="00F4263B"/>
    <w:rsid w:val="00F45021"/>
    <w:rsid w:val="00F526A4"/>
    <w:rsid w:val="00F843E3"/>
    <w:rsid w:val="00F8639B"/>
    <w:rsid w:val="00F92C49"/>
    <w:rsid w:val="00FC669A"/>
    <w:rsid w:val="00FD0311"/>
    <w:rsid w:val="00FD157B"/>
    <w:rsid w:val="00FE15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lang w:eastAsia="en-US"/>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lang w:eastAsia="en-US"/>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style>
  <w:style w:type="character" w:customStyle="1" w:styleId="bibdeg">
    <w:name w:val="bib_deg"/>
    <w:basedOn w:val="bibbase"/>
    <w:rsid w:val="009A3899"/>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basedOn w:val="bibbase"/>
    <w:rsid w:val="009A3899"/>
  </w:style>
  <w:style w:type="character" w:customStyle="1" w:styleId="bibnumber">
    <w:name w:val="bib_number"/>
    <w:basedOn w:val="bibbase"/>
    <w:rsid w:val="009A3899"/>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basedOn w:val="bibbase"/>
    <w:rsid w:val="009A3899"/>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basedOn w:val="bibbase"/>
    <w:rsid w:val="009A3899"/>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basedOn w:val="citebase"/>
    <w:rsid w:val="009A3899"/>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basedOn w:val="citebase"/>
    <w:rsid w:val="009A3899"/>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link w:val="Footer"/>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paragraph" w:customStyle="1" w:styleId="Default">
    <w:name w:val="Default"/>
    <w:link w:val="DefaultChar"/>
    <w:rsid w:val="00EA4FCD"/>
    <w:pPr>
      <w:tabs>
        <w:tab w:val="left" w:pos="709"/>
      </w:tabs>
      <w:suppressAutoHyphens/>
      <w:jc w:val="both"/>
    </w:pPr>
    <w:rPr>
      <w:rFonts w:eastAsia="DejaVu Sans" w:cstheme="minorBidi"/>
      <w:kern w:val="2"/>
      <w:sz w:val="24"/>
      <w:szCs w:val="24"/>
    </w:rPr>
  </w:style>
  <w:style w:type="character" w:customStyle="1" w:styleId="DefaultChar">
    <w:name w:val="Default Char"/>
    <w:basedOn w:val="DefaultParagraphFont"/>
    <w:link w:val="Default"/>
    <w:rsid w:val="00EA4FCD"/>
    <w:rPr>
      <w:rFonts w:eastAsia="DejaVu Sans" w:cstheme="minorBidi"/>
      <w:kern w:val="2"/>
      <w:sz w:val="24"/>
      <w:szCs w:val="24"/>
    </w:rPr>
  </w:style>
</w:styles>
</file>

<file path=word/webSettings.xml><?xml version="1.0" encoding="utf-8"?>
<w:webSettings xmlns:r="http://schemas.openxmlformats.org/officeDocument/2006/relationships" xmlns:w="http://schemas.openxmlformats.org/wordprocessingml/2006/main">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euro/journal/v3/n2/suppinfo/nn0200_191_S1.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x.doi.org/10.1016/j.tics.2011.01.004"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1156</TotalTime>
  <Pages>23</Pages>
  <Words>19648</Words>
  <Characters>111994</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131380</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Honolulu</cp:lastModifiedBy>
  <cp:revision>21</cp:revision>
  <dcterms:created xsi:type="dcterms:W3CDTF">2014-11-16T23:23:00Z</dcterms:created>
  <dcterms:modified xsi:type="dcterms:W3CDTF">2014-11-27T01:05:00Z</dcterms:modified>
</cp:coreProperties>
</file>